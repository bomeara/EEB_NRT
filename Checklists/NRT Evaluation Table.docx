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505C5" w14:textId="77777777" w:rsidR="0027697B" w:rsidRDefault="0027697B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Theme:</w:t>
      </w:r>
      <w:r w:rsidRPr="006904E2">
        <w:rPr>
          <w:rFonts w:ascii="Calibri" w:hAnsi="Calibri"/>
        </w:rPr>
        <w:t xml:space="preserve"> Biodiversity</w:t>
      </w:r>
    </w:p>
    <w:p w14:paraId="2D7B4264" w14:textId="77777777" w:rsidR="006904E2" w:rsidRPr="006904E2" w:rsidRDefault="006904E2" w:rsidP="006904E2">
      <w:pPr>
        <w:spacing w:after="0" w:line="240" w:lineRule="auto"/>
        <w:rPr>
          <w:rFonts w:ascii="Calibri" w:hAnsi="Calibri"/>
        </w:rPr>
      </w:pPr>
    </w:p>
    <w:p w14:paraId="6CAEB87D" w14:textId="77777777" w:rsidR="00070B40" w:rsidRDefault="0027697B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Vision:</w:t>
      </w:r>
      <w:r w:rsidRPr="006904E2">
        <w:rPr>
          <w:rFonts w:ascii="Calibri" w:hAnsi="Calibri"/>
        </w:rPr>
        <w:t xml:space="preserve"> Create the next generation of biodiversity researchers who are a mixture of muddy boot naturalists and analytical technicians</w:t>
      </w:r>
    </w:p>
    <w:p w14:paraId="05E87C2A" w14:textId="77777777" w:rsidR="006904E2" w:rsidRPr="006904E2" w:rsidRDefault="006904E2" w:rsidP="006904E2">
      <w:pPr>
        <w:spacing w:after="0" w:line="240" w:lineRule="auto"/>
        <w:rPr>
          <w:rFonts w:ascii="Calibri" w:hAnsi="Calibri"/>
        </w:rPr>
      </w:pPr>
    </w:p>
    <w:p w14:paraId="42F00856" w14:textId="77777777" w:rsidR="0027697B" w:rsidRPr="006904E2" w:rsidRDefault="0027697B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Goal 1:</w:t>
      </w:r>
      <w:r w:rsidRPr="006904E2">
        <w:rPr>
          <w:rFonts w:ascii="Calibri" w:hAnsi="Calibri"/>
        </w:rPr>
        <w:t xml:space="preserve"> Produce STEM professionals who are interdisciplinary, technically savvy, and professionally literate.</w:t>
      </w:r>
    </w:p>
    <w:p w14:paraId="0D7CA41C" w14:textId="77777777" w:rsidR="0027697B" w:rsidRPr="006904E2" w:rsidRDefault="0027697B" w:rsidP="006904E2">
      <w:pPr>
        <w:spacing w:after="0" w:line="240" w:lineRule="auto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27697B" w:rsidRPr="006904E2" w14:paraId="428347F6" w14:textId="77777777" w:rsidTr="0027697B">
        <w:tc>
          <w:tcPr>
            <w:tcW w:w="3294" w:type="dxa"/>
          </w:tcPr>
          <w:p w14:paraId="01B089FC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Strategy A: Core Biology</w:t>
            </w:r>
            <w:r w:rsidR="00256E6F" w:rsidRPr="006904E2">
              <w:rPr>
                <w:rFonts w:ascii="Calibri" w:hAnsi="Calibri"/>
              </w:rPr>
              <w:t xml:space="preserve"> training</w:t>
            </w:r>
          </w:p>
        </w:tc>
        <w:tc>
          <w:tcPr>
            <w:tcW w:w="3294" w:type="dxa"/>
          </w:tcPr>
          <w:p w14:paraId="6CAA4AC8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Output</w:t>
            </w:r>
          </w:p>
        </w:tc>
        <w:tc>
          <w:tcPr>
            <w:tcW w:w="3294" w:type="dxa"/>
          </w:tcPr>
          <w:p w14:paraId="5C03CA60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  <w:r w:rsidRPr="00B52647">
              <w:rPr>
                <w:rFonts w:ascii="Calibri" w:hAnsi="Calibri"/>
              </w:rPr>
              <w:t>Outcome</w:t>
            </w:r>
          </w:p>
        </w:tc>
        <w:tc>
          <w:tcPr>
            <w:tcW w:w="3294" w:type="dxa"/>
          </w:tcPr>
          <w:p w14:paraId="1877AF0D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Data Method</w:t>
            </w:r>
          </w:p>
        </w:tc>
      </w:tr>
      <w:tr w:rsidR="0027697B" w:rsidRPr="006904E2" w14:paraId="5836FDA4" w14:textId="77777777" w:rsidTr="0027697B">
        <w:tc>
          <w:tcPr>
            <w:tcW w:w="3294" w:type="dxa"/>
          </w:tcPr>
          <w:p w14:paraId="416C71B9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Course work</w:t>
            </w:r>
          </w:p>
        </w:tc>
        <w:tc>
          <w:tcPr>
            <w:tcW w:w="3294" w:type="dxa"/>
          </w:tcPr>
          <w:p w14:paraId="78539960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courses offered</w:t>
            </w:r>
          </w:p>
          <w:p w14:paraId="3A2FE98B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enrolled in each course each semester</w:t>
            </w:r>
          </w:p>
          <w:p w14:paraId="5B1F421A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completing each course each semester</w:t>
            </w:r>
          </w:p>
        </w:tc>
        <w:tc>
          <w:tcPr>
            <w:tcW w:w="3294" w:type="dxa"/>
          </w:tcPr>
          <w:p w14:paraId="5937B9A8" w14:textId="77777777" w:rsidR="0027697B" w:rsidRPr="006904E2" w:rsidRDefault="007C5349" w:rsidP="00825231">
            <w:pPr>
              <w:rPr>
                <w:rFonts w:ascii="Calibri" w:hAnsi="Calibri"/>
                <w:highlight w:val="yellow"/>
              </w:rPr>
            </w:pPr>
            <w:del w:id="0" w:author="O'Meara, Brian C" w:date="2016-12-21T09:54:00Z">
              <w:r w:rsidRPr="006904E2" w:rsidDel="00825231">
                <w:rPr>
                  <w:rFonts w:ascii="Calibri" w:hAnsi="Calibri"/>
                  <w:highlight w:val="yellow"/>
                </w:rPr>
                <w:delText>How will students be different after completing the coursework? How will your institution be different? Faculty? Partners?</w:delText>
              </w:r>
            </w:del>
            <w:ins w:id="1" w:author="O'Meara, Brian C" w:date="2016-12-21T09:54:00Z">
              <w:r w:rsidR="00825231">
                <w:rPr>
                  <w:rFonts w:ascii="Calibri" w:hAnsi="Calibri"/>
                  <w:highlight w:val="yellow"/>
                </w:rPr>
                <w:t xml:space="preserve">Students will </w:t>
              </w:r>
            </w:ins>
            <w:ins w:id="2" w:author="O'Meara, Brian C" w:date="2016-12-21T09:55:00Z">
              <w:r w:rsidR="00825231">
                <w:rPr>
                  <w:rFonts w:ascii="Calibri" w:hAnsi="Calibri"/>
                  <w:highlight w:val="yellow"/>
                </w:rPr>
                <w:t>understand key concepts in modern biology: evolution, climate change, ecology</w:t>
              </w:r>
            </w:ins>
          </w:p>
        </w:tc>
        <w:tc>
          <w:tcPr>
            <w:tcW w:w="3294" w:type="dxa"/>
          </w:tcPr>
          <w:p w14:paraId="49DA568B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35880392" w14:textId="77777777" w:rsidTr="00070B40">
        <w:tc>
          <w:tcPr>
            <w:tcW w:w="3294" w:type="dxa"/>
            <w:tcBorders>
              <w:bottom w:val="single" w:sz="4" w:space="0" w:color="auto"/>
            </w:tcBorders>
          </w:tcPr>
          <w:p w14:paraId="50AD730A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Two week field course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29232724" w14:textId="77777777" w:rsidR="0027697B" w:rsidRPr="006904E2" w:rsidRDefault="00256E6F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field courses</w:t>
            </w:r>
          </w:p>
          <w:p w14:paraId="44A1681E" w14:textId="77777777" w:rsidR="00256E6F" w:rsidRPr="006904E2" w:rsidRDefault="00256E6F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enrolled in each course each semester</w:t>
            </w:r>
          </w:p>
          <w:p w14:paraId="7F243125" w14:textId="77777777" w:rsidR="00256E6F" w:rsidRPr="006904E2" w:rsidRDefault="00256E6F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students completing each course each semester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2A7E4803" w14:textId="77777777" w:rsidR="0027697B" w:rsidRPr="006904E2" w:rsidRDefault="007C5349" w:rsidP="006904E2">
            <w:pPr>
              <w:rPr>
                <w:rFonts w:ascii="Calibri" w:hAnsi="Calibri"/>
                <w:highlight w:val="yellow"/>
              </w:rPr>
            </w:pPr>
            <w:del w:id="3" w:author="O'Meara, Brian C" w:date="2016-12-21T09:55:00Z">
              <w:r w:rsidRPr="006904E2" w:rsidDel="00825231">
                <w:rPr>
                  <w:rFonts w:ascii="Calibri" w:hAnsi="Calibri"/>
                  <w:highlight w:val="yellow"/>
                </w:rPr>
                <w:delText>How will students be different after completing the field course? Institution? Faculty? Partners?</w:delText>
              </w:r>
            </w:del>
            <w:ins w:id="4" w:author="O'Meara, Brian C" w:date="2016-12-21T09:55:00Z">
              <w:r w:rsidR="00825231">
                <w:rPr>
                  <w:rFonts w:ascii="Calibri" w:hAnsi="Calibri"/>
                  <w:highlight w:val="yellow"/>
                </w:rPr>
                <w:t>Students will have field naturalist skills: knowledge of the diversity of a group, ability to identify taxa in the field and in the lab</w:t>
              </w:r>
            </w:ins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499D6066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76A5292A" w14:textId="77777777" w:rsidTr="00070B40">
        <w:tc>
          <w:tcPr>
            <w:tcW w:w="3294" w:type="dxa"/>
            <w:shd w:val="clear" w:color="auto" w:fill="BFBFBF" w:themeFill="background1" w:themeFillShade="BF"/>
          </w:tcPr>
          <w:p w14:paraId="3DFDBBB3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4A169CB1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608603E5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105060FB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3E905B0A" w14:textId="77777777" w:rsidTr="0027697B">
        <w:tc>
          <w:tcPr>
            <w:tcW w:w="3294" w:type="dxa"/>
          </w:tcPr>
          <w:p w14:paraId="39292200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Strategy B: Technological training</w:t>
            </w:r>
          </w:p>
        </w:tc>
        <w:tc>
          <w:tcPr>
            <w:tcW w:w="3294" w:type="dxa"/>
          </w:tcPr>
          <w:p w14:paraId="7A0A29A5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72ECA25D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14:paraId="7B1DBAB3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364692DC" w14:textId="77777777" w:rsidTr="0027697B">
        <w:tc>
          <w:tcPr>
            <w:tcW w:w="3294" w:type="dxa"/>
          </w:tcPr>
          <w:p w14:paraId="43016BC5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Workshops</w:t>
            </w:r>
          </w:p>
        </w:tc>
        <w:tc>
          <w:tcPr>
            <w:tcW w:w="3294" w:type="dxa"/>
          </w:tcPr>
          <w:p w14:paraId="2951AE47" w14:textId="6BD13165" w:rsidR="006328DB" w:rsidRPr="006904E2" w:rsidRDefault="006328DB" w:rsidP="006328DB">
            <w:pPr>
              <w:rPr>
                <w:ins w:id="5" w:author="O'Meara, Brian C" w:date="2016-12-21T10:17:00Z"/>
                <w:rFonts w:ascii="Calibri" w:hAnsi="Calibri"/>
              </w:rPr>
            </w:pPr>
            <w:ins w:id="6" w:author="O'Meara, Brian C" w:date="2016-12-21T10:17:00Z">
              <w:r w:rsidRPr="006904E2">
                <w:rPr>
                  <w:rFonts w:ascii="Calibri" w:hAnsi="Calibri"/>
                </w:rPr>
                <w:t xml:space="preserve"># and description of </w:t>
              </w:r>
              <w:r>
                <w:rPr>
                  <w:rFonts w:ascii="Calibri" w:hAnsi="Calibri"/>
                </w:rPr>
                <w:t>workshops</w:t>
              </w:r>
              <w:r w:rsidRPr="006904E2">
                <w:rPr>
                  <w:rFonts w:ascii="Calibri" w:hAnsi="Calibri"/>
                </w:rPr>
                <w:t xml:space="preserve"> offered</w:t>
              </w:r>
            </w:ins>
          </w:p>
          <w:p w14:paraId="3D97AF10" w14:textId="08D52964" w:rsidR="006328DB" w:rsidRPr="006904E2" w:rsidRDefault="006328DB" w:rsidP="006328DB">
            <w:pPr>
              <w:rPr>
                <w:ins w:id="7" w:author="O'Meara, Brian C" w:date="2016-12-21T10:17:00Z"/>
                <w:rFonts w:ascii="Calibri" w:hAnsi="Calibri"/>
              </w:rPr>
            </w:pPr>
            <w:ins w:id="8" w:author="O'Meara, Brian C" w:date="2016-12-21T10:17:00Z">
              <w:r w:rsidRPr="006904E2">
                <w:rPr>
                  <w:rFonts w:ascii="Calibri" w:hAnsi="Calibri"/>
                </w:rPr>
                <w:t xml:space="preserve"># students enrolled in each </w:t>
              </w:r>
              <w:r>
                <w:rPr>
                  <w:rFonts w:ascii="Calibri" w:hAnsi="Calibri"/>
                </w:rPr>
                <w:t>workshop</w:t>
              </w:r>
            </w:ins>
          </w:p>
          <w:p w14:paraId="289035F1" w14:textId="39128A34" w:rsidR="0027697B" w:rsidRPr="006904E2" w:rsidRDefault="006328DB" w:rsidP="001D265D">
            <w:pPr>
              <w:rPr>
                <w:rFonts w:ascii="Calibri" w:hAnsi="Calibri"/>
              </w:rPr>
            </w:pPr>
            <w:ins w:id="9" w:author="O'Meara, Brian C" w:date="2016-12-21T10:17:00Z">
              <w:r w:rsidRPr="006904E2">
                <w:rPr>
                  <w:rFonts w:ascii="Calibri" w:hAnsi="Calibri"/>
                </w:rPr>
                <w:t xml:space="preserve"># students completing each </w:t>
              </w:r>
              <w:r w:rsidR="001D265D">
                <w:rPr>
                  <w:rFonts w:ascii="Calibri" w:hAnsi="Calibri"/>
                </w:rPr>
                <w:t>workshop</w:t>
              </w:r>
              <w:r w:rsidRPr="006904E2">
                <w:rPr>
                  <w:rFonts w:ascii="Calibri" w:hAnsi="Calibri"/>
                </w:rPr>
                <w:t xml:space="preserve"> each semester</w:t>
              </w:r>
            </w:ins>
          </w:p>
        </w:tc>
        <w:tc>
          <w:tcPr>
            <w:tcW w:w="3294" w:type="dxa"/>
          </w:tcPr>
          <w:p w14:paraId="3F721C11" w14:textId="08679A75" w:rsidR="007C5349" w:rsidRPr="006904E2" w:rsidRDefault="006904E2" w:rsidP="006904E2">
            <w:pPr>
              <w:rPr>
                <w:rFonts w:ascii="Calibri" w:hAnsi="Calibri"/>
              </w:rPr>
            </w:pPr>
            <w:del w:id="10" w:author="O'Meara, Brian C" w:date="2016-12-21T10:20:00Z">
              <w:r w:rsidRPr="006904E2" w:rsidDel="00C72E50">
                <w:rPr>
                  <w:rFonts w:ascii="Calibri" w:hAnsi="Calibri"/>
                  <w:highlight w:val="yellow"/>
                </w:rPr>
                <w:delText>Student outcome?</w:delText>
              </w:r>
            </w:del>
            <w:ins w:id="11" w:author="O'Meara, Brian C" w:date="2016-12-21T10:20:00Z">
              <w:r w:rsidR="00C72E50">
                <w:rPr>
                  <w:rFonts w:ascii="Calibri" w:hAnsi="Calibri"/>
                </w:rPr>
                <w:t>Students will have skills in data analysis using the current approaches in their field (currently R and python, though this might change over the life of the grant)</w:t>
              </w:r>
            </w:ins>
          </w:p>
          <w:p w14:paraId="17AB96E3" w14:textId="77777777"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Expand</w:t>
            </w:r>
            <w:r w:rsidR="006904E2">
              <w:rPr>
                <w:rFonts w:ascii="Calibri" w:hAnsi="Calibri"/>
              </w:rPr>
              <w:t xml:space="preserve"> program</w:t>
            </w:r>
            <w:r w:rsidRPr="006904E2">
              <w:rPr>
                <w:rFonts w:ascii="Calibri" w:hAnsi="Calibri"/>
              </w:rPr>
              <w:t xml:space="preserve"> reach through streaming</w:t>
            </w:r>
          </w:p>
          <w:p w14:paraId="2CC84CB8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1B3408E9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76A3F406" w14:textId="77777777" w:rsidTr="0027697B">
        <w:tc>
          <w:tcPr>
            <w:tcW w:w="3294" w:type="dxa"/>
          </w:tcPr>
          <w:p w14:paraId="4C7CCEF3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Tutorials</w:t>
            </w:r>
          </w:p>
        </w:tc>
        <w:tc>
          <w:tcPr>
            <w:tcW w:w="3294" w:type="dxa"/>
          </w:tcPr>
          <w:p w14:paraId="174CB86C" w14:textId="54DCDAB4" w:rsidR="001D265D" w:rsidRPr="006904E2" w:rsidRDefault="001D265D" w:rsidP="001D265D">
            <w:pPr>
              <w:rPr>
                <w:ins w:id="12" w:author="O'Meara, Brian C" w:date="2016-12-21T10:17:00Z"/>
                <w:rFonts w:ascii="Calibri" w:hAnsi="Calibri"/>
              </w:rPr>
            </w:pPr>
            <w:ins w:id="13" w:author="O'Meara, Brian C" w:date="2016-12-21T10:17:00Z">
              <w:r w:rsidRPr="006904E2">
                <w:rPr>
                  <w:rFonts w:ascii="Calibri" w:hAnsi="Calibri"/>
                </w:rPr>
                <w:t xml:space="preserve"># and description of </w:t>
              </w:r>
              <w:r>
                <w:rPr>
                  <w:rFonts w:ascii="Calibri" w:hAnsi="Calibri"/>
                </w:rPr>
                <w:t>tutorials</w:t>
              </w:r>
              <w:r w:rsidRPr="006904E2">
                <w:rPr>
                  <w:rFonts w:ascii="Calibri" w:hAnsi="Calibri"/>
                </w:rPr>
                <w:t xml:space="preserve"> offered</w:t>
              </w:r>
            </w:ins>
          </w:p>
          <w:p w14:paraId="754BBE4E" w14:textId="37550D4E" w:rsidR="001D265D" w:rsidRPr="006904E2" w:rsidRDefault="001D265D" w:rsidP="001D265D">
            <w:pPr>
              <w:rPr>
                <w:ins w:id="14" w:author="O'Meara, Brian C" w:date="2016-12-21T10:17:00Z"/>
                <w:rFonts w:ascii="Calibri" w:hAnsi="Calibri"/>
              </w:rPr>
            </w:pPr>
            <w:ins w:id="15" w:author="O'Meara, Brian C" w:date="2016-12-21T10:17:00Z">
              <w:r w:rsidRPr="006904E2">
                <w:rPr>
                  <w:rFonts w:ascii="Calibri" w:hAnsi="Calibri"/>
                </w:rPr>
                <w:t xml:space="preserve"># students enrolled in each </w:t>
              </w:r>
              <w:r>
                <w:rPr>
                  <w:rFonts w:ascii="Calibri" w:hAnsi="Calibri"/>
                </w:rPr>
                <w:t>tutorial</w:t>
              </w:r>
              <w:r w:rsidRPr="006904E2">
                <w:rPr>
                  <w:rFonts w:ascii="Calibri" w:hAnsi="Calibri"/>
                </w:rPr>
                <w:t xml:space="preserve"> each semester</w:t>
              </w:r>
            </w:ins>
          </w:p>
          <w:p w14:paraId="6B1C0FA0" w14:textId="032271D5" w:rsidR="0027697B" w:rsidRPr="006904E2" w:rsidRDefault="001D265D" w:rsidP="001D265D">
            <w:pPr>
              <w:rPr>
                <w:rFonts w:ascii="Calibri" w:hAnsi="Calibri"/>
              </w:rPr>
            </w:pPr>
            <w:ins w:id="16" w:author="O'Meara, Brian C" w:date="2016-12-21T10:17:00Z">
              <w:r w:rsidRPr="006904E2">
                <w:rPr>
                  <w:rFonts w:ascii="Calibri" w:hAnsi="Calibri"/>
                </w:rPr>
                <w:t xml:space="preserve"># students completing each </w:t>
              </w:r>
              <w:r>
                <w:rPr>
                  <w:rFonts w:ascii="Calibri" w:hAnsi="Calibri"/>
                </w:rPr>
                <w:lastRenderedPageBreak/>
                <w:t>tutorial</w:t>
              </w:r>
              <w:r w:rsidRPr="006904E2">
                <w:rPr>
                  <w:rFonts w:ascii="Calibri" w:hAnsi="Calibri"/>
                </w:rPr>
                <w:t xml:space="preserve"> each semester</w:t>
              </w:r>
            </w:ins>
          </w:p>
        </w:tc>
        <w:tc>
          <w:tcPr>
            <w:tcW w:w="3294" w:type="dxa"/>
          </w:tcPr>
          <w:p w14:paraId="2E9054AD" w14:textId="77777777" w:rsidR="006904E2" w:rsidRDefault="006904E2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  <w:highlight w:val="yellow"/>
              </w:rPr>
              <w:lastRenderedPageBreak/>
              <w:t>Student outcome?</w:t>
            </w:r>
          </w:p>
          <w:p w14:paraId="720D4BE2" w14:textId="77777777"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Sustain </w:t>
            </w:r>
            <w:r w:rsidR="006904E2">
              <w:rPr>
                <w:rFonts w:ascii="Calibri" w:hAnsi="Calibri"/>
              </w:rPr>
              <w:t xml:space="preserve">program </w:t>
            </w:r>
            <w:r w:rsidRPr="006904E2">
              <w:rPr>
                <w:rFonts w:ascii="Calibri" w:hAnsi="Calibri"/>
              </w:rPr>
              <w:t>through fees</w:t>
            </w:r>
          </w:p>
          <w:p w14:paraId="0325118B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401EBF76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284DC823" w14:textId="77777777" w:rsidTr="00070B40">
        <w:tc>
          <w:tcPr>
            <w:tcW w:w="3294" w:type="dxa"/>
            <w:tcBorders>
              <w:bottom w:val="single" w:sz="4" w:space="0" w:color="auto"/>
            </w:tcBorders>
          </w:tcPr>
          <w:p w14:paraId="0AD57914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lastRenderedPageBreak/>
              <w:t>Field courses</w:t>
            </w: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5B759A65" w14:textId="77777777" w:rsidR="001D265D" w:rsidRPr="006904E2" w:rsidRDefault="001D265D" w:rsidP="001D265D">
            <w:pPr>
              <w:rPr>
                <w:ins w:id="17" w:author="O'Meara, Brian C" w:date="2016-12-21T10:18:00Z"/>
                <w:rFonts w:ascii="Calibri" w:hAnsi="Calibri"/>
              </w:rPr>
            </w:pPr>
            <w:ins w:id="18" w:author="O'Meara, Brian C" w:date="2016-12-21T10:18:00Z">
              <w:r w:rsidRPr="006904E2">
                <w:rPr>
                  <w:rFonts w:ascii="Calibri" w:hAnsi="Calibri"/>
                </w:rPr>
                <w:t># and description of courses offered</w:t>
              </w:r>
            </w:ins>
          </w:p>
          <w:p w14:paraId="49B1005E" w14:textId="77777777" w:rsidR="001D265D" w:rsidRPr="006904E2" w:rsidRDefault="001D265D" w:rsidP="001D265D">
            <w:pPr>
              <w:rPr>
                <w:ins w:id="19" w:author="O'Meara, Brian C" w:date="2016-12-21T10:18:00Z"/>
                <w:rFonts w:ascii="Calibri" w:hAnsi="Calibri"/>
              </w:rPr>
            </w:pPr>
            <w:ins w:id="20" w:author="O'Meara, Brian C" w:date="2016-12-21T10:18:00Z">
              <w:r w:rsidRPr="006904E2">
                <w:rPr>
                  <w:rFonts w:ascii="Calibri" w:hAnsi="Calibri"/>
                </w:rPr>
                <w:t># students enrolled in each course each semester</w:t>
              </w:r>
            </w:ins>
          </w:p>
          <w:p w14:paraId="3A92A126" w14:textId="2667E14E" w:rsidR="0027697B" w:rsidRPr="006904E2" w:rsidRDefault="001D265D" w:rsidP="001D265D">
            <w:pPr>
              <w:rPr>
                <w:rFonts w:ascii="Calibri" w:hAnsi="Calibri"/>
              </w:rPr>
            </w:pPr>
            <w:ins w:id="21" w:author="O'Meara, Brian C" w:date="2016-12-21T10:18:00Z">
              <w:r w:rsidRPr="006904E2">
                <w:rPr>
                  <w:rFonts w:ascii="Calibri" w:hAnsi="Calibri"/>
                </w:rPr>
                <w:t># students completing each course each semester</w:t>
              </w:r>
            </w:ins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263D0114" w14:textId="77777777" w:rsidR="006904E2" w:rsidRDefault="006904E2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  <w:highlight w:val="yellow"/>
              </w:rPr>
              <w:t>Student outcome?</w:t>
            </w:r>
          </w:p>
          <w:p w14:paraId="0D5F20AE" w14:textId="77777777"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Sustain </w:t>
            </w:r>
            <w:r w:rsidR="006904E2">
              <w:rPr>
                <w:rFonts w:ascii="Calibri" w:hAnsi="Calibri"/>
              </w:rPr>
              <w:t xml:space="preserve">program </w:t>
            </w:r>
            <w:r w:rsidRPr="006904E2">
              <w:rPr>
                <w:rFonts w:ascii="Calibri" w:hAnsi="Calibri"/>
              </w:rPr>
              <w:t>through fees</w:t>
            </w:r>
          </w:p>
          <w:p w14:paraId="15756078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tcBorders>
              <w:bottom w:val="single" w:sz="4" w:space="0" w:color="auto"/>
            </w:tcBorders>
          </w:tcPr>
          <w:p w14:paraId="5302AA58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092CD961" w14:textId="77777777" w:rsidTr="00070B40">
        <w:tc>
          <w:tcPr>
            <w:tcW w:w="3294" w:type="dxa"/>
            <w:shd w:val="clear" w:color="auto" w:fill="BFBFBF" w:themeFill="background1" w:themeFillShade="BF"/>
          </w:tcPr>
          <w:p w14:paraId="4B03BC35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695820C2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74ED94B4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596EC29D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48E1DC40" w14:textId="77777777" w:rsidTr="0027697B">
        <w:tc>
          <w:tcPr>
            <w:tcW w:w="3294" w:type="dxa"/>
          </w:tcPr>
          <w:p w14:paraId="189C17A3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Strategy C: Professional training</w:t>
            </w:r>
          </w:p>
        </w:tc>
        <w:tc>
          <w:tcPr>
            <w:tcW w:w="3294" w:type="dxa"/>
          </w:tcPr>
          <w:p w14:paraId="374380F0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33B63DEC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14:paraId="71724C31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460A6B54" w14:textId="77777777" w:rsidTr="0027697B">
        <w:tc>
          <w:tcPr>
            <w:tcW w:w="3294" w:type="dxa"/>
          </w:tcPr>
          <w:p w14:paraId="1BCB652F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Focused courses (project management, team building)</w:t>
            </w:r>
          </w:p>
        </w:tc>
        <w:tc>
          <w:tcPr>
            <w:tcW w:w="3294" w:type="dxa"/>
          </w:tcPr>
          <w:p w14:paraId="64F57F0F" w14:textId="77777777" w:rsidR="0027697B" w:rsidRPr="006904E2" w:rsidRDefault="0027697B" w:rsidP="006904E2">
            <w:pPr>
              <w:rPr>
                <w:rFonts w:ascii="Calibri" w:hAnsi="Calibri"/>
              </w:rPr>
            </w:pPr>
            <w:bookmarkStart w:id="22" w:name="_GoBack"/>
            <w:bookmarkEnd w:id="22"/>
          </w:p>
        </w:tc>
        <w:tc>
          <w:tcPr>
            <w:tcW w:w="3294" w:type="dxa"/>
          </w:tcPr>
          <w:p w14:paraId="39184B20" w14:textId="77777777" w:rsidR="006904E2" w:rsidRPr="006904E2" w:rsidRDefault="006904E2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14:paraId="7406DAF2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17488B9F" w14:textId="77777777" w:rsidTr="00070B40">
        <w:tc>
          <w:tcPr>
            <w:tcW w:w="3294" w:type="dxa"/>
            <w:shd w:val="clear" w:color="auto" w:fill="BFBFBF" w:themeFill="background1" w:themeFillShade="BF"/>
          </w:tcPr>
          <w:p w14:paraId="18C44145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3C08C00B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36BC46E1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  <w:shd w:val="clear" w:color="auto" w:fill="BFBFBF" w:themeFill="background1" w:themeFillShade="BF"/>
          </w:tcPr>
          <w:p w14:paraId="6FF7FA41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3679A9F9" w14:textId="77777777" w:rsidTr="0027697B">
        <w:tc>
          <w:tcPr>
            <w:tcW w:w="3294" w:type="dxa"/>
          </w:tcPr>
          <w:p w14:paraId="55211DEA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Strategy D: </w:t>
            </w:r>
            <w:r w:rsidR="00256E6F" w:rsidRPr="006904E2">
              <w:rPr>
                <w:rFonts w:ascii="Calibri" w:hAnsi="Calibri"/>
              </w:rPr>
              <w:t>Integration of A-C</w:t>
            </w:r>
          </w:p>
        </w:tc>
        <w:tc>
          <w:tcPr>
            <w:tcW w:w="3294" w:type="dxa"/>
          </w:tcPr>
          <w:p w14:paraId="72857AF6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05CB3139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14:paraId="5F2C02F0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1BDB65F6" w14:textId="77777777" w:rsidTr="0027697B">
        <w:tc>
          <w:tcPr>
            <w:tcW w:w="3294" w:type="dxa"/>
          </w:tcPr>
          <w:p w14:paraId="747A87CD" w14:textId="77777777" w:rsidR="0027697B" w:rsidRPr="006904E2" w:rsidRDefault="0027697B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Internships</w:t>
            </w:r>
          </w:p>
        </w:tc>
        <w:tc>
          <w:tcPr>
            <w:tcW w:w="3294" w:type="dxa"/>
          </w:tcPr>
          <w:p w14:paraId="1BB8B537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180CCEA2" w14:textId="77777777" w:rsidR="0027697B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Build professional network</w:t>
            </w:r>
          </w:p>
          <w:p w14:paraId="3E5FD38D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Exposure to concrete issues</w:t>
            </w:r>
          </w:p>
          <w:p w14:paraId="7D43929F" w14:textId="77777777" w:rsidR="00FC3339" w:rsidRPr="006904E2" w:rsidRDefault="00FC3339" w:rsidP="006904E2">
            <w:pPr>
              <w:rPr>
                <w:rFonts w:ascii="Calibri" w:hAnsi="Calibri"/>
                <w:highlight w:val="yellow"/>
              </w:rPr>
            </w:pPr>
            <w:r w:rsidRPr="006904E2">
              <w:rPr>
                <w:rFonts w:ascii="Calibri" w:hAnsi="Calibri"/>
              </w:rPr>
              <w:t>Tailor training to identified partner needs</w:t>
            </w:r>
          </w:p>
        </w:tc>
        <w:tc>
          <w:tcPr>
            <w:tcW w:w="3294" w:type="dxa"/>
          </w:tcPr>
          <w:p w14:paraId="245CEC21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  <w:tr w:rsidR="0027697B" w:rsidRPr="006904E2" w14:paraId="30E242A3" w14:textId="77777777" w:rsidTr="0027697B">
        <w:tc>
          <w:tcPr>
            <w:tcW w:w="3294" w:type="dxa"/>
          </w:tcPr>
          <w:p w14:paraId="4AE35C24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0F52BFC0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7492E716" w14:textId="77777777" w:rsidR="0027697B" w:rsidRPr="006904E2" w:rsidRDefault="0027697B" w:rsidP="006904E2">
            <w:pPr>
              <w:rPr>
                <w:rFonts w:ascii="Calibri" w:hAnsi="Calibri"/>
                <w:highlight w:val="yellow"/>
              </w:rPr>
            </w:pPr>
          </w:p>
        </w:tc>
        <w:tc>
          <w:tcPr>
            <w:tcW w:w="3294" w:type="dxa"/>
          </w:tcPr>
          <w:p w14:paraId="42B83BFD" w14:textId="77777777" w:rsidR="0027697B" w:rsidRPr="006904E2" w:rsidRDefault="0027697B" w:rsidP="006904E2">
            <w:pPr>
              <w:rPr>
                <w:rFonts w:ascii="Calibri" w:hAnsi="Calibri"/>
              </w:rPr>
            </w:pPr>
          </w:p>
        </w:tc>
      </w:tr>
    </w:tbl>
    <w:p w14:paraId="73232601" w14:textId="77777777" w:rsidR="00070B40" w:rsidRPr="006904E2" w:rsidRDefault="00070B40" w:rsidP="006904E2">
      <w:pPr>
        <w:spacing w:after="0" w:line="240" w:lineRule="auto"/>
        <w:rPr>
          <w:rFonts w:ascii="Calibri" w:hAnsi="Calibri"/>
        </w:rPr>
      </w:pPr>
    </w:p>
    <w:p w14:paraId="2675D672" w14:textId="77777777" w:rsidR="0027697B" w:rsidRPr="006904E2" w:rsidRDefault="00FC3339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>Goal 2:</w:t>
      </w:r>
      <w:r w:rsidRPr="006904E2">
        <w:rPr>
          <w:rFonts w:ascii="Calibri" w:hAnsi="Calibri"/>
        </w:rPr>
        <w:t xml:space="preserve"> </w:t>
      </w:r>
      <w:r w:rsidR="0027697B" w:rsidRPr="006904E2">
        <w:rPr>
          <w:rFonts w:ascii="Calibri" w:hAnsi="Calibri"/>
        </w:rPr>
        <w:t>Advance biodiversity 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FC3339" w:rsidRPr="006904E2" w14:paraId="79C3A238" w14:textId="77777777" w:rsidTr="00AA5C48">
        <w:tc>
          <w:tcPr>
            <w:tcW w:w="3294" w:type="dxa"/>
          </w:tcPr>
          <w:p w14:paraId="11B0A46A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Strategy </w:t>
            </w:r>
          </w:p>
        </w:tc>
        <w:tc>
          <w:tcPr>
            <w:tcW w:w="3294" w:type="dxa"/>
          </w:tcPr>
          <w:p w14:paraId="40A0378C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Output</w:t>
            </w:r>
          </w:p>
        </w:tc>
        <w:tc>
          <w:tcPr>
            <w:tcW w:w="3294" w:type="dxa"/>
          </w:tcPr>
          <w:p w14:paraId="5D7FC2CF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Outcome</w:t>
            </w:r>
          </w:p>
        </w:tc>
        <w:tc>
          <w:tcPr>
            <w:tcW w:w="3294" w:type="dxa"/>
          </w:tcPr>
          <w:p w14:paraId="09616DF2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Data Method</w:t>
            </w:r>
          </w:p>
        </w:tc>
      </w:tr>
      <w:tr w:rsidR="00FC3339" w:rsidRPr="006904E2" w14:paraId="0C7C4552" w14:textId="77777777" w:rsidTr="00AA5C48">
        <w:tc>
          <w:tcPr>
            <w:tcW w:w="3294" w:type="dxa"/>
          </w:tcPr>
          <w:p w14:paraId="61333F38" w14:textId="77777777" w:rsidR="00FC3339" w:rsidRPr="006904E2" w:rsidRDefault="007C5349" w:rsidP="006904E2">
            <w:pPr>
              <w:rPr>
                <w:rFonts w:ascii="Calibri" w:hAnsi="Calibri"/>
                <w:highlight w:val="yellow"/>
              </w:rPr>
            </w:pPr>
            <w:r w:rsidRPr="006904E2">
              <w:rPr>
                <w:rFonts w:ascii="Calibri" w:hAnsi="Calibri"/>
                <w:highlight w:val="yellow"/>
              </w:rPr>
              <w:t>What are your strategies for advancing biodiversity research? Do the strategies from goal 1 have natural extensions that will lead to advancing research (e.g. internships will result in a stude</w:t>
            </w:r>
            <w:r w:rsidR="006904E2" w:rsidRPr="006904E2">
              <w:rPr>
                <w:rFonts w:ascii="Calibri" w:hAnsi="Calibri"/>
                <w:highlight w:val="yellow"/>
              </w:rPr>
              <w:t xml:space="preserve">nt product that will add to the knowledge base)? </w:t>
            </w:r>
          </w:p>
        </w:tc>
        <w:tc>
          <w:tcPr>
            <w:tcW w:w="3294" w:type="dxa"/>
          </w:tcPr>
          <w:p w14:paraId="060D315F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432BBDD0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001DA62A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</w:tbl>
    <w:p w14:paraId="167C06C7" w14:textId="77777777" w:rsidR="00FC3339" w:rsidRPr="006904E2" w:rsidRDefault="00FC3339" w:rsidP="006904E2">
      <w:pPr>
        <w:spacing w:after="0" w:line="240" w:lineRule="auto"/>
        <w:rPr>
          <w:rFonts w:ascii="Calibri" w:hAnsi="Calibri"/>
        </w:rPr>
      </w:pPr>
    </w:p>
    <w:p w14:paraId="2F1CB3B0" w14:textId="77777777" w:rsidR="0027697B" w:rsidRPr="006904E2" w:rsidRDefault="00FC3339" w:rsidP="006904E2">
      <w:pPr>
        <w:spacing w:after="0" w:line="240" w:lineRule="auto"/>
        <w:rPr>
          <w:rFonts w:ascii="Calibri" w:hAnsi="Calibri"/>
        </w:rPr>
      </w:pPr>
      <w:r w:rsidRPr="006904E2">
        <w:rPr>
          <w:rFonts w:ascii="Calibri" w:hAnsi="Calibri"/>
          <w:b/>
        </w:rPr>
        <w:t xml:space="preserve">Goal 3: </w:t>
      </w:r>
      <w:r w:rsidR="0027697B" w:rsidRPr="006904E2">
        <w:rPr>
          <w:rFonts w:ascii="Calibri" w:hAnsi="Calibri"/>
        </w:rPr>
        <w:t>Generate knowledge about innovations in graduate education approaches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4"/>
        <w:gridCol w:w="3294"/>
        <w:gridCol w:w="3294"/>
        <w:gridCol w:w="3294"/>
      </w:tblGrid>
      <w:tr w:rsidR="00FC3339" w:rsidRPr="006904E2" w14:paraId="58A3C855" w14:textId="77777777" w:rsidTr="00AA5C48">
        <w:tc>
          <w:tcPr>
            <w:tcW w:w="3294" w:type="dxa"/>
          </w:tcPr>
          <w:p w14:paraId="7B262264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Strategy </w:t>
            </w:r>
          </w:p>
        </w:tc>
        <w:tc>
          <w:tcPr>
            <w:tcW w:w="3294" w:type="dxa"/>
          </w:tcPr>
          <w:p w14:paraId="01024869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Output</w:t>
            </w:r>
          </w:p>
        </w:tc>
        <w:tc>
          <w:tcPr>
            <w:tcW w:w="3294" w:type="dxa"/>
          </w:tcPr>
          <w:p w14:paraId="4FA09991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Outcome</w:t>
            </w:r>
          </w:p>
        </w:tc>
        <w:tc>
          <w:tcPr>
            <w:tcW w:w="3294" w:type="dxa"/>
          </w:tcPr>
          <w:p w14:paraId="5F303D12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Data Method</w:t>
            </w:r>
          </w:p>
        </w:tc>
      </w:tr>
      <w:tr w:rsidR="00FC3339" w:rsidRPr="006904E2" w14:paraId="0FA1331D" w14:textId="77777777" w:rsidTr="00AA5C48">
        <w:tc>
          <w:tcPr>
            <w:tcW w:w="3294" w:type="dxa"/>
          </w:tcPr>
          <w:p w14:paraId="1E495B31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Document program </w:t>
            </w:r>
            <w:r w:rsidRPr="006904E2">
              <w:rPr>
                <w:rFonts w:ascii="Calibri" w:hAnsi="Calibri"/>
              </w:rPr>
              <w:lastRenderedPageBreak/>
              <w:t>implementation</w:t>
            </w:r>
          </w:p>
        </w:tc>
        <w:tc>
          <w:tcPr>
            <w:tcW w:w="3294" w:type="dxa"/>
          </w:tcPr>
          <w:p w14:paraId="7F3C395E" w14:textId="77777777"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lastRenderedPageBreak/>
              <w:t># management team meetings</w:t>
            </w:r>
          </w:p>
          <w:p w14:paraId="4471D1CB" w14:textId="77777777" w:rsidR="007C534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lastRenderedPageBreak/>
              <w:t>Timeline</w:t>
            </w:r>
          </w:p>
          <w:p w14:paraId="5D8A4252" w14:textId="77777777"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Meeting minutes</w:t>
            </w:r>
          </w:p>
        </w:tc>
        <w:tc>
          <w:tcPr>
            <w:tcW w:w="3294" w:type="dxa"/>
          </w:tcPr>
          <w:p w14:paraId="1C1F1B02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705BDFAF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  <w:tr w:rsidR="00FC3339" w:rsidRPr="006904E2" w14:paraId="49AEEFF5" w14:textId="77777777" w:rsidTr="00AA5C48">
        <w:tc>
          <w:tcPr>
            <w:tcW w:w="3294" w:type="dxa"/>
          </w:tcPr>
          <w:p w14:paraId="3632A0CC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lastRenderedPageBreak/>
              <w:t>Engage external advisory board</w:t>
            </w:r>
          </w:p>
        </w:tc>
        <w:tc>
          <w:tcPr>
            <w:tcW w:w="3294" w:type="dxa"/>
          </w:tcPr>
          <w:p w14:paraId="4F4F93F7" w14:textId="77777777"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advisory board</w:t>
            </w:r>
          </w:p>
          <w:p w14:paraId="3AEC4D1D" w14:textId="77777777"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advisory board meetings</w:t>
            </w:r>
          </w:p>
          <w:p w14:paraId="165717F8" w14:textId="77777777"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 xml:space="preserve">Meeting minutes </w:t>
            </w:r>
          </w:p>
        </w:tc>
        <w:tc>
          <w:tcPr>
            <w:tcW w:w="3294" w:type="dxa"/>
          </w:tcPr>
          <w:p w14:paraId="263F550B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66AE5991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  <w:tr w:rsidR="00FC3339" w:rsidRPr="006904E2" w14:paraId="7C9D289E" w14:textId="77777777" w:rsidTr="00AA5C48">
        <w:tc>
          <w:tcPr>
            <w:tcW w:w="3294" w:type="dxa"/>
          </w:tcPr>
          <w:p w14:paraId="57387380" w14:textId="77777777" w:rsidR="00FC3339" w:rsidRPr="006904E2" w:rsidRDefault="00FC333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Revise program implementation based on program data and emergent literature</w:t>
            </w:r>
          </w:p>
        </w:tc>
        <w:tc>
          <w:tcPr>
            <w:tcW w:w="3294" w:type="dxa"/>
          </w:tcPr>
          <w:p w14:paraId="2BB3EC1D" w14:textId="77777777"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significant revisions made</w:t>
            </w:r>
          </w:p>
          <w:p w14:paraId="3075DC9E" w14:textId="77777777" w:rsidR="00070B40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Description of rationale for changes</w:t>
            </w:r>
          </w:p>
          <w:p w14:paraId="349D6933" w14:textId="77777777" w:rsidR="007C534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Updated timeline</w:t>
            </w:r>
          </w:p>
        </w:tc>
        <w:tc>
          <w:tcPr>
            <w:tcW w:w="3294" w:type="dxa"/>
          </w:tcPr>
          <w:p w14:paraId="15D98E2A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562FA36B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  <w:tr w:rsidR="00FC3339" w:rsidRPr="006904E2" w14:paraId="135EA121" w14:textId="77777777" w:rsidTr="00AA5C48">
        <w:tc>
          <w:tcPr>
            <w:tcW w:w="3294" w:type="dxa"/>
          </w:tcPr>
          <w:p w14:paraId="342C330E" w14:textId="77777777" w:rsidR="00FC3339" w:rsidRPr="006904E2" w:rsidRDefault="00070B40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Disseminate program results via publications and presentations</w:t>
            </w:r>
          </w:p>
        </w:tc>
        <w:tc>
          <w:tcPr>
            <w:tcW w:w="3294" w:type="dxa"/>
          </w:tcPr>
          <w:p w14:paraId="1EAF6B17" w14:textId="77777777" w:rsidR="00FC333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presentations</w:t>
            </w:r>
          </w:p>
          <w:p w14:paraId="4AAC2460" w14:textId="77777777" w:rsidR="007C5349" w:rsidRPr="006904E2" w:rsidRDefault="007C5349" w:rsidP="006904E2">
            <w:pPr>
              <w:rPr>
                <w:rFonts w:ascii="Calibri" w:hAnsi="Calibri"/>
              </w:rPr>
            </w:pPr>
            <w:r w:rsidRPr="006904E2">
              <w:rPr>
                <w:rFonts w:ascii="Calibri" w:hAnsi="Calibri"/>
              </w:rPr>
              <w:t># and description of publications</w:t>
            </w:r>
          </w:p>
        </w:tc>
        <w:tc>
          <w:tcPr>
            <w:tcW w:w="3294" w:type="dxa"/>
          </w:tcPr>
          <w:p w14:paraId="48FC5A9B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  <w:tc>
          <w:tcPr>
            <w:tcW w:w="3294" w:type="dxa"/>
          </w:tcPr>
          <w:p w14:paraId="142CBD16" w14:textId="77777777" w:rsidR="00FC3339" w:rsidRPr="006904E2" w:rsidRDefault="00FC3339" w:rsidP="006904E2">
            <w:pPr>
              <w:rPr>
                <w:rFonts w:ascii="Calibri" w:hAnsi="Calibri"/>
              </w:rPr>
            </w:pPr>
          </w:p>
        </w:tc>
      </w:tr>
    </w:tbl>
    <w:p w14:paraId="305821F1" w14:textId="77777777" w:rsidR="00F52490" w:rsidRPr="006904E2" w:rsidRDefault="007D4CBE" w:rsidP="006904E2">
      <w:pPr>
        <w:spacing w:after="0" w:line="240" w:lineRule="auto"/>
        <w:rPr>
          <w:rFonts w:ascii="Calibri" w:hAnsi="Calibri"/>
        </w:rPr>
      </w:pPr>
    </w:p>
    <w:sectPr w:rsidR="00F52490" w:rsidRPr="006904E2" w:rsidSect="0027697B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FA3E4" w14:textId="77777777" w:rsidR="007D4CBE" w:rsidRDefault="007D4CBE" w:rsidP="00B52647">
      <w:pPr>
        <w:spacing w:after="0" w:line="240" w:lineRule="auto"/>
      </w:pPr>
      <w:r>
        <w:separator/>
      </w:r>
    </w:p>
  </w:endnote>
  <w:endnote w:type="continuationSeparator" w:id="0">
    <w:p w14:paraId="3E6236B9" w14:textId="77777777" w:rsidR="007D4CBE" w:rsidRDefault="007D4CBE" w:rsidP="00B5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1D168" w14:textId="77777777" w:rsidR="007D4CBE" w:rsidRDefault="007D4CBE" w:rsidP="00B52647">
      <w:pPr>
        <w:spacing w:after="0" w:line="240" w:lineRule="auto"/>
      </w:pPr>
      <w:r>
        <w:separator/>
      </w:r>
    </w:p>
  </w:footnote>
  <w:footnote w:type="continuationSeparator" w:id="0">
    <w:p w14:paraId="02E82518" w14:textId="77777777" w:rsidR="007D4CBE" w:rsidRDefault="007D4CBE" w:rsidP="00B52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A296D" w14:textId="77777777" w:rsidR="00B52647" w:rsidRDefault="00B52647">
    <w:pPr>
      <w:pStyle w:val="Header"/>
    </w:pPr>
    <w:r>
      <w:t>EMEC, LLC</w:t>
    </w:r>
  </w:p>
  <w:p w14:paraId="59442272" w14:textId="77777777" w:rsidR="00B52647" w:rsidRDefault="00B52647">
    <w:pPr>
      <w:pStyle w:val="Header"/>
    </w:pPr>
    <w:r>
      <w:t>December 19, 2016: DRAFT Evaluation plan NRT</w:t>
    </w:r>
  </w:p>
  <w:p w14:paraId="25EA662D" w14:textId="77777777" w:rsidR="00B52647" w:rsidRDefault="00B526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2AC2"/>
    <w:multiLevelType w:val="hybridMultilevel"/>
    <w:tmpl w:val="6AFE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'Meara, Brian C">
    <w15:presenceInfo w15:providerId="None" w15:userId="O'Meara, Brian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7B"/>
    <w:rsid w:val="00070B40"/>
    <w:rsid w:val="00143D0C"/>
    <w:rsid w:val="001D265D"/>
    <w:rsid w:val="00256E6F"/>
    <w:rsid w:val="0027697B"/>
    <w:rsid w:val="002E0EDF"/>
    <w:rsid w:val="006328DB"/>
    <w:rsid w:val="006904E2"/>
    <w:rsid w:val="00744C2D"/>
    <w:rsid w:val="007C5349"/>
    <w:rsid w:val="007D4CBE"/>
    <w:rsid w:val="007D57DB"/>
    <w:rsid w:val="00825231"/>
    <w:rsid w:val="00A41341"/>
    <w:rsid w:val="00AA2E44"/>
    <w:rsid w:val="00AB47EA"/>
    <w:rsid w:val="00B114C7"/>
    <w:rsid w:val="00B52647"/>
    <w:rsid w:val="00B55A94"/>
    <w:rsid w:val="00C72E50"/>
    <w:rsid w:val="00F8107B"/>
    <w:rsid w:val="00FB2BFE"/>
    <w:rsid w:val="00FC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003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97B"/>
  </w:style>
  <w:style w:type="paragraph" w:styleId="Heading1">
    <w:name w:val="heading 1"/>
    <w:basedOn w:val="Normal"/>
    <w:next w:val="Normal"/>
    <w:link w:val="Heading1Char"/>
    <w:uiPriority w:val="9"/>
    <w:qFormat/>
    <w:rsid w:val="00B114C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4C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4C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4C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4C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4C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4C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4C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4C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4C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4C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4C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4C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4C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4C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4C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4C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44C2D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14C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4C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4C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14C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114C7"/>
    <w:rPr>
      <w:b/>
      <w:bCs/>
    </w:rPr>
  </w:style>
  <w:style w:type="character" w:styleId="Emphasis">
    <w:name w:val="Emphasis"/>
    <w:uiPriority w:val="20"/>
    <w:qFormat/>
    <w:rsid w:val="00B114C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114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14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14C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114C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4C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4C7"/>
    <w:rPr>
      <w:b/>
      <w:bCs/>
      <w:i/>
      <w:iCs/>
    </w:rPr>
  </w:style>
  <w:style w:type="character" w:styleId="SubtleEmphasis">
    <w:name w:val="Subtle Emphasis"/>
    <w:uiPriority w:val="19"/>
    <w:qFormat/>
    <w:rsid w:val="00B114C7"/>
    <w:rPr>
      <w:i/>
      <w:iCs/>
    </w:rPr>
  </w:style>
  <w:style w:type="character" w:styleId="IntenseEmphasis">
    <w:name w:val="Intense Emphasis"/>
    <w:uiPriority w:val="21"/>
    <w:qFormat/>
    <w:rsid w:val="00B114C7"/>
    <w:rPr>
      <w:b/>
      <w:bCs/>
    </w:rPr>
  </w:style>
  <w:style w:type="character" w:styleId="SubtleReference">
    <w:name w:val="Subtle Reference"/>
    <w:uiPriority w:val="31"/>
    <w:qFormat/>
    <w:rsid w:val="00B114C7"/>
    <w:rPr>
      <w:smallCaps/>
    </w:rPr>
  </w:style>
  <w:style w:type="character" w:styleId="IntenseReference">
    <w:name w:val="Intense Reference"/>
    <w:uiPriority w:val="32"/>
    <w:qFormat/>
    <w:rsid w:val="00B114C7"/>
    <w:rPr>
      <w:smallCaps/>
      <w:spacing w:val="5"/>
      <w:u w:val="single"/>
    </w:rPr>
  </w:style>
  <w:style w:type="character" w:styleId="BookTitle">
    <w:name w:val="Book Title"/>
    <w:uiPriority w:val="33"/>
    <w:qFormat/>
    <w:rsid w:val="00B114C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14C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276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47"/>
  </w:style>
  <w:style w:type="paragraph" w:styleId="Footer">
    <w:name w:val="footer"/>
    <w:basedOn w:val="Normal"/>
    <w:link w:val="FooterChar"/>
    <w:uiPriority w:val="99"/>
    <w:unhideWhenUsed/>
    <w:rsid w:val="00B52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47"/>
  </w:style>
  <w:style w:type="paragraph" w:styleId="BalloonText">
    <w:name w:val="Balloon Text"/>
    <w:basedOn w:val="Normal"/>
    <w:link w:val="BalloonTextChar"/>
    <w:uiPriority w:val="99"/>
    <w:semiHidden/>
    <w:unhideWhenUsed/>
    <w:rsid w:val="00B52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459</Words>
  <Characters>2617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O'Meara, Brian C</cp:lastModifiedBy>
  <cp:revision>6</cp:revision>
  <dcterms:created xsi:type="dcterms:W3CDTF">2016-12-19T18:13:00Z</dcterms:created>
  <dcterms:modified xsi:type="dcterms:W3CDTF">2016-12-21T15:21:00Z</dcterms:modified>
</cp:coreProperties>
</file>