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C4F" w14:textId="145F1C91" w:rsidR="00411EA9" w:rsidRDefault="00411EA9" w:rsidP="001E16BC">
      <w:pPr>
        <w:spacing w:after="120"/>
        <w:jc w:val="center"/>
        <w:outlineLvl w:val="0"/>
        <w:rPr>
          <w:rFonts w:ascii="Arial" w:eastAsia="Calibri" w:hAnsi="Arial" w:cs="Arial"/>
          <w:b/>
          <w:sz w:val="22"/>
          <w:szCs w:val="22"/>
        </w:rPr>
      </w:pPr>
      <w:r w:rsidRPr="001E16BC">
        <w:rPr>
          <w:rFonts w:ascii="Arial" w:eastAsia="Calibri" w:hAnsi="Arial" w:cs="Arial"/>
          <w:b/>
          <w:sz w:val="22"/>
          <w:szCs w:val="22"/>
        </w:rPr>
        <w:t xml:space="preserve">NRT: </w:t>
      </w:r>
      <w:del w:id="0" w:author="Pound, Sharon Sweetser" w:date="2017-01-22T10:50:00Z">
        <w:r w:rsidRPr="001E16BC" w:rsidDel="00FC7271">
          <w:rPr>
            <w:rFonts w:ascii="Arial" w:eastAsia="Calibri" w:hAnsi="Arial" w:cs="Arial"/>
            <w:b/>
            <w:sz w:val="22"/>
            <w:szCs w:val="22"/>
          </w:rPr>
          <w:delText>(title)</w:delText>
        </w:r>
      </w:del>
      <w:ins w:id="1" w:author="Pound, Sharon Sweetser" w:date="2017-01-22T10:50:00Z">
        <w:r w:rsidR="002E08CA">
          <w:rPr>
            <w:rFonts w:ascii="Arial" w:eastAsia="Calibri" w:hAnsi="Arial" w:cs="Arial"/>
            <w:b/>
            <w:sz w:val="22"/>
            <w:szCs w:val="22"/>
          </w:rPr>
          <w:t>Next-</w:t>
        </w:r>
        <w:r w:rsidR="00FC7271" w:rsidRPr="001E16BC">
          <w:rPr>
            <w:rFonts w:ascii="Arial" w:eastAsia="Calibri" w:hAnsi="Arial" w:cs="Arial"/>
            <w:b/>
            <w:sz w:val="22"/>
            <w:szCs w:val="22"/>
          </w:rPr>
          <w:t>Generation Biodiversity Training</w:t>
        </w:r>
      </w:ins>
    </w:p>
    <w:p w14:paraId="7E2FDFC0" w14:textId="77777777" w:rsidR="00411EA9" w:rsidRDefault="00411EA9" w:rsidP="0072026D">
      <w:pPr>
        <w:spacing w:after="120"/>
        <w:rPr>
          <w:rFonts w:ascii="Arial" w:eastAsia="Calibri" w:hAnsi="Arial" w:cs="Arial"/>
          <w:b/>
          <w:sz w:val="22"/>
          <w:szCs w:val="22"/>
        </w:rPr>
      </w:pPr>
    </w:p>
    <w:p w14:paraId="5CC3CA13" w14:textId="415B72E6" w:rsidR="00345B38" w:rsidRDefault="00345B38" w:rsidP="0076071C">
      <w:pPr>
        <w:spacing w:after="120"/>
        <w:outlineLvl w:val="0"/>
        <w:rPr>
          <w:ins w:id="2" w:author="Pound, Sharon Sweetser" w:date="2017-01-22T12:08:00Z"/>
          <w:rFonts w:ascii="Arial" w:eastAsia="Calibri" w:hAnsi="Arial" w:cs="Arial"/>
          <w:b/>
          <w:sz w:val="22"/>
          <w:szCs w:val="22"/>
        </w:rPr>
      </w:pPr>
      <w:ins w:id="3" w:author="Pound, Sharon Sweetser" w:date="2017-01-22T12:08:00Z">
        <w:r>
          <w:rPr>
            <w:rFonts w:ascii="Arial" w:eastAsia="Calibri" w:hAnsi="Arial" w:cs="Arial"/>
            <w:b/>
            <w:sz w:val="22"/>
            <w:szCs w:val="22"/>
          </w:rPr>
          <w:t>A.  List of Core Participants</w:t>
        </w:r>
      </w:ins>
    </w:p>
    <w:tbl>
      <w:tblPr>
        <w:tblStyle w:val="TableGrid"/>
        <w:tblW w:w="0" w:type="auto"/>
        <w:tblLook w:val="04A0" w:firstRow="1" w:lastRow="0" w:firstColumn="1" w:lastColumn="0" w:noHBand="0" w:noVBand="1"/>
      </w:tblPr>
      <w:tblGrid>
        <w:gridCol w:w="2336"/>
        <w:gridCol w:w="2338"/>
        <w:gridCol w:w="2338"/>
        <w:gridCol w:w="2338"/>
      </w:tblGrid>
      <w:tr w:rsidR="00257979" w14:paraId="4F76CDB3" w14:textId="77777777" w:rsidTr="00257979">
        <w:trPr>
          <w:ins w:id="4" w:author="Pound, Sharon Sweetser" w:date="2017-01-22T12:10:00Z"/>
        </w:trPr>
        <w:tc>
          <w:tcPr>
            <w:tcW w:w="2336" w:type="dxa"/>
          </w:tcPr>
          <w:p w14:paraId="097A6FE3" w14:textId="3B72F156" w:rsidR="00257979" w:rsidRDefault="00257979" w:rsidP="0076071C">
            <w:pPr>
              <w:spacing w:after="120"/>
              <w:outlineLvl w:val="0"/>
              <w:rPr>
                <w:ins w:id="5" w:author="Pound, Sharon Sweetser" w:date="2017-01-22T12:10:00Z"/>
                <w:rFonts w:ascii="Arial" w:eastAsia="Calibri" w:hAnsi="Arial" w:cs="Arial"/>
                <w:b/>
                <w:sz w:val="22"/>
                <w:szCs w:val="22"/>
              </w:rPr>
            </w:pPr>
            <w:ins w:id="6" w:author="Pound, Sharon Sweetser" w:date="2017-01-22T12:10:00Z">
              <w:r>
                <w:rPr>
                  <w:rFonts w:ascii="Arial" w:eastAsia="Calibri" w:hAnsi="Arial" w:cs="Arial"/>
                  <w:b/>
                  <w:sz w:val="22"/>
                  <w:szCs w:val="22"/>
                </w:rPr>
                <w:t>Name</w:t>
              </w:r>
            </w:ins>
          </w:p>
        </w:tc>
        <w:tc>
          <w:tcPr>
            <w:tcW w:w="2338" w:type="dxa"/>
          </w:tcPr>
          <w:p w14:paraId="3922FA75" w14:textId="5DB832E5" w:rsidR="00257979" w:rsidRDefault="00257979" w:rsidP="0076071C">
            <w:pPr>
              <w:spacing w:after="120"/>
              <w:outlineLvl w:val="0"/>
              <w:rPr>
                <w:ins w:id="7" w:author="Pound, Sharon Sweetser" w:date="2017-01-22T12:10:00Z"/>
                <w:rFonts w:ascii="Arial" w:eastAsia="Calibri" w:hAnsi="Arial" w:cs="Arial"/>
                <w:b/>
                <w:sz w:val="22"/>
                <w:szCs w:val="22"/>
              </w:rPr>
            </w:pPr>
            <w:ins w:id="8" w:author="Pound, Sharon Sweetser" w:date="2017-01-22T12:10:00Z">
              <w:r>
                <w:rPr>
                  <w:rFonts w:ascii="Arial" w:eastAsia="Calibri" w:hAnsi="Arial" w:cs="Arial"/>
                  <w:b/>
                  <w:sz w:val="22"/>
                  <w:szCs w:val="22"/>
                </w:rPr>
                <w:t>Project Role</w:t>
              </w:r>
            </w:ins>
          </w:p>
        </w:tc>
        <w:tc>
          <w:tcPr>
            <w:tcW w:w="2338" w:type="dxa"/>
          </w:tcPr>
          <w:p w14:paraId="0DEF2DAD" w14:textId="6FEB878B" w:rsidR="00257979" w:rsidRDefault="00257979" w:rsidP="0076071C">
            <w:pPr>
              <w:spacing w:after="120"/>
              <w:outlineLvl w:val="0"/>
              <w:rPr>
                <w:ins w:id="9" w:author="Pound, Sharon Sweetser" w:date="2017-01-22T12:10:00Z"/>
                <w:rFonts w:ascii="Arial" w:eastAsia="Calibri" w:hAnsi="Arial" w:cs="Arial"/>
                <w:b/>
                <w:sz w:val="22"/>
                <w:szCs w:val="22"/>
              </w:rPr>
            </w:pPr>
            <w:ins w:id="10" w:author="Pound, Sharon Sweetser" w:date="2017-01-22T12:10:00Z">
              <w:r>
                <w:rPr>
                  <w:rFonts w:ascii="Arial" w:eastAsia="Calibri" w:hAnsi="Arial" w:cs="Arial"/>
                  <w:b/>
                  <w:sz w:val="22"/>
                  <w:szCs w:val="22"/>
                </w:rPr>
                <w:t>Department and Institutional Affiliation</w:t>
              </w:r>
            </w:ins>
          </w:p>
        </w:tc>
        <w:tc>
          <w:tcPr>
            <w:tcW w:w="2338" w:type="dxa"/>
          </w:tcPr>
          <w:p w14:paraId="2BB81127" w14:textId="1B5825DB" w:rsidR="00257979" w:rsidRDefault="00257979" w:rsidP="0076071C">
            <w:pPr>
              <w:spacing w:after="120"/>
              <w:outlineLvl w:val="0"/>
              <w:rPr>
                <w:ins w:id="11" w:author="Pound, Sharon Sweetser" w:date="2017-01-22T12:10:00Z"/>
                <w:rFonts w:ascii="Arial" w:eastAsia="Calibri" w:hAnsi="Arial" w:cs="Arial"/>
                <w:b/>
                <w:sz w:val="22"/>
                <w:szCs w:val="22"/>
              </w:rPr>
            </w:pPr>
            <w:ins w:id="12" w:author="Pound, Sharon Sweetser" w:date="2017-01-22T12:10:00Z">
              <w:r>
                <w:rPr>
                  <w:rFonts w:ascii="Arial" w:eastAsia="Calibri" w:hAnsi="Arial" w:cs="Arial"/>
                  <w:b/>
                  <w:sz w:val="22"/>
                  <w:szCs w:val="22"/>
                </w:rPr>
                <w:t>Discipline(s)</w:t>
              </w:r>
            </w:ins>
          </w:p>
        </w:tc>
      </w:tr>
      <w:tr w:rsidR="00257979" w14:paraId="34B639C8" w14:textId="77777777" w:rsidTr="00394FB2">
        <w:trPr>
          <w:ins w:id="13" w:author="Pound, Sharon Sweetser" w:date="2017-01-22T12:08:00Z"/>
        </w:trPr>
        <w:tc>
          <w:tcPr>
            <w:tcW w:w="2336" w:type="dxa"/>
          </w:tcPr>
          <w:p w14:paraId="0AAE090D" w14:textId="5D2C4F55" w:rsidR="00257979" w:rsidRDefault="008158E9" w:rsidP="0076071C">
            <w:pPr>
              <w:spacing w:after="120"/>
              <w:outlineLvl w:val="0"/>
              <w:rPr>
                <w:ins w:id="14" w:author="Pound, Sharon Sweetser" w:date="2017-01-22T12:08:00Z"/>
                <w:rFonts w:ascii="Arial" w:eastAsia="Calibri" w:hAnsi="Arial" w:cs="Arial"/>
                <w:b/>
                <w:sz w:val="22"/>
                <w:szCs w:val="22"/>
              </w:rPr>
            </w:pPr>
            <w:ins w:id="15" w:author="Pound, Sharon Sweetser" w:date="2017-01-25T08:14:00Z">
              <w:r>
                <w:rPr>
                  <w:rFonts w:ascii="Arial" w:eastAsia="Calibri" w:hAnsi="Arial" w:cs="Arial"/>
                  <w:b/>
                  <w:sz w:val="22"/>
                  <w:szCs w:val="22"/>
                </w:rPr>
                <w:t>Brian O’Meara</w:t>
              </w:r>
            </w:ins>
          </w:p>
        </w:tc>
        <w:tc>
          <w:tcPr>
            <w:tcW w:w="2338" w:type="dxa"/>
          </w:tcPr>
          <w:p w14:paraId="5703C3EE" w14:textId="07EC4C4F" w:rsidR="00257979" w:rsidRDefault="008158E9" w:rsidP="0076071C">
            <w:pPr>
              <w:spacing w:after="120"/>
              <w:outlineLvl w:val="0"/>
              <w:rPr>
                <w:ins w:id="16" w:author="Pound, Sharon Sweetser" w:date="2017-01-22T12:10:00Z"/>
                <w:rFonts w:ascii="Arial" w:eastAsia="Calibri" w:hAnsi="Arial" w:cs="Arial"/>
                <w:b/>
                <w:sz w:val="22"/>
                <w:szCs w:val="22"/>
              </w:rPr>
            </w:pPr>
            <w:ins w:id="17" w:author="Pound, Sharon Sweetser" w:date="2017-01-25T08:14:00Z">
              <w:r>
                <w:rPr>
                  <w:rFonts w:ascii="Arial" w:eastAsia="Calibri" w:hAnsi="Arial" w:cs="Arial"/>
                  <w:b/>
                  <w:sz w:val="22"/>
                  <w:szCs w:val="22"/>
                </w:rPr>
                <w:t>PI</w:t>
              </w:r>
            </w:ins>
          </w:p>
        </w:tc>
        <w:tc>
          <w:tcPr>
            <w:tcW w:w="2338" w:type="dxa"/>
          </w:tcPr>
          <w:p w14:paraId="689B931D" w14:textId="77777777" w:rsidR="00257979" w:rsidRDefault="00257979" w:rsidP="0076071C">
            <w:pPr>
              <w:spacing w:after="120"/>
              <w:outlineLvl w:val="0"/>
              <w:rPr>
                <w:ins w:id="18" w:author="Pound, Sharon Sweetser" w:date="2017-01-22T12:10:00Z"/>
                <w:rFonts w:ascii="Arial" w:eastAsia="Calibri" w:hAnsi="Arial" w:cs="Arial"/>
                <w:b/>
                <w:sz w:val="22"/>
                <w:szCs w:val="22"/>
              </w:rPr>
            </w:pPr>
          </w:p>
        </w:tc>
        <w:tc>
          <w:tcPr>
            <w:tcW w:w="2338" w:type="dxa"/>
          </w:tcPr>
          <w:p w14:paraId="519DFB15" w14:textId="17C7D74E" w:rsidR="00257979" w:rsidRDefault="00257979" w:rsidP="0076071C">
            <w:pPr>
              <w:spacing w:after="120"/>
              <w:outlineLvl w:val="0"/>
              <w:rPr>
                <w:ins w:id="19" w:author="Pound, Sharon Sweetser" w:date="2017-01-22T12:08:00Z"/>
                <w:rFonts w:ascii="Arial" w:eastAsia="Calibri" w:hAnsi="Arial" w:cs="Arial"/>
                <w:b/>
                <w:sz w:val="22"/>
                <w:szCs w:val="22"/>
              </w:rPr>
            </w:pPr>
          </w:p>
        </w:tc>
      </w:tr>
      <w:tr w:rsidR="00257979" w14:paraId="10F53291" w14:textId="77777777" w:rsidTr="00394FB2">
        <w:trPr>
          <w:ins w:id="20" w:author="Pound, Sharon Sweetser" w:date="2017-01-22T12:08:00Z"/>
        </w:trPr>
        <w:tc>
          <w:tcPr>
            <w:tcW w:w="2336" w:type="dxa"/>
          </w:tcPr>
          <w:p w14:paraId="4DD38FBD" w14:textId="0F381505" w:rsidR="00257979" w:rsidRDefault="008158E9" w:rsidP="0076071C">
            <w:pPr>
              <w:spacing w:after="120"/>
              <w:outlineLvl w:val="0"/>
              <w:rPr>
                <w:ins w:id="21" w:author="Pound, Sharon Sweetser" w:date="2017-01-22T12:08:00Z"/>
                <w:rFonts w:ascii="Arial" w:eastAsia="Calibri" w:hAnsi="Arial" w:cs="Arial"/>
                <w:b/>
                <w:sz w:val="22"/>
                <w:szCs w:val="22"/>
              </w:rPr>
            </w:pPr>
            <w:ins w:id="22" w:author="Pound, Sharon Sweetser" w:date="2017-01-25T08:14:00Z">
              <w:r>
                <w:rPr>
                  <w:rFonts w:ascii="Arial" w:eastAsia="Calibri" w:hAnsi="Arial" w:cs="Arial"/>
                  <w:b/>
                  <w:sz w:val="22"/>
                  <w:szCs w:val="22"/>
                </w:rPr>
                <w:t>Charlie Kwit</w:t>
              </w:r>
            </w:ins>
          </w:p>
        </w:tc>
        <w:tc>
          <w:tcPr>
            <w:tcW w:w="2338" w:type="dxa"/>
          </w:tcPr>
          <w:p w14:paraId="4460F479" w14:textId="758B1BA2" w:rsidR="00257979" w:rsidRDefault="008158E9" w:rsidP="0076071C">
            <w:pPr>
              <w:spacing w:after="120"/>
              <w:outlineLvl w:val="0"/>
              <w:rPr>
                <w:ins w:id="23" w:author="Pound, Sharon Sweetser" w:date="2017-01-22T12:10:00Z"/>
                <w:rFonts w:ascii="Arial" w:eastAsia="Calibri" w:hAnsi="Arial" w:cs="Arial"/>
                <w:b/>
                <w:sz w:val="22"/>
                <w:szCs w:val="22"/>
              </w:rPr>
            </w:pPr>
            <w:ins w:id="24" w:author="Pound, Sharon Sweetser" w:date="2017-01-25T08:14:00Z">
              <w:r>
                <w:rPr>
                  <w:rFonts w:ascii="Arial" w:eastAsia="Calibri" w:hAnsi="Arial" w:cs="Arial"/>
                  <w:b/>
                  <w:sz w:val="22"/>
                  <w:szCs w:val="22"/>
                </w:rPr>
                <w:t>CoPI</w:t>
              </w:r>
            </w:ins>
          </w:p>
        </w:tc>
        <w:tc>
          <w:tcPr>
            <w:tcW w:w="2338" w:type="dxa"/>
          </w:tcPr>
          <w:p w14:paraId="2E44C68F" w14:textId="77777777" w:rsidR="00257979" w:rsidRDefault="00257979" w:rsidP="0076071C">
            <w:pPr>
              <w:spacing w:after="120"/>
              <w:outlineLvl w:val="0"/>
              <w:rPr>
                <w:ins w:id="25" w:author="Pound, Sharon Sweetser" w:date="2017-01-22T12:10:00Z"/>
                <w:rFonts w:ascii="Arial" w:eastAsia="Calibri" w:hAnsi="Arial" w:cs="Arial"/>
                <w:b/>
                <w:sz w:val="22"/>
                <w:szCs w:val="22"/>
              </w:rPr>
            </w:pPr>
          </w:p>
        </w:tc>
        <w:tc>
          <w:tcPr>
            <w:tcW w:w="2338" w:type="dxa"/>
          </w:tcPr>
          <w:p w14:paraId="483E1695" w14:textId="3367C030" w:rsidR="00257979" w:rsidRDefault="00257979" w:rsidP="0076071C">
            <w:pPr>
              <w:spacing w:after="120"/>
              <w:outlineLvl w:val="0"/>
              <w:rPr>
                <w:ins w:id="26" w:author="Pound, Sharon Sweetser" w:date="2017-01-22T12:08:00Z"/>
                <w:rFonts w:ascii="Arial" w:eastAsia="Calibri" w:hAnsi="Arial" w:cs="Arial"/>
                <w:b/>
                <w:sz w:val="22"/>
                <w:szCs w:val="22"/>
              </w:rPr>
            </w:pPr>
          </w:p>
        </w:tc>
      </w:tr>
      <w:tr w:rsidR="00257979" w14:paraId="34F4694A" w14:textId="77777777" w:rsidTr="00394FB2">
        <w:trPr>
          <w:ins w:id="27" w:author="Pound, Sharon Sweetser" w:date="2017-01-22T12:08:00Z"/>
        </w:trPr>
        <w:tc>
          <w:tcPr>
            <w:tcW w:w="2336" w:type="dxa"/>
          </w:tcPr>
          <w:p w14:paraId="29A18F63" w14:textId="74B0063E" w:rsidR="00257979" w:rsidRDefault="008158E9" w:rsidP="0076071C">
            <w:pPr>
              <w:spacing w:after="120"/>
              <w:outlineLvl w:val="0"/>
              <w:rPr>
                <w:ins w:id="28" w:author="Pound, Sharon Sweetser" w:date="2017-01-22T12:08:00Z"/>
                <w:rFonts w:ascii="Arial" w:eastAsia="Calibri" w:hAnsi="Arial" w:cs="Arial"/>
                <w:b/>
                <w:sz w:val="22"/>
                <w:szCs w:val="22"/>
              </w:rPr>
            </w:pPr>
            <w:ins w:id="29" w:author="Pound, Sharon Sweetser" w:date="2017-01-25T08:14:00Z">
              <w:r>
                <w:rPr>
                  <w:rFonts w:ascii="Arial" w:eastAsia="Calibri" w:hAnsi="Arial" w:cs="Arial"/>
                  <w:b/>
                  <w:sz w:val="22"/>
                  <w:szCs w:val="22"/>
                </w:rPr>
                <w:t>Susan Kalisz</w:t>
              </w:r>
            </w:ins>
          </w:p>
        </w:tc>
        <w:tc>
          <w:tcPr>
            <w:tcW w:w="2338" w:type="dxa"/>
          </w:tcPr>
          <w:p w14:paraId="5FD25CB1" w14:textId="1FEC640C" w:rsidR="00257979" w:rsidRDefault="008158E9" w:rsidP="0076071C">
            <w:pPr>
              <w:spacing w:after="120"/>
              <w:outlineLvl w:val="0"/>
              <w:rPr>
                <w:ins w:id="30" w:author="Pound, Sharon Sweetser" w:date="2017-01-22T12:10:00Z"/>
                <w:rFonts w:ascii="Arial" w:eastAsia="Calibri" w:hAnsi="Arial" w:cs="Arial"/>
                <w:b/>
                <w:sz w:val="22"/>
                <w:szCs w:val="22"/>
              </w:rPr>
            </w:pPr>
            <w:ins w:id="31" w:author="Pound, Sharon Sweetser" w:date="2017-01-25T08:14:00Z">
              <w:r>
                <w:rPr>
                  <w:rFonts w:ascii="Arial" w:eastAsia="Calibri" w:hAnsi="Arial" w:cs="Arial"/>
                  <w:b/>
                  <w:sz w:val="22"/>
                  <w:szCs w:val="22"/>
                </w:rPr>
                <w:t>CoPI</w:t>
              </w:r>
            </w:ins>
          </w:p>
        </w:tc>
        <w:tc>
          <w:tcPr>
            <w:tcW w:w="2338" w:type="dxa"/>
          </w:tcPr>
          <w:p w14:paraId="5D908382" w14:textId="77777777" w:rsidR="00257979" w:rsidRDefault="00257979" w:rsidP="0076071C">
            <w:pPr>
              <w:spacing w:after="120"/>
              <w:outlineLvl w:val="0"/>
              <w:rPr>
                <w:ins w:id="32" w:author="Pound, Sharon Sweetser" w:date="2017-01-22T12:10:00Z"/>
                <w:rFonts w:ascii="Arial" w:eastAsia="Calibri" w:hAnsi="Arial" w:cs="Arial"/>
                <w:b/>
                <w:sz w:val="22"/>
                <w:szCs w:val="22"/>
              </w:rPr>
            </w:pPr>
          </w:p>
        </w:tc>
        <w:tc>
          <w:tcPr>
            <w:tcW w:w="2338" w:type="dxa"/>
          </w:tcPr>
          <w:p w14:paraId="360690F9" w14:textId="1F821C9D" w:rsidR="00257979" w:rsidRDefault="00257979" w:rsidP="0076071C">
            <w:pPr>
              <w:spacing w:after="120"/>
              <w:outlineLvl w:val="0"/>
              <w:rPr>
                <w:ins w:id="33" w:author="Pound, Sharon Sweetser" w:date="2017-01-22T12:08:00Z"/>
                <w:rFonts w:ascii="Arial" w:eastAsia="Calibri" w:hAnsi="Arial" w:cs="Arial"/>
                <w:b/>
                <w:sz w:val="22"/>
                <w:szCs w:val="22"/>
              </w:rPr>
            </w:pPr>
          </w:p>
        </w:tc>
      </w:tr>
      <w:tr w:rsidR="00257979" w14:paraId="4E77E10E" w14:textId="77777777" w:rsidTr="00394FB2">
        <w:trPr>
          <w:ins w:id="34" w:author="Pound, Sharon Sweetser" w:date="2017-01-22T12:08:00Z"/>
        </w:trPr>
        <w:tc>
          <w:tcPr>
            <w:tcW w:w="2336" w:type="dxa"/>
          </w:tcPr>
          <w:p w14:paraId="1F7804A4" w14:textId="4AC6ED03" w:rsidR="00257979" w:rsidRDefault="008158E9" w:rsidP="0076071C">
            <w:pPr>
              <w:spacing w:after="120"/>
              <w:outlineLvl w:val="0"/>
              <w:rPr>
                <w:ins w:id="35" w:author="Pound, Sharon Sweetser" w:date="2017-01-22T12:08:00Z"/>
                <w:rFonts w:ascii="Arial" w:eastAsia="Calibri" w:hAnsi="Arial" w:cs="Arial"/>
                <w:b/>
                <w:sz w:val="22"/>
                <w:szCs w:val="22"/>
              </w:rPr>
            </w:pPr>
            <w:ins w:id="36" w:author="Pound, Sharon Sweetser" w:date="2017-01-25T08:14:00Z">
              <w:r>
                <w:rPr>
                  <w:rFonts w:ascii="Arial" w:eastAsia="Calibri" w:hAnsi="Arial" w:cs="Arial"/>
                  <w:b/>
                  <w:sz w:val="22"/>
                  <w:szCs w:val="22"/>
                </w:rPr>
                <w:t>Meg Staton</w:t>
              </w:r>
            </w:ins>
          </w:p>
        </w:tc>
        <w:tc>
          <w:tcPr>
            <w:tcW w:w="2338" w:type="dxa"/>
          </w:tcPr>
          <w:p w14:paraId="02372A68" w14:textId="4C7F5EF6" w:rsidR="00257979" w:rsidRDefault="008158E9" w:rsidP="0076071C">
            <w:pPr>
              <w:spacing w:after="120"/>
              <w:outlineLvl w:val="0"/>
              <w:rPr>
                <w:ins w:id="37" w:author="Pound, Sharon Sweetser" w:date="2017-01-22T12:10:00Z"/>
                <w:rFonts w:ascii="Arial" w:eastAsia="Calibri" w:hAnsi="Arial" w:cs="Arial"/>
                <w:b/>
                <w:sz w:val="22"/>
                <w:szCs w:val="22"/>
              </w:rPr>
            </w:pPr>
            <w:ins w:id="38" w:author="Pound, Sharon Sweetser" w:date="2017-01-25T08:14:00Z">
              <w:r>
                <w:rPr>
                  <w:rFonts w:ascii="Arial" w:eastAsia="Calibri" w:hAnsi="Arial" w:cs="Arial"/>
                  <w:b/>
                  <w:sz w:val="22"/>
                  <w:szCs w:val="22"/>
                </w:rPr>
                <w:t>CoPI</w:t>
              </w:r>
            </w:ins>
          </w:p>
        </w:tc>
        <w:tc>
          <w:tcPr>
            <w:tcW w:w="2338" w:type="dxa"/>
          </w:tcPr>
          <w:p w14:paraId="2712D46B" w14:textId="77777777" w:rsidR="00257979" w:rsidRDefault="00257979" w:rsidP="0076071C">
            <w:pPr>
              <w:spacing w:after="120"/>
              <w:outlineLvl w:val="0"/>
              <w:rPr>
                <w:ins w:id="39" w:author="Pound, Sharon Sweetser" w:date="2017-01-22T12:10:00Z"/>
                <w:rFonts w:ascii="Arial" w:eastAsia="Calibri" w:hAnsi="Arial" w:cs="Arial"/>
                <w:b/>
                <w:sz w:val="22"/>
                <w:szCs w:val="22"/>
              </w:rPr>
            </w:pPr>
          </w:p>
        </w:tc>
        <w:tc>
          <w:tcPr>
            <w:tcW w:w="2338" w:type="dxa"/>
          </w:tcPr>
          <w:p w14:paraId="5A56C95D" w14:textId="0C11EF37" w:rsidR="00257979" w:rsidRDefault="00257979" w:rsidP="0076071C">
            <w:pPr>
              <w:spacing w:after="120"/>
              <w:outlineLvl w:val="0"/>
              <w:rPr>
                <w:ins w:id="40" w:author="Pound, Sharon Sweetser" w:date="2017-01-22T12:08:00Z"/>
                <w:rFonts w:ascii="Arial" w:eastAsia="Calibri" w:hAnsi="Arial" w:cs="Arial"/>
                <w:b/>
                <w:sz w:val="22"/>
                <w:szCs w:val="22"/>
              </w:rPr>
            </w:pPr>
          </w:p>
        </w:tc>
      </w:tr>
      <w:tr w:rsidR="00257979" w14:paraId="7126569A" w14:textId="77777777" w:rsidTr="00394FB2">
        <w:trPr>
          <w:ins w:id="41" w:author="Pound, Sharon Sweetser" w:date="2017-01-22T12:08:00Z"/>
        </w:trPr>
        <w:tc>
          <w:tcPr>
            <w:tcW w:w="2336" w:type="dxa"/>
          </w:tcPr>
          <w:p w14:paraId="6801C1FB" w14:textId="4D6AD929" w:rsidR="00257979" w:rsidRDefault="008158E9" w:rsidP="0076071C">
            <w:pPr>
              <w:spacing w:after="120"/>
              <w:outlineLvl w:val="0"/>
              <w:rPr>
                <w:ins w:id="42" w:author="Pound, Sharon Sweetser" w:date="2017-01-22T12:08:00Z"/>
                <w:rFonts w:ascii="Arial" w:eastAsia="Calibri" w:hAnsi="Arial" w:cs="Arial"/>
                <w:b/>
                <w:sz w:val="22"/>
                <w:szCs w:val="22"/>
              </w:rPr>
            </w:pPr>
            <w:ins w:id="43" w:author="Pound, Sharon Sweetser" w:date="2017-01-25T08:14:00Z">
              <w:r>
                <w:rPr>
                  <w:rFonts w:ascii="Arial" w:eastAsia="Calibri" w:hAnsi="Arial" w:cs="Arial"/>
                  <w:b/>
                  <w:sz w:val="22"/>
                  <w:szCs w:val="22"/>
                </w:rPr>
                <w:t>Kevin Moulton</w:t>
              </w:r>
            </w:ins>
          </w:p>
        </w:tc>
        <w:tc>
          <w:tcPr>
            <w:tcW w:w="2338" w:type="dxa"/>
          </w:tcPr>
          <w:p w14:paraId="717D1791" w14:textId="1719D2EA" w:rsidR="00257979" w:rsidRDefault="008158E9" w:rsidP="0076071C">
            <w:pPr>
              <w:spacing w:after="120"/>
              <w:outlineLvl w:val="0"/>
              <w:rPr>
                <w:ins w:id="44" w:author="Pound, Sharon Sweetser" w:date="2017-01-22T12:10:00Z"/>
                <w:rFonts w:ascii="Arial" w:eastAsia="Calibri" w:hAnsi="Arial" w:cs="Arial"/>
                <w:b/>
                <w:sz w:val="22"/>
                <w:szCs w:val="22"/>
              </w:rPr>
            </w:pPr>
            <w:ins w:id="45" w:author="Pound, Sharon Sweetser" w:date="2017-01-25T08:14:00Z">
              <w:r>
                <w:rPr>
                  <w:rFonts w:ascii="Arial" w:eastAsia="Calibri" w:hAnsi="Arial" w:cs="Arial"/>
                  <w:b/>
                  <w:sz w:val="22"/>
                  <w:szCs w:val="22"/>
                </w:rPr>
                <w:t>CoPI</w:t>
              </w:r>
            </w:ins>
          </w:p>
        </w:tc>
        <w:tc>
          <w:tcPr>
            <w:tcW w:w="2338" w:type="dxa"/>
          </w:tcPr>
          <w:p w14:paraId="7B7C4872" w14:textId="77777777" w:rsidR="00257979" w:rsidRDefault="00257979" w:rsidP="0076071C">
            <w:pPr>
              <w:spacing w:after="120"/>
              <w:outlineLvl w:val="0"/>
              <w:rPr>
                <w:ins w:id="46" w:author="Pound, Sharon Sweetser" w:date="2017-01-22T12:10:00Z"/>
                <w:rFonts w:ascii="Arial" w:eastAsia="Calibri" w:hAnsi="Arial" w:cs="Arial"/>
                <w:b/>
                <w:sz w:val="22"/>
                <w:szCs w:val="22"/>
              </w:rPr>
            </w:pPr>
          </w:p>
        </w:tc>
        <w:tc>
          <w:tcPr>
            <w:tcW w:w="2338" w:type="dxa"/>
          </w:tcPr>
          <w:p w14:paraId="267BA99B" w14:textId="186BD2A2" w:rsidR="00257979" w:rsidRDefault="00257979" w:rsidP="0076071C">
            <w:pPr>
              <w:spacing w:after="120"/>
              <w:outlineLvl w:val="0"/>
              <w:rPr>
                <w:ins w:id="47" w:author="Pound, Sharon Sweetser" w:date="2017-01-22T12:08:00Z"/>
                <w:rFonts w:ascii="Arial" w:eastAsia="Calibri" w:hAnsi="Arial" w:cs="Arial"/>
                <w:b/>
                <w:sz w:val="22"/>
                <w:szCs w:val="22"/>
              </w:rPr>
            </w:pPr>
          </w:p>
        </w:tc>
      </w:tr>
      <w:tr w:rsidR="00257979" w14:paraId="4C7BBBBD" w14:textId="77777777" w:rsidTr="00394FB2">
        <w:trPr>
          <w:ins w:id="48" w:author="Pound, Sharon Sweetser" w:date="2017-01-22T12:08:00Z"/>
        </w:trPr>
        <w:tc>
          <w:tcPr>
            <w:tcW w:w="2336" w:type="dxa"/>
          </w:tcPr>
          <w:p w14:paraId="66D55418" w14:textId="54BD0664" w:rsidR="00257979" w:rsidRDefault="008158E9" w:rsidP="0076071C">
            <w:pPr>
              <w:spacing w:after="120"/>
              <w:outlineLvl w:val="0"/>
              <w:rPr>
                <w:ins w:id="49" w:author="Pound, Sharon Sweetser" w:date="2017-01-22T12:08:00Z"/>
                <w:rFonts w:ascii="Arial" w:eastAsia="Calibri" w:hAnsi="Arial" w:cs="Arial"/>
                <w:b/>
                <w:sz w:val="22"/>
                <w:szCs w:val="22"/>
              </w:rPr>
            </w:pPr>
            <w:ins w:id="50" w:author="Pound, Sharon Sweetser" w:date="2017-01-25T08:14:00Z">
              <w:r>
                <w:rPr>
                  <w:rFonts w:ascii="Arial" w:eastAsia="Calibri" w:hAnsi="Arial" w:cs="Arial"/>
                  <w:b/>
                  <w:sz w:val="22"/>
                  <w:szCs w:val="22"/>
                </w:rPr>
                <w:t>Barbara Heath</w:t>
              </w:r>
            </w:ins>
          </w:p>
        </w:tc>
        <w:tc>
          <w:tcPr>
            <w:tcW w:w="2338" w:type="dxa"/>
          </w:tcPr>
          <w:p w14:paraId="3A416597" w14:textId="72AB0AAF" w:rsidR="00257979" w:rsidRDefault="008158E9" w:rsidP="0076071C">
            <w:pPr>
              <w:spacing w:after="120"/>
              <w:outlineLvl w:val="0"/>
              <w:rPr>
                <w:ins w:id="51" w:author="Pound, Sharon Sweetser" w:date="2017-01-22T12:10:00Z"/>
                <w:rFonts w:ascii="Arial" w:eastAsia="Calibri" w:hAnsi="Arial" w:cs="Arial"/>
                <w:b/>
                <w:sz w:val="22"/>
                <w:szCs w:val="22"/>
              </w:rPr>
            </w:pPr>
            <w:ins w:id="52" w:author="Pound, Sharon Sweetser" w:date="2017-01-25T08:15:00Z">
              <w:r>
                <w:rPr>
                  <w:rFonts w:ascii="Arial" w:eastAsia="Calibri" w:hAnsi="Arial" w:cs="Arial"/>
                  <w:b/>
                  <w:sz w:val="22"/>
                  <w:szCs w:val="22"/>
                </w:rPr>
                <w:t>Evaluator</w:t>
              </w:r>
            </w:ins>
          </w:p>
        </w:tc>
        <w:tc>
          <w:tcPr>
            <w:tcW w:w="2338" w:type="dxa"/>
          </w:tcPr>
          <w:p w14:paraId="58A4F6E3" w14:textId="77777777" w:rsidR="00257979" w:rsidRDefault="00257979" w:rsidP="0076071C">
            <w:pPr>
              <w:spacing w:after="120"/>
              <w:outlineLvl w:val="0"/>
              <w:rPr>
                <w:ins w:id="53" w:author="Pound, Sharon Sweetser" w:date="2017-01-22T12:10:00Z"/>
                <w:rFonts w:ascii="Arial" w:eastAsia="Calibri" w:hAnsi="Arial" w:cs="Arial"/>
                <w:b/>
                <w:sz w:val="22"/>
                <w:szCs w:val="22"/>
              </w:rPr>
            </w:pPr>
          </w:p>
        </w:tc>
        <w:tc>
          <w:tcPr>
            <w:tcW w:w="2338" w:type="dxa"/>
          </w:tcPr>
          <w:p w14:paraId="21080A31" w14:textId="69F43513" w:rsidR="00257979" w:rsidRDefault="00257979" w:rsidP="0076071C">
            <w:pPr>
              <w:spacing w:after="120"/>
              <w:outlineLvl w:val="0"/>
              <w:rPr>
                <w:ins w:id="54" w:author="Pound, Sharon Sweetser" w:date="2017-01-22T12:08:00Z"/>
                <w:rFonts w:ascii="Arial" w:eastAsia="Calibri" w:hAnsi="Arial" w:cs="Arial"/>
                <w:b/>
                <w:sz w:val="22"/>
                <w:szCs w:val="22"/>
              </w:rPr>
            </w:pPr>
          </w:p>
        </w:tc>
      </w:tr>
    </w:tbl>
    <w:p w14:paraId="0C449615" w14:textId="77777777" w:rsidR="00345B38" w:rsidRPr="00394FB2" w:rsidRDefault="00345B38" w:rsidP="0076071C">
      <w:pPr>
        <w:spacing w:after="120"/>
        <w:outlineLvl w:val="0"/>
        <w:rPr>
          <w:ins w:id="55" w:author="Pound, Sharon Sweetser" w:date="2017-01-22T12:08:00Z"/>
          <w:rFonts w:ascii="Arial" w:eastAsia="Calibri" w:hAnsi="Arial" w:cs="Arial"/>
          <w:sz w:val="22"/>
          <w:szCs w:val="22"/>
        </w:rPr>
      </w:pPr>
    </w:p>
    <w:p w14:paraId="6B3373C3" w14:textId="18107463" w:rsidR="00022C36" w:rsidRPr="00650BEC" w:rsidRDefault="002E4EDD" w:rsidP="00203AC4">
      <w:pPr>
        <w:spacing w:after="120"/>
        <w:outlineLvl w:val="0"/>
        <w:rPr>
          <w:rFonts w:ascii="Arial" w:hAnsi="Arial" w:cs="Arial"/>
          <w:sz w:val="22"/>
          <w:szCs w:val="22"/>
        </w:rPr>
      </w:pPr>
      <w:del w:id="56" w:author="Pound, Sharon Sweetser" w:date="2017-01-22T12:08:00Z">
        <w:r w:rsidDel="00345B38">
          <w:rPr>
            <w:rFonts w:ascii="Arial" w:eastAsia="Calibri" w:hAnsi="Arial" w:cs="Arial"/>
            <w:b/>
            <w:sz w:val="22"/>
            <w:szCs w:val="22"/>
          </w:rPr>
          <w:delText>A</w:delText>
        </w:r>
      </w:del>
      <w:ins w:id="57" w:author="Pound, Sharon Sweetser" w:date="2017-01-22T12:08:00Z">
        <w:r w:rsidR="00345B38">
          <w:rPr>
            <w:rFonts w:ascii="Arial" w:eastAsia="Calibri" w:hAnsi="Arial" w:cs="Arial"/>
            <w:b/>
            <w:sz w:val="22"/>
            <w:szCs w:val="22"/>
          </w:rPr>
          <w:t>B</w:t>
        </w:r>
      </w:ins>
      <w:r>
        <w:rPr>
          <w:rFonts w:ascii="Arial" w:eastAsia="Calibri" w:hAnsi="Arial" w:cs="Arial"/>
          <w:b/>
          <w:sz w:val="22"/>
          <w:szCs w:val="22"/>
        </w:rPr>
        <w:t xml:space="preserve">.  </w:t>
      </w:r>
      <w:r w:rsidR="00853D59" w:rsidRPr="00650BEC">
        <w:rPr>
          <w:rFonts w:ascii="Arial" w:eastAsia="Calibri" w:hAnsi="Arial" w:cs="Arial"/>
          <w:b/>
          <w:sz w:val="22"/>
          <w:szCs w:val="22"/>
        </w:rPr>
        <w:t>Theme</w:t>
      </w:r>
      <w:r w:rsidR="00853D59" w:rsidRPr="00650BEC">
        <w:rPr>
          <w:rFonts w:ascii="Arial" w:hAnsi="Arial" w:cs="Arial"/>
          <w:b/>
          <w:sz w:val="22"/>
          <w:szCs w:val="22"/>
        </w:rPr>
        <w:t xml:space="preserve">, </w:t>
      </w:r>
      <w:r w:rsidR="00853D59" w:rsidRPr="00650BEC">
        <w:rPr>
          <w:rFonts w:ascii="Arial" w:eastAsia="Calibri" w:hAnsi="Arial" w:cs="Arial"/>
          <w:b/>
          <w:sz w:val="22"/>
          <w:szCs w:val="22"/>
        </w:rPr>
        <w:t>Vision</w:t>
      </w:r>
      <w:r w:rsidR="00853D59" w:rsidRPr="00650BEC">
        <w:rPr>
          <w:rFonts w:ascii="Arial" w:hAnsi="Arial" w:cs="Arial"/>
          <w:b/>
          <w:sz w:val="22"/>
          <w:szCs w:val="22"/>
        </w:rPr>
        <w:t xml:space="preserve">, </w:t>
      </w:r>
      <w:r w:rsidR="00853D59" w:rsidRPr="00650BEC">
        <w:rPr>
          <w:rFonts w:ascii="Arial" w:eastAsia="Calibri" w:hAnsi="Arial" w:cs="Arial"/>
          <w:b/>
          <w:sz w:val="22"/>
          <w:szCs w:val="22"/>
        </w:rPr>
        <w:t>and</w:t>
      </w:r>
      <w:r w:rsidR="00853D59" w:rsidRPr="00650BEC">
        <w:rPr>
          <w:rFonts w:ascii="Arial" w:hAnsi="Arial" w:cs="Arial"/>
          <w:b/>
          <w:sz w:val="22"/>
          <w:szCs w:val="22"/>
        </w:rPr>
        <w:t xml:space="preserve"> </w:t>
      </w:r>
      <w:r w:rsidR="00853D59" w:rsidRPr="00650BEC">
        <w:rPr>
          <w:rFonts w:ascii="Arial" w:eastAsia="Calibri" w:hAnsi="Arial" w:cs="Arial"/>
          <w:b/>
          <w:sz w:val="22"/>
          <w:szCs w:val="22"/>
        </w:rPr>
        <w:t>Goals</w:t>
      </w:r>
    </w:p>
    <w:p w14:paraId="0BF57546" w14:textId="77777777" w:rsidR="009F2937" w:rsidRDefault="008A3D44" w:rsidP="00394FB2">
      <w:pPr>
        <w:pStyle w:val="NormalWeb"/>
        <w:shd w:val="clear" w:color="auto" w:fill="FFFFFF"/>
        <w:spacing w:before="0" w:beforeAutospacing="0" w:after="0" w:afterAutospacing="0"/>
        <w:ind w:firstLine="720"/>
        <w:contextualSpacing/>
        <w:rPr>
          <w:ins w:id="58" w:author="Pound, Sharon Sweetser" w:date="2017-01-25T08:47:00Z"/>
          <w:rFonts w:ascii="Arial" w:hAnsi="Arial" w:cs="Arial"/>
          <w:color w:val="000000"/>
          <w:sz w:val="22"/>
          <w:szCs w:val="22"/>
        </w:rPr>
      </w:pPr>
      <w:ins w:id="59" w:author="Brian O'Meara" w:date="2017-01-25T05:29:00Z">
        <w:r>
          <w:rPr>
            <w:rFonts w:ascii="Arial" w:hAnsi="Arial" w:cs="Arial"/>
            <w:color w:val="000000"/>
            <w:sz w:val="22"/>
            <w:szCs w:val="22"/>
          </w:rPr>
          <w:t>Understanding biodiversity is key for conservation,</w:t>
        </w:r>
      </w:ins>
      <w:ins w:id="60" w:author="Brian O'Meara" w:date="2017-01-25T05:30:00Z">
        <w:r>
          <w:rPr>
            <w:rFonts w:ascii="Arial" w:hAnsi="Arial" w:cs="Arial"/>
            <w:color w:val="000000"/>
            <w:sz w:val="22"/>
            <w:szCs w:val="22"/>
          </w:rPr>
          <w:t xml:space="preserve"> agriculture, </w:t>
        </w:r>
      </w:ins>
      <w:ins w:id="61" w:author="Brian O'Meara" w:date="2017-01-25T05:33:00Z">
        <w:r>
          <w:rPr>
            <w:rFonts w:ascii="Arial" w:hAnsi="Arial" w:cs="Arial"/>
            <w:color w:val="000000"/>
            <w:sz w:val="22"/>
            <w:szCs w:val="22"/>
          </w:rPr>
          <w:t xml:space="preserve">and </w:t>
        </w:r>
      </w:ins>
      <w:ins w:id="62" w:author="Brian O'Meara" w:date="2017-01-25T05:30:00Z">
        <w:r>
          <w:rPr>
            <w:rFonts w:ascii="Arial" w:hAnsi="Arial" w:cs="Arial"/>
            <w:color w:val="000000"/>
            <w:sz w:val="22"/>
            <w:szCs w:val="22"/>
          </w:rPr>
          <w:t>communicating with the public. American graduate education</w:t>
        </w:r>
      </w:ins>
      <w:ins w:id="63" w:author="Brian O'Meara" w:date="2017-01-25T05:31:00Z">
        <w:r>
          <w:rPr>
            <w:rFonts w:ascii="Arial" w:hAnsi="Arial" w:cs="Arial"/>
            <w:color w:val="000000"/>
            <w:sz w:val="22"/>
            <w:szCs w:val="22"/>
          </w:rPr>
          <w:t xml:space="preserve"> programs do an excellent job training students for academic careers in biodiversity, but training students for careers in non-</w:t>
        </w:r>
      </w:ins>
      <w:ins w:id="64" w:author="Brian O'Meara" w:date="2017-01-25T05:32:00Z">
        <w:r>
          <w:rPr>
            <w:rFonts w:ascii="Arial" w:hAnsi="Arial" w:cs="Arial"/>
            <w:color w:val="000000"/>
            <w:sz w:val="22"/>
            <w:szCs w:val="22"/>
          </w:rPr>
          <w:t>governmental organizations (NGOs), government agencies,</w:t>
        </w:r>
      </w:ins>
      <w:ins w:id="65" w:author="Brian O'Meara" w:date="2017-01-25T05:33:00Z">
        <w:r>
          <w:rPr>
            <w:rFonts w:ascii="Arial" w:hAnsi="Arial" w:cs="Arial"/>
            <w:color w:val="000000"/>
            <w:sz w:val="22"/>
            <w:szCs w:val="22"/>
          </w:rPr>
          <w:t xml:space="preserve"> and </w:t>
        </w:r>
      </w:ins>
      <w:ins w:id="66" w:author="Brian O'Meara" w:date="2017-01-25T05:34:00Z">
        <w:r>
          <w:rPr>
            <w:rFonts w:ascii="Arial" w:hAnsi="Arial" w:cs="Arial"/>
            <w:color w:val="000000"/>
            <w:sz w:val="22"/>
            <w:szCs w:val="22"/>
          </w:rPr>
          <w:t xml:space="preserve">business remains low priority, often explicitly seen as merely an “alternate” to the normal path. </w:t>
        </w:r>
        <w:del w:id="67" w:author="Pound, Sharon Sweetser" w:date="2017-01-25T08:16:00Z">
          <w:r w:rsidDel="00293928">
            <w:rPr>
              <w:rFonts w:ascii="Arial" w:hAnsi="Arial" w:cs="Arial"/>
              <w:color w:val="000000"/>
              <w:sz w:val="22"/>
              <w:szCs w:val="22"/>
            </w:rPr>
            <w:delText>We</w:delText>
          </w:r>
        </w:del>
      </w:ins>
      <w:ins w:id="68" w:author="Pound, Sharon Sweetser" w:date="2017-01-25T08:16:00Z">
        <w:r w:rsidR="00293928">
          <w:rPr>
            <w:rFonts w:ascii="Arial" w:hAnsi="Arial" w:cs="Arial"/>
            <w:color w:val="000000"/>
            <w:sz w:val="22"/>
            <w:szCs w:val="22"/>
          </w:rPr>
          <w:t>The US</w:t>
        </w:r>
      </w:ins>
      <w:ins w:id="69" w:author="Brian O'Meara" w:date="2017-01-25T05:34:00Z">
        <w:r>
          <w:rPr>
            <w:rFonts w:ascii="Arial" w:hAnsi="Arial" w:cs="Arial"/>
            <w:color w:val="000000"/>
            <w:sz w:val="22"/>
            <w:szCs w:val="22"/>
          </w:rPr>
          <w:t xml:space="preserve"> clearly </w:t>
        </w:r>
        <w:del w:id="70" w:author="Pound, Sharon Sweetser" w:date="2017-01-25T08:16:00Z">
          <w:r w:rsidDel="00293928">
            <w:rPr>
              <w:rFonts w:ascii="Arial" w:hAnsi="Arial" w:cs="Arial"/>
              <w:color w:val="000000"/>
              <w:sz w:val="22"/>
              <w:szCs w:val="22"/>
            </w:rPr>
            <w:delText>have</w:delText>
          </w:r>
        </w:del>
      </w:ins>
      <w:ins w:id="71" w:author="Pound, Sharon Sweetser" w:date="2017-01-25T08:16:00Z">
        <w:r w:rsidR="00293928">
          <w:rPr>
            <w:rFonts w:ascii="Arial" w:hAnsi="Arial" w:cs="Arial"/>
            <w:color w:val="000000"/>
            <w:sz w:val="22"/>
            <w:szCs w:val="22"/>
          </w:rPr>
          <w:t>has</w:t>
        </w:r>
      </w:ins>
      <w:ins w:id="72" w:author="Brian O'Meara" w:date="2017-01-25T05:34:00Z">
        <w:r>
          <w:rPr>
            <w:rFonts w:ascii="Arial" w:hAnsi="Arial" w:cs="Arial"/>
            <w:color w:val="000000"/>
            <w:sz w:val="22"/>
            <w:szCs w:val="22"/>
          </w:rPr>
          <w:t xml:space="preserve"> an adequate (in terms of numbers, though not diversity) supply of students going to academic jobs</w:t>
        </w:r>
      </w:ins>
      <w:ins w:id="73" w:author="Pound, Sharon Sweetser" w:date="2017-01-25T08:16:00Z">
        <w:r w:rsidR="00293928">
          <w:rPr>
            <w:rFonts w:ascii="Arial" w:hAnsi="Arial" w:cs="Arial"/>
            <w:color w:val="000000"/>
            <w:sz w:val="22"/>
            <w:szCs w:val="22"/>
          </w:rPr>
          <w:t xml:space="preserve"> [x]</w:t>
        </w:r>
      </w:ins>
      <w:ins w:id="74" w:author="Brian O'Meara" w:date="2017-01-25T05:34:00Z">
        <w:r>
          <w:rPr>
            <w:rFonts w:ascii="Arial" w:hAnsi="Arial" w:cs="Arial"/>
            <w:color w:val="000000"/>
            <w:sz w:val="22"/>
            <w:szCs w:val="22"/>
          </w:rPr>
          <w:t xml:space="preserve">, but </w:t>
        </w:r>
        <w:del w:id="75" w:author="Pound, Sharon Sweetser" w:date="2017-01-25T08:16:00Z">
          <w:r w:rsidDel="00293928">
            <w:rPr>
              <w:rFonts w:ascii="Arial" w:hAnsi="Arial" w:cs="Arial"/>
              <w:color w:val="000000"/>
              <w:sz w:val="22"/>
              <w:szCs w:val="22"/>
            </w:rPr>
            <w:delText>the US</w:delText>
          </w:r>
        </w:del>
      </w:ins>
      <w:ins w:id="76" w:author="Pound, Sharon Sweetser" w:date="2017-01-25T08:16:00Z">
        <w:r w:rsidR="00293928">
          <w:rPr>
            <w:rFonts w:ascii="Arial" w:hAnsi="Arial" w:cs="Arial"/>
            <w:color w:val="000000"/>
            <w:sz w:val="22"/>
            <w:szCs w:val="22"/>
          </w:rPr>
          <w:t>we</w:t>
        </w:r>
      </w:ins>
      <w:ins w:id="77" w:author="Brian O'Meara" w:date="2017-01-25T05:34:00Z">
        <w:r>
          <w:rPr>
            <w:rFonts w:ascii="Arial" w:hAnsi="Arial" w:cs="Arial"/>
            <w:color w:val="000000"/>
            <w:sz w:val="22"/>
            <w:szCs w:val="22"/>
          </w:rPr>
          <w:t xml:space="preserve"> need</w:t>
        </w:r>
        <w:del w:id="78" w:author="Pound, Sharon Sweetser" w:date="2017-01-25T08:16:00Z">
          <w:r w:rsidDel="00293928">
            <w:rPr>
              <w:rFonts w:ascii="Arial" w:hAnsi="Arial" w:cs="Arial"/>
              <w:color w:val="000000"/>
              <w:sz w:val="22"/>
              <w:szCs w:val="22"/>
            </w:rPr>
            <w:delText>s</w:delText>
          </w:r>
        </w:del>
        <w:r>
          <w:rPr>
            <w:rFonts w:ascii="Arial" w:hAnsi="Arial" w:cs="Arial"/>
            <w:color w:val="000000"/>
            <w:sz w:val="22"/>
            <w:szCs w:val="22"/>
          </w:rPr>
          <w:t xml:space="preserve"> a stream of well-trained students going into jobs outside academia, where they can also have immediate real world impact in a different way than is possible in many academic positions</w:t>
        </w:r>
      </w:ins>
      <w:del w:id="79" w:author="Brian O'Meara" w:date="2017-01-25T05:26:00Z">
        <w:r w:rsidR="00407F4A" w:rsidDel="008A3D44">
          <w:rPr>
            <w:rFonts w:ascii="Arial" w:hAnsi="Arial" w:cs="Arial"/>
            <w:color w:val="000000"/>
            <w:sz w:val="22"/>
            <w:szCs w:val="22"/>
          </w:rPr>
          <w:delText xml:space="preserve">This NRT proposal seeks to train scientists for both academic and </w:delText>
        </w:r>
        <w:r w:rsidR="00407F4A" w:rsidRPr="00650BEC" w:rsidDel="008A3D44">
          <w:rPr>
            <w:rFonts w:ascii="Arial" w:hAnsi="Arial" w:cs="Arial"/>
            <w:color w:val="000000"/>
            <w:sz w:val="22"/>
            <w:szCs w:val="22"/>
          </w:rPr>
          <w:delText>non-academic</w:delText>
        </w:r>
        <w:r w:rsidR="00E53B99" w:rsidDel="008A3D44">
          <w:rPr>
            <w:rFonts w:ascii="Arial" w:hAnsi="Arial" w:cs="Arial"/>
            <w:color w:val="000000"/>
            <w:sz w:val="22"/>
            <w:szCs w:val="22"/>
          </w:rPr>
          <w:delText xml:space="preserve"> careers in the field of biodiversity. </w:delText>
        </w:r>
      </w:del>
      <w:del w:id="80" w:author="Brian O'Meara" w:date="2017-01-25T05:27:00Z">
        <w:r w:rsidR="00E53B99" w:rsidDel="008A3D44">
          <w:rPr>
            <w:rFonts w:ascii="Arial" w:hAnsi="Arial" w:cs="Arial"/>
            <w:color w:val="000000"/>
            <w:sz w:val="22"/>
            <w:szCs w:val="22"/>
          </w:rPr>
          <w:delText xml:space="preserve">We </w:delText>
        </w:r>
      </w:del>
      <w:del w:id="81" w:author="Brian O'Meara" w:date="2017-01-25T05:37:00Z">
        <w:r w:rsidR="00E53B99" w:rsidDel="008A3D44">
          <w:rPr>
            <w:rFonts w:ascii="Arial" w:hAnsi="Arial" w:cs="Arial"/>
            <w:color w:val="000000"/>
            <w:sz w:val="22"/>
            <w:szCs w:val="22"/>
          </w:rPr>
          <w:delText>will focus on</w:delText>
        </w:r>
        <w:r w:rsidR="00407F4A" w:rsidRPr="00650BEC" w:rsidDel="008A3D44">
          <w:rPr>
            <w:rFonts w:ascii="Arial" w:hAnsi="Arial" w:cs="Arial"/>
            <w:color w:val="000000"/>
            <w:sz w:val="22"/>
            <w:szCs w:val="22"/>
          </w:rPr>
          <w:delText xml:space="preserve"> </w:delText>
        </w:r>
      </w:del>
      <w:del w:id="82" w:author="Brian O'Meara" w:date="2017-01-25T05:28:00Z">
        <w:r w:rsidR="00407F4A" w:rsidRPr="00650BEC" w:rsidDel="008A3D44">
          <w:rPr>
            <w:rFonts w:ascii="Arial" w:hAnsi="Arial" w:cs="Arial"/>
            <w:color w:val="000000"/>
            <w:sz w:val="22"/>
            <w:szCs w:val="22"/>
          </w:rPr>
          <w:delText>“alternate academic”</w:delText>
        </w:r>
      </w:del>
      <w:ins w:id="83" w:author="Brian O'Meara" w:date="2017-01-25T05:28:00Z">
        <w:r>
          <w:rPr>
            <w:rFonts w:ascii="Arial" w:hAnsi="Arial" w:cs="Arial"/>
            <w:color w:val="000000"/>
            <w:sz w:val="22"/>
            <w:szCs w:val="22"/>
          </w:rPr>
          <w:t xml:space="preserve"> </w:t>
        </w:r>
      </w:ins>
      <w:ins w:id="84" w:author="Brian O'Meara" w:date="2017-01-25T05:37:00Z">
        <w:r>
          <w:rPr>
            <w:rFonts w:ascii="Arial" w:hAnsi="Arial" w:cs="Arial"/>
            <w:color w:val="000000"/>
            <w:sz w:val="22"/>
            <w:szCs w:val="22"/>
          </w:rPr>
          <w:t xml:space="preserve">This project </w:t>
        </w:r>
        <w:del w:id="85" w:author="Pound, Sharon Sweetser" w:date="2017-01-25T08:17:00Z">
          <w:r w:rsidDel="00293928">
            <w:rPr>
              <w:rFonts w:ascii="Arial" w:hAnsi="Arial" w:cs="Arial"/>
              <w:color w:val="000000"/>
              <w:sz w:val="22"/>
              <w:szCs w:val="22"/>
            </w:rPr>
            <w:delText xml:space="preserve">thus </w:delText>
          </w:r>
        </w:del>
        <w:r>
          <w:rPr>
            <w:rFonts w:ascii="Arial" w:hAnsi="Arial" w:cs="Arial"/>
            <w:color w:val="000000"/>
            <w:sz w:val="22"/>
            <w:szCs w:val="22"/>
          </w:rPr>
          <w:t xml:space="preserve">seeks to train biodiversity scientists for careers outside academia. </w:t>
        </w:r>
      </w:ins>
    </w:p>
    <w:p w14:paraId="51E92199" w14:textId="77777777" w:rsidR="009F2937" w:rsidRDefault="009F2937" w:rsidP="00394FB2">
      <w:pPr>
        <w:pStyle w:val="NormalWeb"/>
        <w:shd w:val="clear" w:color="auto" w:fill="FFFFFF"/>
        <w:spacing w:before="0" w:beforeAutospacing="0" w:after="0" w:afterAutospacing="0"/>
        <w:ind w:firstLine="720"/>
        <w:contextualSpacing/>
        <w:rPr>
          <w:ins w:id="86" w:author="Pound, Sharon Sweetser" w:date="2017-01-25T08:48:00Z"/>
          <w:rFonts w:ascii="Arial" w:hAnsi="Arial" w:cs="Arial"/>
          <w:color w:val="000000"/>
          <w:sz w:val="22"/>
          <w:szCs w:val="22"/>
        </w:rPr>
      </w:pPr>
    </w:p>
    <w:p w14:paraId="55E81A02" w14:textId="1435044E" w:rsidR="00594E50" w:rsidRPr="006542DF" w:rsidRDefault="00594E50" w:rsidP="00594E50">
      <w:pPr>
        <w:pStyle w:val="NormalWeb"/>
        <w:shd w:val="clear" w:color="auto" w:fill="FFFFFF"/>
        <w:spacing w:before="0" w:beforeAutospacing="0" w:after="0" w:afterAutospacing="0"/>
        <w:contextualSpacing/>
        <w:rPr>
          <w:ins w:id="87" w:author="Pound, Sharon Sweetser" w:date="2017-01-25T08:47:00Z"/>
          <w:rFonts w:ascii="Arial" w:hAnsi="Arial" w:cs="Arial"/>
          <w:i/>
          <w:color w:val="000000"/>
          <w:sz w:val="22"/>
          <w:szCs w:val="22"/>
          <w:u w:val="single"/>
        </w:rPr>
      </w:pPr>
      <w:ins w:id="88" w:author="Pound, Sharon Sweetser" w:date="2017-01-25T08:48:00Z">
        <w:r w:rsidRPr="006542DF">
          <w:rPr>
            <w:rFonts w:ascii="Arial" w:hAnsi="Arial" w:cs="Arial"/>
            <w:i/>
            <w:color w:val="000000"/>
            <w:sz w:val="22"/>
            <w:szCs w:val="22"/>
            <w:u w:val="single"/>
          </w:rPr>
          <w:t>Vision</w:t>
        </w:r>
      </w:ins>
    </w:p>
    <w:p w14:paraId="702EEF3A" w14:textId="5A1198EB" w:rsidR="00E53B99" w:rsidRDefault="008A3D44" w:rsidP="00394FB2">
      <w:pPr>
        <w:pStyle w:val="NormalWeb"/>
        <w:shd w:val="clear" w:color="auto" w:fill="FFFFFF"/>
        <w:spacing w:before="0" w:beforeAutospacing="0" w:after="0" w:afterAutospacing="0"/>
        <w:ind w:firstLine="720"/>
        <w:contextualSpacing/>
        <w:rPr>
          <w:ins w:id="89" w:author="Pound, Sharon Sweetser" w:date="2017-01-25T08:25:00Z"/>
          <w:rFonts w:ascii="Arial" w:hAnsi="Arial" w:cs="Arial"/>
          <w:color w:val="000000"/>
          <w:sz w:val="22"/>
          <w:szCs w:val="22"/>
        </w:rPr>
      </w:pPr>
      <w:ins w:id="90" w:author="Brian O'Meara" w:date="2017-01-25T05:28:00Z">
        <w:r>
          <w:rPr>
            <w:rFonts w:ascii="Arial" w:hAnsi="Arial" w:cs="Arial"/>
            <w:color w:val="000000"/>
            <w:sz w:val="22"/>
            <w:szCs w:val="22"/>
          </w:rPr>
          <w:t>We will</w:t>
        </w:r>
      </w:ins>
      <w:del w:id="91" w:author="Brian O'Meara" w:date="2017-01-25T05:28:00Z">
        <w:r w:rsidR="00407F4A" w:rsidRPr="00650BEC" w:rsidDel="008A3D44">
          <w:rPr>
            <w:rFonts w:ascii="Arial" w:hAnsi="Arial" w:cs="Arial"/>
            <w:color w:val="000000"/>
            <w:sz w:val="22"/>
            <w:szCs w:val="22"/>
          </w:rPr>
          <w:delText xml:space="preserve"> paths</w:delText>
        </w:r>
        <w:r w:rsidR="00E53B99" w:rsidDel="008A3D44">
          <w:rPr>
            <w:rFonts w:ascii="Arial" w:hAnsi="Arial" w:cs="Arial"/>
            <w:color w:val="000000"/>
            <w:sz w:val="22"/>
            <w:szCs w:val="22"/>
          </w:rPr>
          <w:delText>,</w:delText>
        </w:r>
      </w:del>
      <w:r w:rsidR="00E53B99">
        <w:rPr>
          <w:rFonts w:ascii="Arial" w:hAnsi="Arial" w:cs="Arial"/>
          <w:color w:val="000000"/>
          <w:sz w:val="22"/>
          <w:szCs w:val="22"/>
        </w:rPr>
        <w:t xml:space="preserve"> capitalize</w:t>
      </w:r>
      <w:r w:rsidR="00E53B99" w:rsidRPr="00650BEC">
        <w:rPr>
          <w:rFonts w:ascii="Arial" w:hAnsi="Arial" w:cs="Arial"/>
          <w:color w:val="000000"/>
          <w:sz w:val="22"/>
          <w:szCs w:val="22"/>
        </w:rPr>
        <w:t xml:space="preserve"> on the </w:t>
      </w:r>
      <w:r w:rsidR="00E53B99">
        <w:rPr>
          <w:rFonts w:ascii="Arial" w:hAnsi="Arial" w:cs="Arial"/>
          <w:color w:val="000000"/>
          <w:sz w:val="22"/>
          <w:szCs w:val="22"/>
        </w:rPr>
        <w:t xml:space="preserve">academic expertise at the </w:t>
      </w:r>
      <w:r w:rsidR="00E53B99" w:rsidRPr="00650BEC">
        <w:rPr>
          <w:rFonts w:ascii="Arial" w:hAnsi="Arial" w:cs="Arial"/>
          <w:color w:val="000000"/>
          <w:sz w:val="22"/>
          <w:szCs w:val="22"/>
        </w:rPr>
        <w:t>Univ</w:t>
      </w:r>
      <w:r w:rsidR="00E53B99">
        <w:rPr>
          <w:rFonts w:ascii="Arial" w:hAnsi="Arial" w:cs="Arial"/>
          <w:color w:val="000000"/>
          <w:sz w:val="22"/>
          <w:szCs w:val="22"/>
        </w:rPr>
        <w:t>ersity of Tennessee, Knoxville (UT)</w:t>
      </w:r>
      <w:del w:id="92" w:author="Brian O'Meara" w:date="2017-01-25T05:28:00Z">
        <w:r w:rsidR="00E53B99" w:rsidDel="008A3D44">
          <w:rPr>
            <w:rFonts w:ascii="Arial" w:hAnsi="Arial" w:cs="Arial"/>
            <w:color w:val="000000"/>
            <w:sz w:val="22"/>
            <w:szCs w:val="22"/>
          </w:rPr>
          <w:delText>,</w:delText>
        </w:r>
      </w:del>
      <w:r w:rsidR="00E53B99" w:rsidRPr="00650BEC">
        <w:rPr>
          <w:rFonts w:ascii="Arial" w:hAnsi="Arial" w:cs="Arial"/>
          <w:color w:val="000000"/>
          <w:sz w:val="22"/>
          <w:szCs w:val="22"/>
        </w:rPr>
        <w:t xml:space="preserve"> </w:t>
      </w:r>
      <w:r w:rsidR="00E53B99">
        <w:rPr>
          <w:rFonts w:ascii="Arial" w:hAnsi="Arial" w:cs="Arial"/>
          <w:color w:val="000000"/>
          <w:sz w:val="22"/>
          <w:szCs w:val="22"/>
        </w:rPr>
        <w:t>and</w:t>
      </w:r>
      <w:r w:rsidR="00E53B99" w:rsidRPr="00650BEC">
        <w:rPr>
          <w:rFonts w:ascii="Arial" w:hAnsi="Arial" w:cs="Arial"/>
          <w:color w:val="000000"/>
          <w:sz w:val="22"/>
          <w:szCs w:val="22"/>
        </w:rPr>
        <w:t xml:space="preserve"> </w:t>
      </w:r>
      <w:r w:rsidR="00E53B99">
        <w:rPr>
          <w:rFonts w:ascii="Arial" w:hAnsi="Arial" w:cs="Arial"/>
          <w:color w:val="000000"/>
          <w:sz w:val="22"/>
          <w:szCs w:val="22"/>
        </w:rPr>
        <w:t>engage</w:t>
      </w:r>
      <w:r w:rsidR="00E53B99" w:rsidRPr="00650BEC">
        <w:rPr>
          <w:rFonts w:ascii="Arial" w:hAnsi="Arial" w:cs="Arial"/>
          <w:color w:val="000000"/>
          <w:sz w:val="22"/>
          <w:szCs w:val="22"/>
        </w:rPr>
        <w:t xml:space="preserve"> with local and national partners</w:t>
      </w:r>
      <w:ins w:id="93" w:author="O'Meara, Brian C" w:date="2017-01-22T01:07:00Z">
        <w:r w:rsidR="00055076">
          <w:rPr>
            <w:rFonts w:ascii="Arial" w:hAnsi="Arial" w:cs="Arial"/>
            <w:color w:val="000000"/>
            <w:sz w:val="22"/>
            <w:szCs w:val="22"/>
          </w:rPr>
          <w:t xml:space="preserve"> to provide real-world experience to students through internships</w:t>
        </w:r>
      </w:ins>
      <w:r w:rsidR="00E53B99" w:rsidRPr="00650BEC">
        <w:rPr>
          <w:rFonts w:ascii="Arial" w:hAnsi="Arial" w:cs="Arial"/>
          <w:color w:val="000000"/>
          <w:sz w:val="22"/>
          <w:szCs w:val="22"/>
        </w:rPr>
        <w:t>.</w:t>
      </w:r>
      <w:r w:rsidR="00E53B99">
        <w:rPr>
          <w:rFonts w:ascii="Arial" w:hAnsi="Arial" w:cs="Arial"/>
          <w:color w:val="000000"/>
          <w:sz w:val="22"/>
          <w:szCs w:val="22"/>
        </w:rPr>
        <w:t xml:space="preserve"> The goal is to generate </w:t>
      </w:r>
      <w:ins w:id="94" w:author="Pound, Sharon Sweetser" w:date="2017-01-25T08:47:00Z">
        <w:r w:rsidR="009F2937">
          <w:rPr>
            <w:rFonts w:ascii="Arial" w:hAnsi="Arial" w:cs="Arial"/>
            <w:color w:val="000000"/>
            <w:sz w:val="22"/>
            <w:szCs w:val="22"/>
          </w:rPr>
          <w:t xml:space="preserve">a culture change, which will generate </w:t>
        </w:r>
      </w:ins>
      <w:del w:id="95" w:author="Pound, Sharon Sweetser" w:date="2017-01-22T11:03:00Z">
        <w:r w:rsidR="00E53B99" w:rsidDel="00E63374">
          <w:rPr>
            <w:rFonts w:ascii="Arial" w:hAnsi="Arial" w:cs="Arial"/>
            <w:color w:val="000000"/>
            <w:sz w:val="22"/>
            <w:szCs w:val="22"/>
          </w:rPr>
          <w:delText xml:space="preserve">the </w:delText>
        </w:r>
      </w:del>
      <w:del w:id="96" w:author="Pound, Sharon Sweetser" w:date="2017-01-25T08:48:00Z">
        <w:r w:rsidR="00E53B99" w:rsidDel="009F2937">
          <w:rPr>
            <w:rFonts w:ascii="Arial" w:hAnsi="Arial" w:cs="Arial"/>
            <w:color w:val="000000"/>
            <w:sz w:val="22"/>
            <w:szCs w:val="22"/>
          </w:rPr>
          <w:delText>knowledge</w:delText>
        </w:r>
      </w:del>
      <w:ins w:id="97" w:author="Pound, Sharon Sweetser" w:date="2017-01-25T08:48:00Z">
        <w:r w:rsidR="009F2937">
          <w:rPr>
            <w:rFonts w:ascii="Arial" w:hAnsi="Arial" w:cs="Arial"/>
            <w:color w:val="000000"/>
            <w:sz w:val="22"/>
            <w:szCs w:val="22"/>
          </w:rPr>
          <w:t>biodiversity</w:t>
        </w:r>
      </w:ins>
      <w:r w:rsidR="00E53B99">
        <w:rPr>
          <w:rFonts w:ascii="Arial" w:hAnsi="Arial" w:cs="Arial"/>
          <w:color w:val="000000"/>
          <w:sz w:val="22"/>
          <w:szCs w:val="22"/>
        </w:rPr>
        <w:t xml:space="preserve"> </w:t>
      </w:r>
      <w:ins w:id="98" w:author="Pound, Sharon Sweetser" w:date="2017-01-25T08:48:00Z">
        <w:r w:rsidR="009F2937">
          <w:rPr>
            <w:rFonts w:ascii="Arial" w:hAnsi="Arial" w:cs="Arial"/>
            <w:color w:val="000000"/>
            <w:sz w:val="22"/>
            <w:szCs w:val="22"/>
          </w:rPr>
          <w:t>experts</w:t>
        </w:r>
      </w:ins>
      <w:ins w:id="99" w:author="Pound, Sharon Sweetser" w:date="2017-01-25T08:47:00Z">
        <w:r w:rsidR="009F2937">
          <w:rPr>
            <w:rFonts w:ascii="Arial" w:hAnsi="Arial" w:cs="Arial"/>
            <w:color w:val="000000"/>
            <w:sz w:val="22"/>
            <w:szCs w:val="22"/>
          </w:rPr>
          <w:t xml:space="preserve"> who will</w:t>
        </w:r>
      </w:ins>
      <w:ins w:id="100" w:author="Pound, Sharon Sweetser" w:date="2017-01-22T11:03:00Z">
        <w:r w:rsidR="00E63374">
          <w:rPr>
            <w:rFonts w:ascii="Arial" w:hAnsi="Arial" w:cs="Arial"/>
            <w:color w:val="000000"/>
            <w:sz w:val="22"/>
            <w:szCs w:val="22"/>
          </w:rPr>
          <w:t xml:space="preserve"> </w:t>
        </w:r>
      </w:ins>
      <w:del w:id="101" w:author="Pound, Sharon Sweetser" w:date="2017-01-22T11:02:00Z">
        <w:r w:rsidR="00E53B99" w:rsidDel="00E63374">
          <w:rPr>
            <w:rFonts w:ascii="Arial" w:hAnsi="Arial" w:cs="Arial"/>
            <w:color w:val="000000"/>
            <w:sz w:val="22"/>
            <w:szCs w:val="22"/>
          </w:rPr>
          <w:delText xml:space="preserve">needed to </w:delText>
        </w:r>
      </w:del>
      <w:r w:rsidR="00E53B99">
        <w:rPr>
          <w:rFonts w:ascii="Arial" w:hAnsi="Arial" w:cs="Arial"/>
          <w:color w:val="000000"/>
          <w:sz w:val="22"/>
          <w:szCs w:val="22"/>
        </w:rPr>
        <w:t>effectively face today’s societal and scientific grand challenges</w:t>
      </w:r>
      <w:r w:rsidR="00E53B99" w:rsidRPr="00650BEC">
        <w:rPr>
          <w:rFonts w:ascii="Arial" w:hAnsi="Arial" w:cs="Arial"/>
          <w:color w:val="000000"/>
          <w:sz w:val="22"/>
          <w:szCs w:val="22"/>
        </w:rPr>
        <w:t>.</w:t>
      </w:r>
    </w:p>
    <w:p w14:paraId="63E6FA1A" w14:textId="77777777" w:rsidR="00B17F10" w:rsidRDefault="00B17F10" w:rsidP="00394FB2">
      <w:pPr>
        <w:pStyle w:val="NormalWeb"/>
        <w:shd w:val="clear" w:color="auto" w:fill="FFFFFF"/>
        <w:spacing w:before="0" w:beforeAutospacing="0" w:after="0" w:afterAutospacing="0"/>
        <w:ind w:firstLine="720"/>
        <w:contextualSpacing/>
        <w:rPr>
          <w:ins w:id="102" w:author="Pound, Sharon Sweetser" w:date="2017-01-25T08:24:00Z"/>
          <w:rFonts w:ascii="Arial" w:hAnsi="Arial" w:cs="Arial"/>
          <w:color w:val="000000"/>
          <w:sz w:val="22"/>
          <w:szCs w:val="22"/>
        </w:rPr>
      </w:pPr>
    </w:p>
    <w:p w14:paraId="68BE00F6" w14:textId="77777777" w:rsidR="00B17F10" w:rsidRPr="0072026D" w:rsidRDefault="00B17F10" w:rsidP="00B17F10">
      <w:pPr>
        <w:outlineLvl w:val="0"/>
        <w:rPr>
          <w:rFonts w:ascii="Arial" w:hAnsi="Arial" w:cs="Arial"/>
          <w:i/>
          <w:sz w:val="22"/>
          <w:szCs w:val="22"/>
          <w:u w:val="single"/>
        </w:rPr>
      </w:pPr>
      <w:moveToRangeStart w:id="103" w:author="Pound, Sharon Sweetser" w:date="2017-01-25T08:25:00Z" w:name="move473096065"/>
      <w:moveTo w:id="104" w:author="Pound, Sharon Sweetser" w:date="2017-01-25T08:25:00Z">
        <w:r w:rsidRPr="0072026D">
          <w:rPr>
            <w:rFonts w:ascii="Arial" w:hAnsi="Arial" w:cs="Arial"/>
            <w:i/>
            <w:sz w:val="22"/>
            <w:szCs w:val="22"/>
            <w:u w:val="single"/>
          </w:rPr>
          <w:t>Goals</w:t>
        </w:r>
      </w:moveTo>
    </w:p>
    <w:p w14:paraId="5C37DC4B" w14:textId="16A7DED1" w:rsidR="00B17F10" w:rsidRDefault="00B17F10" w:rsidP="00B17F10">
      <w:pPr>
        <w:rPr>
          <w:ins w:id="105" w:author="Pound, Sharon Sweetser" w:date="2017-01-25T08:29:00Z"/>
          <w:rFonts w:ascii="Arial" w:hAnsi="Arial" w:cs="Arial"/>
          <w:sz w:val="22"/>
          <w:szCs w:val="22"/>
        </w:rPr>
      </w:pPr>
      <w:moveTo w:id="106" w:author="Pound, Sharon Sweetser" w:date="2017-01-25T08:25:00Z">
        <w:r w:rsidRPr="00650BEC">
          <w:rPr>
            <w:rFonts w:ascii="Arial" w:hAnsi="Arial" w:cs="Arial"/>
            <w:sz w:val="22"/>
            <w:szCs w:val="22"/>
          </w:rPr>
          <w:t xml:space="preserve">Our project has </w:t>
        </w:r>
        <w:del w:id="107" w:author="Pound, Sharon Sweetser" w:date="2017-01-25T08:30:00Z">
          <w:r w:rsidRPr="00650BEC" w:rsidDel="00B17F10">
            <w:rPr>
              <w:rFonts w:ascii="Arial" w:hAnsi="Arial" w:cs="Arial"/>
              <w:sz w:val="22"/>
              <w:szCs w:val="22"/>
            </w:rPr>
            <w:delText>three</w:delText>
          </w:r>
        </w:del>
      </w:moveTo>
      <w:ins w:id="108" w:author="Pound, Sharon Sweetser" w:date="2017-01-25T08:30:00Z">
        <w:r>
          <w:rPr>
            <w:rFonts w:ascii="Arial" w:hAnsi="Arial" w:cs="Arial"/>
            <w:sz w:val="22"/>
            <w:szCs w:val="22"/>
          </w:rPr>
          <w:t>two</w:t>
        </w:r>
      </w:ins>
      <w:moveTo w:id="109" w:author="Pound, Sharon Sweetser" w:date="2017-01-25T08:25:00Z">
        <w:r w:rsidRPr="00650BEC">
          <w:rPr>
            <w:rFonts w:ascii="Arial" w:hAnsi="Arial" w:cs="Arial"/>
            <w:sz w:val="22"/>
            <w:szCs w:val="22"/>
          </w:rPr>
          <w:t xml:space="preserve"> main goals:</w:t>
        </w:r>
      </w:moveTo>
    </w:p>
    <w:p w14:paraId="186C4FE1" w14:textId="61D87F5E" w:rsidR="00B17F10" w:rsidRPr="00B17F10" w:rsidRDefault="00B17F10">
      <w:pPr>
        <w:pStyle w:val="ListParagraph"/>
        <w:numPr>
          <w:ilvl w:val="0"/>
          <w:numId w:val="11"/>
        </w:numPr>
        <w:rPr>
          <w:ins w:id="110" w:author="Pound, Sharon Sweetser" w:date="2017-01-25T08:29:00Z"/>
          <w:rFonts w:ascii="Arial" w:hAnsi="Arial" w:cs="Arial"/>
          <w:sz w:val="22"/>
          <w:szCs w:val="22"/>
          <w:rPrChange w:id="111" w:author="Pound, Sharon Sweetser" w:date="2017-01-25T08:30:00Z">
            <w:rPr>
              <w:ins w:id="112" w:author="Pound, Sharon Sweetser" w:date="2017-01-25T08:29:00Z"/>
            </w:rPr>
          </w:rPrChange>
        </w:rPr>
        <w:pPrChange w:id="113" w:author="Pound, Sharon Sweetser" w:date="2017-01-25T08:30:00Z">
          <w:pPr/>
        </w:pPrChange>
      </w:pPr>
      <w:ins w:id="114" w:author="Pound, Sharon Sweetser" w:date="2017-01-25T08:29:00Z">
        <w:r w:rsidRPr="00B17F10">
          <w:rPr>
            <w:rFonts w:ascii="Arial" w:hAnsi="Arial" w:cs="Arial"/>
            <w:sz w:val="22"/>
            <w:szCs w:val="22"/>
            <w:rPrChange w:id="115" w:author="Pound, Sharon Sweetser" w:date="2017-01-25T08:30:00Z">
              <w:rPr/>
            </w:rPrChange>
          </w:rPr>
          <w:t xml:space="preserve">Create a workforce to </w:t>
        </w:r>
      </w:ins>
      <w:ins w:id="116" w:author="Pound, Sharon Sweetser" w:date="2017-01-25T08:31:00Z">
        <w:r>
          <w:rPr>
            <w:rFonts w:ascii="Arial" w:hAnsi="Arial" w:cs="Arial"/>
            <w:sz w:val="22"/>
            <w:szCs w:val="22"/>
          </w:rPr>
          <w:t xml:space="preserve">fill the need for </w:t>
        </w:r>
      </w:ins>
      <w:ins w:id="117" w:author="Pound, Sharon Sweetser" w:date="2017-01-25T08:30:00Z">
        <w:r>
          <w:rPr>
            <w:rFonts w:ascii="Arial" w:hAnsi="Arial" w:cs="Arial"/>
            <w:sz w:val="22"/>
            <w:szCs w:val="22"/>
          </w:rPr>
          <w:t>biodiversity</w:t>
        </w:r>
      </w:ins>
      <w:ins w:id="118" w:author="Pound, Sharon Sweetser" w:date="2017-01-25T08:29:00Z">
        <w:r w:rsidRPr="00B17F10">
          <w:rPr>
            <w:rFonts w:ascii="Arial" w:hAnsi="Arial" w:cs="Arial"/>
            <w:sz w:val="22"/>
            <w:szCs w:val="22"/>
          </w:rPr>
          <w:t xml:space="preserve"> </w:t>
        </w:r>
      </w:ins>
      <w:ins w:id="119" w:author="Pound, Sharon Sweetser" w:date="2017-01-25T08:32:00Z">
        <w:r>
          <w:rPr>
            <w:rFonts w:ascii="Arial" w:hAnsi="Arial" w:cs="Arial"/>
            <w:sz w:val="22"/>
            <w:szCs w:val="22"/>
          </w:rPr>
          <w:t>expertise in the US</w:t>
        </w:r>
      </w:ins>
      <w:ins w:id="120" w:author="Pound, Sharon Sweetser" w:date="2017-01-25T08:30:00Z">
        <w:r>
          <w:rPr>
            <w:rFonts w:ascii="Arial" w:hAnsi="Arial" w:cs="Arial"/>
            <w:sz w:val="22"/>
            <w:szCs w:val="22"/>
          </w:rPr>
          <w:t>.</w:t>
        </w:r>
      </w:ins>
    </w:p>
    <w:p w14:paraId="4803480D" w14:textId="64F7E567" w:rsidR="00B17F10" w:rsidRPr="00B17F10" w:rsidRDefault="00B17F10">
      <w:pPr>
        <w:pStyle w:val="ListParagraph"/>
        <w:numPr>
          <w:ilvl w:val="0"/>
          <w:numId w:val="11"/>
        </w:numPr>
        <w:rPr>
          <w:ins w:id="121" w:author="Pound, Sharon Sweetser" w:date="2017-01-25T08:29:00Z"/>
          <w:rFonts w:ascii="Arial" w:hAnsi="Arial" w:cs="Arial"/>
          <w:sz w:val="22"/>
          <w:szCs w:val="22"/>
          <w:rPrChange w:id="122" w:author="Pound, Sharon Sweetser" w:date="2017-01-25T08:30:00Z">
            <w:rPr>
              <w:ins w:id="123" w:author="Pound, Sharon Sweetser" w:date="2017-01-25T08:29:00Z"/>
            </w:rPr>
          </w:rPrChange>
        </w:rPr>
        <w:pPrChange w:id="124" w:author="Pound, Sharon Sweetser" w:date="2017-01-25T08:30:00Z">
          <w:pPr/>
        </w:pPrChange>
      </w:pPr>
      <w:ins w:id="125" w:author="Pound, Sharon Sweetser" w:date="2017-01-25T08:29:00Z">
        <w:r w:rsidRPr="00B17F10">
          <w:rPr>
            <w:rFonts w:ascii="Arial" w:hAnsi="Arial" w:cs="Arial"/>
            <w:sz w:val="22"/>
            <w:szCs w:val="22"/>
            <w:rPrChange w:id="126" w:author="Pound, Sharon Sweetser" w:date="2017-01-25T08:30:00Z">
              <w:rPr/>
            </w:rPrChange>
          </w:rPr>
          <w:t xml:space="preserve">Create a prototype for institutional culture change </w:t>
        </w:r>
        <w:r w:rsidRPr="00B17F10">
          <w:rPr>
            <w:rFonts w:ascii="Arial" w:hAnsi="Arial" w:cs="Arial"/>
            <w:sz w:val="22"/>
            <w:szCs w:val="22"/>
          </w:rPr>
          <w:t>toward non-</w:t>
        </w:r>
        <w:r w:rsidRPr="00B17F10">
          <w:rPr>
            <w:rFonts w:ascii="Arial" w:hAnsi="Arial" w:cs="Arial"/>
            <w:sz w:val="22"/>
            <w:szCs w:val="22"/>
            <w:rPrChange w:id="127" w:author="Pound, Sharon Sweetser" w:date="2017-01-25T08:30:00Z">
              <w:rPr/>
            </w:rPrChange>
          </w:rPr>
          <w:t>a</w:t>
        </w:r>
      </w:ins>
      <w:ins w:id="128" w:author="Pound, Sharon Sweetser" w:date="2017-01-25T08:30:00Z">
        <w:r w:rsidRPr="00B17F10">
          <w:rPr>
            <w:rFonts w:ascii="Arial" w:hAnsi="Arial" w:cs="Arial"/>
            <w:sz w:val="22"/>
            <w:szCs w:val="22"/>
            <w:rPrChange w:id="129" w:author="Pound, Sharon Sweetser" w:date="2017-01-25T08:30:00Z">
              <w:rPr/>
            </w:rPrChange>
          </w:rPr>
          <w:t>ca</w:t>
        </w:r>
      </w:ins>
      <w:ins w:id="130" w:author="Pound, Sharon Sweetser" w:date="2017-01-25T08:29:00Z">
        <w:r w:rsidRPr="00B17F10">
          <w:rPr>
            <w:rFonts w:ascii="Arial" w:hAnsi="Arial" w:cs="Arial"/>
            <w:sz w:val="22"/>
            <w:szCs w:val="22"/>
            <w:rPrChange w:id="131" w:author="Pound, Sharon Sweetser" w:date="2017-01-25T08:30:00Z">
              <w:rPr/>
            </w:rPrChange>
          </w:rPr>
          <w:t>demic career paths.</w:t>
        </w:r>
      </w:ins>
    </w:p>
    <w:p w14:paraId="768B2684" w14:textId="22BD813F" w:rsidR="00B17F10" w:rsidDel="0009151C" w:rsidRDefault="00B17F10" w:rsidP="00271B3F">
      <w:pPr>
        <w:pStyle w:val="NormalWeb"/>
        <w:shd w:val="clear" w:color="auto" w:fill="FFFFFF"/>
        <w:spacing w:before="225" w:beforeAutospacing="0" w:after="225" w:afterAutospacing="0"/>
        <w:ind w:firstLine="720"/>
        <w:contextualSpacing/>
        <w:rPr>
          <w:del w:id="132" w:author="Pound, Sharon Sweetser" w:date="2017-01-25T08:30:00Z"/>
          <w:rFonts w:ascii="Arial" w:hAnsi="Arial" w:cs="Arial"/>
          <w:sz w:val="22"/>
          <w:szCs w:val="22"/>
        </w:rPr>
      </w:pPr>
    </w:p>
    <w:p w14:paraId="65429B15" w14:textId="77777777" w:rsidR="0009151C" w:rsidRDefault="0009151C" w:rsidP="00B17F10">
      <w:pPr>
        <w:rPr>
          <w:ins w:id="133" w:author="Pound, Sharon Sweetser" w:date="2017-01-25T08:40:00Z"/>
          <w:rFonts w:ascii="Arial" w:eastAsiaTheme="minorEastAsia" w:hAnsi="Arial" w:cs="Arial"/>
          <w:sz w:val="22"/>
          <w:szCs w:val="22"/>
        </w:rPr>
      </w:pPr>
    </w:p>
    <w:p w14:paraId="65DD1D2C" w14:textId="682BAA9C" w:rsidR="0009151C" w:rsidRPr="0009151C" w:rsidRDefault="0009151C" w:rsidP="0009151C">
      <w:pPr>
        <w:rPr>
          <w:ins w:id="134" w:author="Pound, Sharon Sweetser" w:date="2017-01-25T08:40:00Z"/>
          <w:rFonts w:ascii="Arial" w:hAnsi="Arial" w:cs="Arial"/>
          <w:i/>
          <w:sz w:val="22"/>
          <w:szCs w:val="22"/>
          <w:u w:val="single"/>
          <w:rPrChange w:id="135" w:author="Pound, Sharon Sweetser" w:date="2017-01-25T08:40:00Z">
            <w:rPr>
              <w:ins w:id="136" w:author="Pound, Sharon Sweetser" w:date="2017-01-25T08:40:00Z"/>
              <w:rFonts w:ascii="Arial" w:hAnsi="Arial" w:cs="Arial"/>
              <w:sz w:val="22"/>
              <w:szCs w:val="22"/>
            </w:rPr>
          </w:rPrChange>
        </w:rPr>
      </w:pPr>
      <w:ins w:id="137" w:author="Pound, Sharon Sweetser" w:date="2017-01-25T08:40:00Z">
        <w:r w:rsidRPr="0009151C">
          <w:rPr>
            <w:rFonts w:ascii="Arial" w:eastAsiaTheme="minorEastAsia" w:hAnsi="Arial" w:cs="Arial"/>
            <w:i/>
            <w:sz w:val="22"/>
            <w:szCs w:val="22"/>
            <w:u w:val="single"/>
            <w:rPrChange w:id="138" w:author="Pound, Sharon Sweetser" w:date="2017-01-25T08:40:00Z">
              <w:rPr>
                <w:rFonts w:ascii="Arial" w:eastAsiaTheme="minorEastAsia" w:hAnsi="Arial" w:cs="Arial"/>
                <w:sz w:val="22"/>
                <w:szCs w:val="22"/>
              </w:rPr>
            </w:rPrChange>
          </w:rPr>
          <w:t>Understanding the Need</w:t>
        </w:r>
      </w:ins>
    </w:p>
    <w:p w14:paraId="660B1DE8" w14:textId="12F75D79" w:rsidR="00B17F10" w:rsidRPr="00650BEC" w:rsidDel="00B17F10" w:rsidRDefault="00B17F10">
      <w:pPr>
        <w:pStyle w:val="ListParagraph"/>
        <w:rPr>
          <w:del w:id="139" w:author="Pound, Sharon Sweetser" w:date="2017-01-25T08:30:00Z"/>
          <w:rFonts w:ascii="Arial" w:hAnsi="Arial" w:cs="Arial"/>
          <w:sz w:val="22"/>
          <w:szCs w:val="22"/>
        </w:rPr>
        <w:pPrChange w:id="140" w:author="Pound, Sharon Sweetser" w:date="2017-01-25T08:29:00Z">
          <w:pPr>
            <w:pStyle w:val="ListParagraph"/>
            <w:numPr>
              <w:numId w:val="1"/>
            </w:numPr>
            <w:ind w:hanging="360"/>
          </w:pPr>
        </w:pPrChange>
      </w:pPr>
      <w:moveTo w:id="141" w:author="Pound, Sharon Sweetser" w:date="2017-01-25T08:25:00Z">
        <w:del w:id="142" w:author="Pound, Sharon Sweetser" w:date="2017-01-25T08:30:00Z">
          <w:r w:rsidRPr="00650BEC" w:rsidDel="00B17F10">
            <w:rPr>
              <w:rFonts w:ascii="Arial" w:hAnsi="Arial" w:cs="Arial"/>
              <w:sz w:val="22"/>
              <w:szCs w:val="22"/>
            </w:rPr>
            <w:delText>Produce STEM professionals who are interdisciplinary, technically savvy, and professionally literate.</w:delText>
          </w:r>
        </w:del>
      </w:moveTo>
    </w:p>
    <w:p w14:paraId="5387465D" w14:textId="36C9B224" w:rsidR="00B17F10" w:rsidRPr="00650BEC" w:rsidDel="00B17F10" w:rsidRDefault="00B17F10" w:rsidP="00B17F10">
      <w:pPr>
        <w:pStyle w:val="ListParagraph"/>
        <w:numPr>
          <w:ilvl w:val="0"/>
          <w:numId w:val="1"/>
        </w:numPr>
        <w:rPr>
          <w:del w:id="143" w:author="Pound, Sharon Sweetser" w:date="2017-01-25T08:25:00Z"/>
          <w:rFonts w:ascii="Arial" w:hAnsi="Arial" w:cs="Arial"/>
          <w:sz w:val="22"/>
          <w:szCs w:val="22"/>
        </w:rPr>
      </w:pPr>
      <w:moveTo w:id="144" w:author="Pound, Sharon Sweetser" w:date="2017-01-25T08:25:00Z">
        <w:del w:id="145" w:author="Pound, Sharon Sweetser" w:date="2017-01-25T08:25:00Z">
          <w:r w:rsidRPr="00650BEC" w:rsidDel="00B17F10">
            <w:rPr>
              <w:rFonts w:ascii="Arial" w:hAnsi="Arial" w:cs="Arial"/>
              <w:sz w:val="22"/>
              <w:szCs w:val="22"/>
            </w:rPr>
            <w:delText>Advance biodiversity research</w:delText>
          </w:r>
          <w:r w:rsidDel="00B17F10">
            <w:rPr>
              <w:rFonts w:ascii="Arial" w:hAnsi="Arial" w:cs="Arial"/>
              <w:sz w:val="22"/>
              <w:szCs w:val="22"/>
            </w:rPr>
            <w:delText>.</w:delText>
          </w:r>
        </w:del>
      </w:moveTo>
    </w:p>
    <w:p w14:paraId="07A34C02" w14:textId="18C77119" w:rsidR="00B17F10" w:rsidRPr="00650BEC" w:rsidDel="00B17F10" w:rsidRDefault="00B17F10" w:rsidP="00B17F10">
      <w:pPr>
        <w:pStyle w:val="ListParagraph"/>
        <w:numPr>
          <w:ilvl w:val="0"/>
          <w:numId w:val="1"/>
        </w:numPr>
        <w:rPr>
          <w:del w:id="146" w:author="Pound, Sharon Sweetser" w:date="2017-01-25T08:30:00Z"/>
          <w:rFonts w:ascii="Arial" w:hAnsi="Arial" w:cs="Arial"/>
          <w:sz w:val="22"/>
          <w:szCs w:val="22"/>
        </w:rPr>
      </w:pPr>
      <w:moveTo w:id="147" w:author="Pound, Sharon Sweetser" w:date="2017-01-25T08:25:00Z">
        <w:del w:id="148" w:author="Pound, Sharon Sweetser" w:date="2017-01-25T08:30:00Z">
          <w:r w:rsidRPr="00650BEC" w:rsidDel="00B17F10">
            <w:rPr>
              <w:rFonts w:ascii="Arial" w:hAnsi="Arial" w:cs="Arial"/>
              <w:sz w:val="22"/>
              <w:szCs w:val="22"/>
            </w:rPr>
            <w:delText>Generate knowledge about innovations in graduate education approaches</w:delText>
          </w:r>
          <w:r w:rsidDel="00B17F10">
            <w:rPr>
              <w:rFonts w:ascii="Arial" w:hAnsi="Arial" w:cs="Arial"/>
              <w:sz w:val="22"/>
              <w:szCs w:val="22"/>
            </w:rPr>
            <w:delText>.</w:delText>
          </w:r>
        </w:del>
      </w:moveTo>
    </w:p>
    <w:moveToRangeEnd w:id="103"/>
    <w:p w14:paraId="62D07A58" w14:textId="10096060" w:rsidR="00F95DE0" w:rsidDel="00B17F10" w:rsidRDefault="00F95DE0" w:rsidP="00394FB2">
      <w:pPr>
        <w:pStyle w:val="NormalWeb"/>
        <w:shd w:val="clear" w:color="auto" w:fill="FFFFFF"/>
        <w:spacing w:before="0" w:beforeAutospacing="0" w:after="0" w:afterAutospacing="0"/>
        <w:ind w:firstLine="720"/>
        <w:contextualSpacing/>
        <w:rPr>
          <w:del w:id="149" w:author="Pound, Sharon Sweetser" w:date="2017-01-25T08:30:00Z"/>
          <w:rFonts w:ascii="Arial" w:hAnsi="Arial" w:cs="Arial"/>
          <w:color w:val="000000"/>
          <w:sz w:val="22"/>
          <w:szCs w:val="22"/>
        </w:rPr>
      </w:pPr>
    </w:p>
    <w:p w14:paraId="6FC4D9EB" w14:textId="64323C6B" w:rsidR="00B62350" w:rsidRDefault="00082A78" w:rsidP="00271B3F">
      <w:pPr>
        <w:pStyle w:val="NormalWeb"/>
        <w:shd w:val="clear" w:color="auto" w:fill="FFFFFF"/>
        <w:spacing w:before="225" w:beforeAutospacing="0" w:after="225" w:afterAutospacing="0"/>
        <w:ind w:firstLine="720"/>
        <w:contextualSpacing/>
        <w:rPr>
          <w:ins w:id="150" w:author="Brian O'Meara" w:date="2017-01-25T06:05:00Z"/>
          <w:rFonts w:ascii="Arial" w:hAnsi="Arial" w:cs="Arial"/>
          <w:color w:val="000000"/>
          <w:sz w:val="22"/>
          <w:szCs w:val="22"/>
        </w:rPr>
      </w:pPr>
      <w:commentRangeStart w:id="151"/>
      <w:r>
        <w:rPr>
          <w:rFonts w:ascii="Arial" w:hAnsi="Arial" w:cs="Arial"/>
          <w:color w:val="000000"/>
          <w:sz w:val="22"/>
          <w:szCs w:val="22"/>
        </w:rPr>
        <w:t>Human health, food security</w:t>
      </w:r>
      <w:commentRangeEnd w:id="151"/>
      <w:r w:rsidR="00996B8E">
        <w:rPr>
          <w:rStyle w:val="CommentReference"/>
          <w:rFonts w:asciiTheme="minorHAnsi" w:eastAsiaTheme="minorHAnsi" w:hAnsiTheme="minorHAnsi" w:cstheme="minorBidi"/>
        </w:rPr>
        <w:commentReference w:id="151"/>
      </w:r>
      <w:r>
        <w:rPr>
          <w:rFonts w:ascii="Arial" w:hAnsi="Arial" w:cs="Arial"/>
          <w:color w:val="000000"/>
          <w:sz w:val="22"/>
          <w:szCs w:val="22"/>
        </w:rPr>
        <w:t xml:space="preserve">, </w:t>
      </w:r>
      <w:r w:rsidR="00E53B99">
        <w:rPr>
          <w:rFonts w:ascii="Arial" w:hAnsi="Arial" w:cs="Arial"/>
          <w:color w:val="000000"/>
          <w:sz w:val="22"/>
          <w:szCs w:val="22"/>
        </w:rPr>
        <w:t xml:space="preserve">resource </w:t>
      </w:r>
      <w:r>
        <w:rPr>
          <w:rFonts w:ascii="Arial" w:hAnsi="Arial" w:cs="Arial"/>
          <w:color w:val="000000"/>
          <w:sz w:val="22"/>
          <w:szCs w:val="22"/>
        </w:rPr>
        <w:t xml:space="preserve">conservation and management, and recreation all </w:t>
      </w:r>
      <w:r w:rsidR="0026557D">
        <w:rPr>
          <w:rFonts w:ascii="Arial" w:hAnsi="Arial" w:cs="Arial"/>
          <w:color w:val="000000"/>
          <w:sz w:val="22"/>
          <w:szCs w:val="22"/>
        </w:rPr>
        <w:t xml:space="preserve">rely on knowledge of </w:t>
      </w:r>
      <w:r>
        <w:rPr>
          <w:rFonts w:ascii="Arial" w:hAnsi="Arial" w:cs="Arial"/>
          <w:color w:val="000000"/>
          <w:sz w:val="22"/>
          <w:szCs w:val="22"/>
        </w:rPr>
        <w:t>biodiversity.</w:t>
      </w:r>
      <w:r w:rsidR="004D1A6C">
        <w:rPr>
          <w:rFonts w:ascii="Arial" w:hAnsi="Arial" w:cs="Arial"/>
          <w:color w:val="000000"/>
          <w:sz w:val="22"/>
          <w:szCs w:val="22"/>
        </w:rPr>
        <w:t xml:space="preserve"> </w:t>
      </w:r>
      <w:r w:rsidR="005A34EE">
        <w:rPr>
          <w:rFonts w:ascii="Arial" w:hAnsi="Arial" w:cs="Arial"/>
          <w:color w:val="000000"/>
          <w:sz w:val="22"/>
          <w:szCs w:val="22"/>
        </w:rPr>
        <w:t>At their intersection, m</w:t>
      </w:r>
      <w:r w:rsidR="00BC3D15">
        <w:rPr>
          <w:rFonts w:ascii="Arial" w:hAnsi="Arial" w:cs="Arial"/>
          <w:color w:val="000000"/>
          <w:sz w:val="22"/>
          <w:szCs w:val="22"/>
        </w:rPr>
        <w:t xml:space="preserve">any of </w:t>
      </w:r>
      <w:r w:rsidR="00BB54F7">
        <w:rPr>
          <w:rFonts w:ascii="Arial" w:hAnsi="Arial" w:cs="Arial"/>
          <w:color w:val="000000"/>
          <w:sz w:val="22"/>
          <w:szCs w:val="22"/>
        </w:rPr>
        <w:t>the ecosystem services that society deems important</w:t>
      </w:r>
      <w:r w:rsidR="00575587">
        <w:rPr>
          <w:rFonts w:ascii="Arial" w:hAnsi="Arial" w:cs="Arial"/>
          <w:color w:val="000000"/>
          <w:sz w:val="22"/>
          <w:szCs w:val="22"/>
        </w:rPr>
        <w:t xml:space="preserve"> — </w:t>
      </w:r>
      <w:r w:rsidR="009731B5">
        <w:rPr>
          <w:rFonts w:ascii="Arial" w:hAnsi="Arial" w:cs="Arial"/>
          <w:color w:val="000000"/>
          <w:sz w:val="22"/>
          <w:szCs w:val="22"/>
        </w:rPr>
        <w:t xml:space="preserve">increased agricultural </w:t>
      </w:r>
      <w:r w:rsidR="00200AEE">
        <w:rPr>
          <w:rFonts w:ascii="Arial" w:hAnsi="Arial" w:cs="Arial"/>
          <w:color w:val="000000"/>
          <w:sz w:val="22"/>
          <w:szCs w:val="22"/>
        </w:rPr>
        <w:t xml:space="preserve">and natural resource </w:t>
      </w:r>
      <w:r w:rsidR="009731B5">
        <w:rPr>
          <w:rFonts w:ascii="Arial" w:hAnsi="Arial" w:cs="Arial"/>
          <w:color w:val="000000"/>
          <w:sz w:val="22"/>
          <w:szCs w:val="22"/>
        </w:rPr>
        <w:t>production</w:t>
      </w:r>
      <w:r w:rsidR="00200AEE">
        <w:rPr>
          <w:rFonts w:ascii="Arial" w:hAnsi="Arial" w:cs="Arial"/>
          <w:color w:val="000000"/>
          <w:sz w:val="22"/>
          <w:szCs w:val="22"/>
        </w:rPr>
        <w:t xml:space="preserve">, </w:t>
      </w:r>
      <w:r w:rsidR="005E47B4">
        <w:rPr>
          <w:rFonts w:ascii="Arial" w:hAnsi="Arial" w:cs="Arial"/>
          <w:color w:val="000000"/>
          <w:sz w:val="22"/>
          <w:szCs w:val="22"/>
        </w:rPr>
        <w:t xml:space="preserve">water </w:t>
      </w:r>
      <w:r w:rsidR="00200AEE">
        <w:rPr>
          <w:rFonts w:ascii="Arial" w:hAnsi="Arial" w:cs="Arial"/>
          <w:color w:val="000000"/>
          <w:sz w:val="22"/>
          <w:szCs w:val="22"/>
        </w:rPr>
        <w:t xml:space="preserve">quality </w:t>
      </w:r>
      <w:r w:rsidR="005E47B4">
        <w:rPr>
          <w:rFonts w:ascii="Arial" w:hAnsi="Arial" w:cs="Arial"/>
          <w:color w:val="000000"/>
          <w:sz w:val="22"/>
          <w:szCs w:val="22"/>
        </w:rPr>
        <w:t xml:space="preserve">and </w:t>
      </w:r>
      <w:r w:rsidR="00200AEE">
        <w:rPr>
          <w:rFonts w:ascii="Arial" w:hAnsi="Arial" w:cs="Arial"/>
          <w:color w:val="000000"/>
          <w:sz w:val="22"/>
          <w:szCs w:val="22"/>
        </w:rPr>
        <w:t>fresh water</w:t>
      </w:r>
      <w:r w:rsidR="005E47B4">
        <w:rPr>
          <w:rFonts w:ascii="Arial" w:hAnsi="Arial" w:cs="Arial"/>
          <w:color w:val="000000"/>
          <w:sz w:val="22"/>
          <w:szCs w:val="22"/>
        </w:rPr>
        <w:t xml:space="preserve"> abundance</w:t>
      </w:r>
      <w:r w:rsidR="00200AEE">
        <w:rPr>
          <w:rFonts w:ascii="Arial" w:hAnsi="Arial" w:cs="Arial"/>
          <w:color w:val="000000"/>
          <w:sz w:val="22"/>
          <w:szCs w:val="22"/>
        </w:rPr>
        <w:t>, and disease control</w:t>
      </w:r>
      <w:r w:rsidR="00BC3D15">
        <w:rPr>
          <w:rFonts w:ascii="Arial" w:hAnsi="Arial" w:cs="Arial"/>
          <w:color w:val="000000"/>
          <w:sz w:val="22"/>
          <w:szCs w:val="22"/>
        </w:rPr>
        <w:t xml:space="preserve"> (Rodriguez et al. 2006)</w:t>
      </w:r>
      <w:r w:rsidR="00575587">
        <w:rPr>
          <w:rFonts w:ascii="Arial" w:hAnsi="Arial" w:cs="Arial"/>
          <w:color w:val="000000"/>
          <w:sz w:val="22"/>
          <w:szCs w:val="22"/>
        </w:rPr>
        <w:t xml:space="preserve"> — </w:t>
      </w:r>
      <w:r w:rsidR="004D1A6C">
        <w:rPr>
          <w:rFonts w:ascii="Arial" w:hAnsi="Arial" w:cs="Arial"/>
          <w:color w:val="000000"/>
          <w:sz w:val="22"/>
          <w:szCs w:val="22"/>
        </w:rPr>
        <w:t xml:space="preserve">are directly correlated with biodiversity </w:t>
      </w:r>
      <w:r w:rsidR="0076456E">
        <w:rPr>
          <w:rFonts w:ascii="Arial" w:hAnsi="Arial" w:cs="Arial"/>
          <w:color w:val="000000"/>
          <w:sz w:val="22"/>
          <w:szCs w:val="22"/>
        </w:rPr>
        <w:t xml:space="preserve">in both </w:t>
      </w:r>
      <w:r w:rsidR="00B407E4">
        <w:rPr>
          <w:rFonts w:ascii="Arial" w:hAnsi="Arial" w:cs="Arial"/>
          <w:color w:val="000000"/>
          <w:sz w:val="22"/>
          <w:szCs w:val="22"/>
        </w:rPr>
        <w:t>agricultural</w:t>
      </w:r>
      <w:r w:rsidR="0076456E">
        <w:rPr>
          <w:rFonts w:ascii="Arial" w:hAnsi="Arial" w:cs="Arial"/>
          <w:color w:val="000000"/>
          <w:sz w:val="22"/>
          <w:szCs w:val="22"/>
        </w:rPr>
        <w:t xml:space="preserve"> </w:t>
      </w:r>
      <w:r w:rsidR="004D1A6C">
        <w:rPr>
          <w:rFonts w:ascii="Arial" w:hAnsi="Arial" w:cs="Arial"/>
          <w:color w:val="000000"/>
          <w:sz w:val="22"/>
          <w:szCs w:val="22"/>
        </w:rPr>
        <w:t>(</w:t>
      </w:r>
      <w:r w:rsidR="00BC3D15">
        <w:rPr>
          <w:rFonts w:ascii="Arial" w:hAnsi="Arial" w:cs="Arial"/>
          <w:color w:val="000000"/>
          <w:sz w:val="22"/>
          <w:szCs w:val="22"/>
        </w:rPr>
        <w:t>Wagg et al. 2014</w:t>
      </w:r>
      <w:r w:rsidR="004D1A6C">
        <w:rPr>
          <w:rFonts w:ascii="Arial" w:hAnsi="Arial" w:cs="Arial"/>
          <w:color w:val="000000"/>
          <w:sz w:val="22"/>
          <w:szCs w:val="22"/>
        </w:rPr>
        <w:t>)</w:t>
      </w:r>
      <w:r w:rsidR="0076456E">
        <w:rPr>
          <w:rFonts w:ascii="Arial" w:hAnsi="Arial" w:cs="Arial"/>
          <w:color w:val="000000"/>
          <w:sz w:val="22"/>
          <w:szCs w:val="22"/>
        </w:rPr>
        <w:t xml:space="preserve"> and natural (Gamfeldt et al. 2013) systems</w:t>
      </w:r>
      <w:r w:rsidR="004D1A6C">
        <w:rPr>
          <w:rFonts w:ascii="Arial" w:hAnsi="Arial" w:cs="Arial"/>
          <w:color w:val="000000"/>
          <w:sz w:val="22"/>
          <w:szCs w:val="22"/>
        </w:rPr>
        <w:t xml:space="preserve">. </w:t>
      </w:r>
      <w:r w:rsidR="00DD1D75">
        <w:rPr>
          <w:rFonts w:ascii="Arial" w:hAnsi="Arial" w:cs="Arial"/>
          <w:color w:val="000000"/>
          <w:sz w:val="22"/>
          <w:szCs w:val="22"/>
        </w:rPr>
        <w:t>A</w:t>
      </w:r>
      <w:r w:rsidR="0066649D">
        <w:rPr>
          <w:rFonts w:ascii="Arial" w:hAnsi="Arial" w:cs="Arial"/>
          <w:color w:val="000000"/>
          <w:sz w:val="22"/>
          <w:szCs w:val="22"/>
        </w:rPr>
        <w:t>ssessing and conserving biodiversity</w:t>
      </w:r>
      <w:r w:rsidR="005A34EE">
        <w:rPr>
          <w:rFonts w:ascii="Arial" w:hAnsi="Arial" w:cs="Arial"/>
          <w:color w:val="000000"/>
          <w:sz w:val="22"/>
          <w:szCs w:val="22"/>
        </w:rPr>
        <w:t>, especially</w:t>
      </w:r>
      <w:r w:rsidR="00DD1D75">
        <w:rPr>
          <w:rFonts w:ascii="Arial" w:hAnsi="Arial" w:cs="Arial"/>
          <w:color w:val="000000"/>
          <w:sz w:val="22"/>
          <w:szCs w:val="22"/>
        </w:rPr>
        <w:t xml:space="preserve"> in our current</w:t>
      </w:r>
      <w:r w:rsidR="0066649D">
        <w:rPr>
          <w:rFonts w:ascii="Arial" w:hAnsi="Arial" w:cs="Arial"/>
          <w:color w:val="000000"/>
          <w:sz w:val="22"/>
          <w:szCs w:val="22"/>
        </w:rPr>
        <w:t xml:space="preserve"> era of </w:t>
      </w:r>
      <w:r w:rsidR="0066649D" w:rsidRPr="00650BEC">
        <w:rPr>
          <w:rFonts w:ascii="Arial" w:hAnsi="Arial" w:cs="Arial"/>
          <w:color w:val="000000"/>
          <w:sz w:val="22"/>
          <w:szCs w:val="22"/>
        </w:rPr>
        <w:t>anthropogenic change</w:t>
      </w:r>
      <w:r w:rsidR="005A34EE">
        <w:rPr>
          <w:rFonts w:ascii="Arial" w:hAnsi="Arial" w:cs="Arial"/>
          <w:color w:val="000000"/>
          <w:sz w:val="22"/>
          <w:szCs w:val="22"/>
        </w:rPr>
        <w:t>,</w:t>
      </w:r>
      <w:r w:rsidR="0066649D" w:rsidRPr="00650BEC">
        <w:rPr>
          <w:rFonts w:ascii="Arial" w:hAnsi="Arial" w:cs="Arial"/>
          <w:color w:val="000000"/>
          <w:sz w:val="22"/>
          <w:szCs w:val="22"/>
        </w:rPr>
        <w:t xml:space="preserve"> </w:t>
      </w:r>
      <w:r w:rsidR="0066649D">
        <w:rPr>
          <w:rFonts w:ascii="Arial" w:hAnsi="Arial" w:cs="Arial"/>
          <w:color w:val="000000"/>
          <w:sz w:val="22"/>
          <w:szCs w:val="22"/>
        </w:rPr>
        <w:t xml:space="preserve">will require </w:t>
      </w:r>
      <w:r w:rsidR="0066649D" w:rsidRPr="00650BEC">
        <w:rPr>
          <w:rFonts w:ascii="Arial" w:hAnsi="Arial" w:cs="Arial"/>
          <w:color w:val="000000"/>
          <w:sz w:val="22"/>
          <w:szCs w:val="22"/>
        </w:rPr>
        <w:t xml:space="preserve">biologists trained in a wide array of skills </w: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 </w:instrText>
      </w:r>
      <w:r w:rsidR="0066649D" w:rsidRPr="00650BEC">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6649D" w:rsidRPr="00650BEC">
        <w:rPr>
          <w:rFonts w:ascii="Arial" w:hAnsi="Arial" w:cs="Arial"/>
          <w:color w:val="000000"/>
          <w:sz w:val="22"/>
          <w:szCs w:val="22"/>
        </w:rPr>
        <w:instrText xml:space="preserve"> ADDIN EN.CITE.DATA </w:instrText>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end"/>
      </w:r>
      <w:r w:rsidR="0066649D" w:rsidRPr="00650BEC">
        <w:rPr>
          <w:rFonts w:ascii="Arial" w:hAnsi="Arial" w:cs="Arial"/>
          <w:color w:val="000000"/>
          <w:sz w:val="22"/>
          <w:szCs w:val="22"/>
        </w:rPr>
      </w:r>
      <w:r w:rsidR="0066649D" w:rsidRPr="00650BEC">
        <w:rPr>
          <w:rFonts w:ascii="Arial" w:hAnsi="Arial" w:cs="Arial"/>
          <w:color w:val="000000"/>
          <w:sz w:val="22"/>
          <w:szCs w:val="22"/>
        </w:rPr>
        <w:fldChar w:fldCharType="separate"/>
      </w:r>
      <w:r w:rsidR="0066649D" w:rsidRPr="00650BEC">
        <w:rPr>
          <w:rFonts w:ascii="Arial" w:hAnsi="Arial" w:cs="Arial"/>
          <w:noProof/>
          <w:color w:val="000000"/>
          <w:sz w:val="22"/>
          <w:szCs w:val="22"/>
        </w:rPr>
        <w:t>(Tewksbury et al. 2014)</w:t>
      </w:r>
      <w:r w:rsidR="0066649D" w:rsidRPr="00650BEC">
        <w:rPr>
          <w:rFonts w:ascii="Arial" w:hAnsi="Arial" w:cs="Arial"/>
          <w:color w:val="000000"/>
          <w:sz w:val="22"/>
          <w:szCs w:val="22"/>
        </w:rPr>
        <w:fldChar w:fldCharType="end"/>
      </w:r>
      <w:r w:rsidR="00DD1D75">
        <w:rPr>
          <w:rFonts w:ascii="Arial" w:hAnsi="Arial" w:cs="Arial"/>
          <w:color w:val="000000"/>
          <w:sz w:val="22"/>
          <w:szCs w:val="22"/>
        </w:rPr>
        <w:t xml:space="preserve"> </w:t>
      </w:r>
      <w:r w:rsidR="00E53B99">
        <w:rPr>
          <w:rFonts w:ascii="Arial" w:hAnsi="Arial" w:cs="Arial"/>
          <w:color w:val="000000"/>
          <w:sz w:val="22"/>
          <w:szCs w:val="22"/>
        </w:rPr>
        <w:t xml:space="preserve">that </w:t>
      </w:r>
      <w:r w:rsidR="00DD1D75">
        <w:rPr>
          <w:rFonts w:ascii="Arial" w:hAnsi="Arial" w:cs="Arial"/>
          <w:color w:val="000000"/>
          <w:sz w:val="22"/>
          <w:szCs w:val="22"/>
        </w:rPr>
        <w:t>are normally n</w:t>
      </w:r>
      <w:r w:rsidR="005E47B4">
        <w:rPr>
          <w:rFonts w:ascii="Arial" w:hAnsi="Arial" w:cs="Arial"/>
          <w:color w:val="000000"/>
          <w:sz w:val="22"/>
          <w:szCs w:val="22"/>
        </w:rPr>
        <w:t>ot integrated in single training</w:t>
      </w:r>
      <w:r w:rsidR="00DD1D75">
        <w:rPr>
          <w:rFonts w:ascii="Arial" w:hAnsi="Arial" w:cs="Arial"/>
          <w:color w:val="000000"/>
          <w:sz w:val="22"/>
          <w:szCs w:val="22"/>
        </w:rPr>
        <w:t xml:space="preserve"> programs</w:t>
      </w:r>
      <w:r w:rsidR="00E53B99">
        <w:rPr>
          <w:rFonts w:ascii="Arial" w:hAnsi="Arial" w:cs="Arial"/>
          <w:color w:val="000000"/>
          <w:sz w:val="22"/>
          <w:szCs w:val="22"/>
        </w:rPr>
        <w:t>.</w:t>
      </w:r>
    </w:p>
    <w:p w14:paraId="0C0A1460" w14:textId="463CA52D" w:rsidR="00C12439" w:rsidRDefault="00C12439" w:rsidP="00271B3F">
      <w:pPr>
        <w:pStyle w:val="NormalWeb"/>
        <w:shd w:val="clear" w:color="auto" w:fill="FFFFFF"/>
        <w:spacing w:before="225" w:beforeAutospacing="0" w:after="225" w:afterAutospacing="0"/>
        <w:ind w:firstLine="720"/>
        <w:contextualSpacing/>
        <w:rPr>
          <w:ins w:id="152" w:author="Pound, Sharon Sweetser" w:date="2017-01-25T08:39:00Z"/>
          <w:rFonts w:ascii="Arial" w:hAnsi="Arial" w:cs="Arial"/>
          <w:sz w:val="22"/>
          <w:szCs w:val="22"/>
        </w:rPr>
      </w:pPr>
      <w:moveToRangeStart w:id="153" w:author="Brian O'Meara" w:date="2017-01-25T06:05:00Z" w:name="move346943643"/>
      <w:commentRangeStart w:id="154"/>
      <w:moveTo w:id="155" w:author="Brian O'Meara" w:date="2017-01-25T06:05:00Z">
        <w:del w:id="156" w:author="Brian O'Meara" w:date="2017-01-25T06:05:00Z">
          <w:r w:rsidDel="00C12439">
            <w:rPr>
              <w:rFonts w:ascii="Arial" w:hAnsi="Arial" w:cs="Arial"/>
              <w:sz w:val="22"/>
              <w:szCs w:val="22"/>
            </w:rPr>
            <w:lastRenderedPageBreak/>
            <w:delText>On a broader scale, despite some clear advantages of academia as a way of training more academics for knowledge creation and dissemination, it is increasingly being recognized as problematic.</w:delText>
          </w:r>
        </w:del>
      </w:moveTo>
      <w:ins w:id="157" w:author="Brian O'Meara" w:date="2017-01-25T06:05:00Z">
        <w:r>
          <w:rPr>
            <w:rFonts w:ascii="Arial" w:hAnsi="Arial" w:cs="Arial"/>
            <w:sz w:val="22"/>
            <w:szCs w:val="22"/>
          </w:rPr>
          <w:t>While academia will always remain an important career path, especially for the creation and dissemination of new knowledge, it is increasingly being recognized by students as having some downsides as a career path.</w:t>
        </w:r>
      </w:ins>
      <w:moveTo w:id="158" w:author="Brian O'Meara" w:date="2017-01-25T06:05:00Z">
        <w:r>
          <w:rPr>
            <w:rFonts w:ascii="Arial" w:hAnsi="Arial" w:cs="Arial"/>
            <w:sz w:val="22"/>
            <w:szCs w:val="22"/>
          </w:rPr>
          <w:t xml:space="preserve"> It often involves great financial uncertainty until people enter their late twenties or early thirties, and generally requires a willingness to move away from one’s community for increasingly elusive employment. Graduate programs are paying increasing amounts of attention to this, and may now include a few seminar speakers from outside academia, a discussion group on alternative careers, or similar small scale programs. </w:t>
        </w:r>
        <w:commentRangeEnd w:id="154"/>
        <w:r>
          <w:rPr>
            <w:rStyle w:val="CommentReference"/>
          </w:rPr>
          <w:commentReference w:id="154"/>
        </w:r>
      </w:moveTo>
      <w:moveToRangeEnd w:id="153"/>
    </w:p>
    <w:p w14:paraId="19D51575" w14:textId="41AF8F35" w:rsidR="0009151C" w:rsidRDefault="0009151C" w:rsidP="00271B3F">
      <w:pPr>
        <w:pStyle w:val="NormalWeb"/>
        <w:shd w:val="clear" w:color="auto" w:fill="FFFFFF"/>
        <w:spacing w:before="225" w:beforeAutospacing="0" w:after="225" w:afterAutospacing="0"/>
        <w:ind w:firstLine="720"/>
        <w:contextualSpacing/>
        <w:rPr>
          <w:rFonts w:ascii="Arial" w:hAnsi="Arial" w:cs="Arial"/>
          <w:color w:val="000000"/>
          <w:sz w:val="22"/>
          <w:szCs w:val="22"/>
        </w:rPr>
      </w:pPr>
      <w:ins w:id="159" w:author="Pound, Sharon Sweetser" w:date="2017-01-25T08:39:00Z">
        <w:r w:rsidRPr="0009151C">
          <w:rPr>
            <w:rFonts w:ascii="Arial" w:hAnsi="Arial" w:cs="Arial"/>
            <w:sz w:val="22"/>
            <w:szCs w:val="22"/>
            <w:highlight w:val="yellow"/>
            <w:rPrChange w:id="160" w:author="Pound, Sharon Sweetser" w:date="2017-01-25T08:40:00Z">
              <w:rPr>
                <w:rFonts w:ascii="Arial" w:hAnsi="Arial" w:cs="Arial"/>
                <w:sz w:val="22"/>
                <w:szCs w:val="22"/>
              </w:rPr>
            </w:rPrChange>
          </w:rPr>
          <w:t>[Add text. Re need for synergy/weakness</w:t>
        </w:r>
      </w:ins>
      <w:ins w:id="161" w:author="Pound, Sharon Sweetser" w:date="2017-01-25T08:42:00Z">
        <w:r w:rsidR="009F2937">
          <w:rPr>
            <w:rFonts w:ascii="Arial" w:hAnsi="Arial" w:cs="Arial"/>
            <w:sz w:val="22"/>
            <w:szCs w:val="22"/>
            <w:highlight w:val="yellow"/>
          </w:rPr>
          <w:t xml:space="preserve"> into paragraph below</w:t>
        </w:r>
      </w:ins>
      <w:ins w:id="162" w:author="Pound, Sharon Sweetser" w:date="2017-01-25T08:39:00Z">
        <w:r w:rsidRPr="0009151C">
          <w:rPr>
            <w:rFonts w:ascii="Arial" w:hAnsi="Arial" w:cs="Arial"/>
            <w:sz w:val="22"/>
            <w:szCs w:val="22"/>
            <w:highlight w:val="yellow"/>
            <w:rPrChange w:id="163" w:author="Pound, Sharon Sweetser" w:date="2017-01-25T08:40:00Z">
              <w:rPr>
                <w:rFonts w:ascii="Arial" w:hAnsi="Arial" w:cs="Arial"/>
                <w:sz w:val="22"/>
                <w:szCs w:val="22"/>
              </w:rPr>
            </w:rPrChange>
          </w:rPr>
          <w:t>]</w:t>
        </w:r>
      </w:ins>
    </w:p>
    <w:p w14:paraId="7A2F18FA" w14:textId="46E09C5F" w:rsidR="00C50423" w:rsidRDefault="00B62350">
      <w:pPr>
        <w:pStyle w:val="NormalWeb"/>
        <w:shd w:val="clear" w:color="auto" w:fill="FFFFFF"/>
        <w:spacing w:before="0" w:beforeAutospacing="0" w:after="0" w:afterAutospacing="0"/>
        <w:ind w:firstLine="720"/>
        <w:contextualSpacing/>
        <w:rPr>
          <w:ins w:id="164" w:author="Pound, Sharon Sweetser" w:date="2017-01-25T09:37:00Z"/>
          <w:rFonts w:ascii="Arial" w:hAnsi="Arial" w:cs="Arial"/>
          <w:color w:val="000000"/>
          <w:sz w:val="22"/>
          <w:szCs w:val="22"/>
        </w:rPr>
        <w:pPrChange w:id="165" w:author="Pound, Sharon Sweetser" w:date="2017-01-25T09:37:00Z">
          <w:pPr>
            <w:pStyle w:val="NormalWeb"/>
            <w:shd w:val="clear" w:color="auto" w:fill="FFFFFF"/>
            <w:spacing w:before="225" w:beforeAutospacing="0" w:after="225" w:afterAutospacing="0"/>
            <w:ind w:firstLine="720"/>
            <w:contextualSpacing/>
          </w:pPr>
        </w:pPrChange>
      </w:pPr>
      <w:commentRangeStart w:id="166"/>
      <w:r>
        <w:rPr>
          <w:rFonts w:ascii="Arial" w:hAnsi="Arial" w:cs="Arial"/>
          <w:color w:val="000000"/>
          <w:sz w:val="22"/>
          <w:szCs w:val="22"/>
        </w:rPr>
        <w:t>Typical</w:t>
      </w:r>
      <w:r w:rsidR="00271B3F" w:rsidRPr="00650BEC">
        <w:rPr>
          <w:rFonts w:ascii="Arial" w:hAnsi="Arial" w:cs="Arial"/>
          <w:color w:val="000000"/>
          <w:sz w:val="22"/>
          <w:szCs w:val="22"/>
        </w:rPr>
        <w:t xml:space="preserve"> training often </w:t>
      </w:r>
      <w:r w:rsidR="004B6C77">
        <w:rPr>
          <w:rFonts w:ascii="Arial" w:hAnsi="Arial" w:cs="Arial"/>
          <w:color w:val="000000"/>
          <w:sz w:val="22"/>
          <w:szCs w:val="22"/>
        </w:rPr>
        <w:t>produce</w:t>
      </w:r>
      <w:r w:rsidR="00E53B99">
        <w:rPr>
          <w:rFonts w:ascii="Arial" w:hAnsi="Arial" w:cs="Arial"/>
          <w:color w:val="000000"/>
          <w:sz w:val="22"/>
          <w:szCs w:val="22"/>
        </w:rPr>
        <w:t>s</w:t>
      </w:r>
      <w:r w:rsidR="00271B3F" w:rsidRPr="00650BEC">
        <w:rPr>
          <w:rFonts w:ascii="Arial" w:hAnsi="Arial" w:cs="Arial"/>
          <w:color w:val="000000"/>
          <w:sz w:val="22"/>
          <w:szCs w:val="22"/>
        </w:rPr>
        <w:t xml:space="preserve"> </w:t>
      </w:r>
      <w:r w:rsidR="00E53B99">
        <w:rPr>
          <w:rFonts w:ascii="Arial" w:hAnsi="Arial" w:cs="Arial"/>
          <w:color w:val="000000"/>
          <w:sz w:val="22"/>
          <w:szCs w:val="22"/>
        </w:rPr>
        <w:t xml:space="preserve">(1) </w:t>
      </w:r>
      <w:r w:rsidR="00271B3F" w:rsidRPr="00650BEC">
        <w:rPr>
          <w:rFonts w:ascii="Arial" w:hAnsi="Arial" w:cs="Arial"/>
          <w:color w:val="000000"/>
          <w:sz w:val="22"/>
          <w:szCs w:val="22"/>
        </w:rPr>
        <w:t xml:space="preserve">researchers with deep taxonomic and evolutionary knowledge of one group but little training in </w:t>
      </w:r>
      <w:r w:rsidR="00575587" w:rsidRPr="00650BEC">
        <w:rPr>
          <w:rFonts w:ascii="Arial" w:hAnsi="Arial" w:cs="Arial"/>
          <w:color w:val="000000"/>
          <w:sz w:val="22"/>
          <w:szCs w:val="22"/>
        </w:rPr>
        <w:t xml:space="preserve">how to </w:t>
      </w:r>
      <w:r w:rsidR="00575587">
        <w:rPr>
          <w:rFonts w:ascii="Arial" w:hAnsi="Arial" w:cs="Arial"/>
          <w:color w:val="000000"/>
          <w:sz w:val="22"/>
          <w:szCs w:val="22"/>
        </w:rPr>
        <w:t xml:space="preserve">broadly </w:t>
      </w:r>
      <w:r w:rsidR="00575587" w:rsidRPr="00650BEC">
        <w:rPr>
          <w:rFonts w:ascii="Arial" w:hAnsi="Arial" w:cs="Arial"/>
          <w:color w:val="000000"/>
          <w:sz w:val="22"/>
          <w:szCs w:val="22"/>
        </w:rPr>
        <w:t xml:space="preserve">apply </w:t>
      </w:r>
      <w:r w:rsidR="00575587">
        <w:rPr>
          <w:rFonts w:ascii="Arial" w:hAnsi="Arial" w:cs="Arial"/>
          <w:color w:val="000000"/>
          <w:sz w:val="22"/>
          <w:szCs w:val="22"/>
        </w:rPr>
        <w:t>general biological principles</w:t>
      </w:r>
      <w:r w:rsidR="00271B3F" w:rsidRPr="00650BEC">
        <w:rPr>
          <w:rFonts w:ascii="Arial" w:hAnsi="Arial" w:cs="Arial"/>
          <w:color w:val="000000"/>
          <w:sz w:val="22"/>
          <w:szCs w:val="22"/>
        </w:rPr>
        <w:t xml:space="preserve">, </w:t>
      </w:r>
      <w:del w:id="167" w:author="Pound, Sharon Sweetser" w:date="2017-01-22T11:03:00Z">
        <w:r w:rsidR="00271B3F" w:rsidRPr="00650BEC" w:rsidDel="00E63374">
          <w:rPr>
            <w:rFonts w:ascii="Arial" w:hAnsi="Arial" w:cs="Arial"/>
            <w:color w:val="000000"/>
            <w:sz w:val="22"/>
            <w:szCs w:val="22"/>
          </w:rPr>
          <w:delText xml:space="preserve">or </w:delText>
        </w:r>
      </w:del>
      <w:ins w:id="168" w:author="Pound, Sharon Sweetser" w:date="2017-01-22T11:03:00Z">
        <w:r w:rsidR="00E63374" w:rsidRPr="00650BEC">
          <w:rPr>
            <w:rFonts w:ascii="Arial" w:hAnsi="Arial" w:cs="Arial"/>
            <w:color w:val="000000"/>
            <w:sz w:val="22"/>
            <w:szCs w:val="22"/>
          </w:rPr>
          <w:t>or</w:t>
        </w:r>
        <w:r w:rsidR="00E63374">
          <w:rPr>
            <w:rFonts w:ascii="Arial" w:hAnsi="Arial" w:cs="Arial"/>
            <w:color w:val="000000"/>
            <w:sz w:val="22"/>
            <w:szCs w:val="22"/>
          </w:rPr>
          <w:t> </w:t>
        </w:r>
      </w:ins>
      <w:r w:rsidR="00E53B99">
        <w:rPr>
          <w:rFonts w:ascii="Arial" w:hAnsi="Arial" w:cs="Arial"/>
          <w:color w:val="000000"/>
          <w:sz w:val="22"/>
          <w:szCs w:val="22"/>
        </w:rPr>
        <w:t xml:space="preserve">(2) </w:t>
      </w:r>
      <w:r w:rsidR="00271B3F" w:rsidRPr="00650BEC">
        <w:rPr>
          <w:rFonts w:ascii="Arial" w:hAnsi="Arial" w:cs="Arial"/>
          <w:color w:val="000000"/>
          <w:sz w:val="22"/>
          <w:szCs w:val="22"/>
        </w:rPr>
        <w:t xml:space="preserve">workers trained in </w:t>
      </w:r>
      <w:r w:rsidR="004B6C77">
        <w:rPr>
          <w:rFonts w:ascii="Arial" w:hAnsi="Arial" w:cs="Arial"/>
          <w:color w:val="000000"/>
          <w:sz w:val="22"/>
          <w:szCs w:val="22"/>
        </w:rPr>
        <w:t xml:space="preserve">applied </w:t>
      </w:r>
      <w:r w:rsidR="00271B3F" w:rsidRPr="00650BEC">
        <w:rPr>
          <w:rFonts w:ascii="Arial" w:hAnsi="Arial" w:cs="Arial"/>
          <w:color w:val="000000"/>
          <w:sz w:val="22"/>
          <w:szCs w:val="22"/>
        </w:rPr>
        <w:t>details without sufficient depth of knowledge of evolutionary or ecological contexts.</w:t>
      </w:r>
      <w:r w:rsidR="00575587" w:rsidRPr="00650BEC">
        <w:rPr>
          <w:rFonts w:ascii="Arial" w:hAnsi="Arial" w:cs="Arial"/>
          <w:color w:val="000000"/>
          <w:sz w:val="22"/>
          <w:szCs w:val="22"/>
        </w:rPr>
        <w:t xml:space="preserve"> </w:t>
      </w:r>
      <w:r w:rsidR="00575587">
        <w:rPr>
          <w:rFonts w:ascii="Arial" w:hAnsi="Arial" w:cs="Arial"/>
          <w:color w:val="000000"/>
          <w:sz w:val="22"/>
          <w:szCs w:val="22"/>
        </w:rPr>
        <w:t>Further, traditional</w:t>
      </w:r>
      <w:r w:rsidR="00E53B99">
        <w:rPr>
          <w:rFonts w:ascii="Arial" w:hAnsi="Arial" w:cs="Arial"/>
          <w:color w:val="000000"/>
          <w:sz w:val="22"/>
          <w:szCs w:val="22"/>
        </w:rPr>
        <w:t>ly</w:t>
      </w:r>
      <w:r w:rsidR="00575587">
        <w:rPr>
          <w:rFonts w:ascii="Arial" w:hAnsi="Arial" w:cs="Arial"/>
          <w:color w:val="000000"/>
          <w:sz w:val="22"/>
          <w:szCs w:val="22"/>
        </w:rPr>
        <w:t xml:space="preserve"> narrow training paths yield</w:t>
      </w:r>
      <w:r w:rsidR="00575587" w:rsidRPr="00650BEC">
        <w:rPr>
          <w:rFonts w:ascii="Arial" w:hAnsi="Arial" w:cs="Arial"/>
          <w:color w:val="000000"/>
          <w:sz w:val="22"/>
          <w:szCs w:val="22"/>
        </w:rPr>
        <w:t xml:space="preserve"> graduates </w:t>
      </w:r>
      <w:r w:rsidR="00E53B99">
        <w:rPr>
          <w:rFonts w:ascii="Arial" w:hAnsi="Arial" w:cs="Arial"/>
          <w:color w:val="000000"/>
          <w:sz w:val="22"/>
          <w:szCs w:val="22"/>
        </w:rPr>
        <w:t>who lack</w:t>
      </w:r>
      <w:r w:rsidR="00E53B99" w:rsidRPr="00650BEC">
        <w:rPr>
          <w:rFonts w:ascii="Arial" w:hAnsi="Arial" w:cs="Arial"/>
          <w:color w:val="000000"/>
          <w:sz w:val="22"/>
          <w:szCs w:val="22"/>
        </w:rPr>
        <w:t xml:space="preserve"> </w:t>
      </w:r>
      <w:r w:rsidR="00575587" w:rsidRPr="00650BEC">
        <w:rPr>
          <w:rFonts w:ascii="Arial" w:hAnsi="Arial" w:cs="Arial"/>
          <w:color w:val="000000"/>
          <w:sz w:val="22"/>
          <w:szCs w:val="22"/>
        </w:rPr>
        <w:t xml:space="preserve">skills in the latest technology revolutionizing </w:t>
      </w:r>
      <w:r w:rsidR="00575587">
        <w:rPr>
          <w:rFonts w:ascii="Arial" w:hAnsi="Arial" w:cs="Arial"/>
          <w:color w:val="000000"/>
          <w:sz w:val="22"/>
          <w:szCs w:val="22"/>
        </w:rPr>
        <w:t xml:space="preserve">their </w:t>
      </w:r>
      <w:r w:rsidR="00575587" w:rsidRPr="00650BEC">
        <w:rPr>
          <w:rFonts w:ascii="Arial" w:hAnsi="Arial" w:cs="Arial"/>
          <w:color w:val="000000"/>
          <w:sz w:val="22"/>
          <w:szCs w:val="22"/>
        </w:rPr>
        <w:t>fields</w:t>
      </w:r>
      <w:r w:rsidR="00E53B99">
        <w:rPr>
          <w:rFonts w:ascii="Arial" w:hAnsi="Arial" w:cs="Arial"/>
          <w:color w:val="000000"/>
          <w:sz w:val="22"/>
          <w:szCs w:val="22"/>
        </w:rPr>
        <w:t xml:space="preserve">. Such skills include </w:t>
      </w:r>
      <w:r w:rsidR="00271B3F" w:rsidRPr="00650BEC">
        <w:rPr>
          <w:rFonts w:ascii="Arial" w:hAnsi="Arial" w:cs="Arial"/>
          <w:color w:val="000000"/>
          <w:sz w:val="22"/>
          <w:szCs w:val="22"/>
        </w:rPr>
        <w:t>next</w:t>
      </w:r>
      <w:r w:rsidR="00E53B99">
        <w:rPr>
          <w:rFonts w:ascii="Arial" w:hAnsi="Arial" w:cs="Arial"/>
          <w:color w:val="000000"/>
          <w:sz w:val="22"/>
          <w:szCs w:val="22"/>
        </w:rPr>
        <w:t>-</w:t>
      </w:r>
      <w:r w:rsidR="00271B3F" w:rsidRPr="00650BEC">
        <w:rPr>
          <w:rFonts w:ascii="Arial" w:hAnsi="Arial" w:cs="Arial"/>
          <w:color w:val="000000"/>
          <w:sz w:val="22"/>
          <w:szCs w:val="22"/>
        </w:rPr>
        <w:t xml:space="preserve">generation sequencing abilities </w:t>
      </w:r>
      <w:r w:rsidR="00E53B99">
        <w:rPr>
          <w:rFonts w:ascii="Arial" w:hAnsi="Arial" w:cs="Arial"/>
          <w:color w:val="000000"/>
          <w:sz w:val="22"/>
          <w:szCs w:val="22"/>
        </w:rPr>
        <w:t>allowing</w:t>
      </w:r>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detection of organisms from wisps of DNA in a stream </w:t>
      </w:r>
      <w:del w:id="169" w:author="Pound, Sharon Sweetser" w:date="2017-01-22T11:04:00Z">
        <w:r w:rsidR="00271B3F" w:rsidRPr="00650BEC" w:rsidDel="00E63374">
          <w:rPr>
            <w:rFonts w:ascii="Arial" w:hAnsi="Arial" w:cs="Arial"/>
            <w:color w:val="000000"/>
            <w:sz w:val="22"/>
            <w:szCs w:val="22"/>
          </w:rPr>
          <w:delText xml:space="preserve">or </w:delText>
        </w:r>
        <w:r w:rsidR="00E53B99" w:rsidDel="00E63374">
          <w:rPr>
            <w:rFonts w:ascii="Arial" w:hAnsi="Arial" w:cs="Arial"/>
            <w:color w:val="000000"/>
            <w:sz w:val="22"/>
            <w:szCs w:val="22"/>
          </w:rPr>
          <w:delText>the ability to</w:delText>
        </w:r>
      </w:del>
      <w:ins w:id="170" w:author="Pound, Sharon Sweetser" w:date="2017-01-22T11:04:00Z">
        <w:r w:rsidR="00E63374">
          <w:rPr>
            <w:rFonts w:ascii="Arial" w:hAnsi="Arial" w:cs="Arial"/>
            <w:color w:val="000000"/>
            <w:sz w:val="22"/>
            <w:szCs w:val="22"/>
          </w:rPr>
          <w:t>or</w:t>
        </w:r>
      </w:ins>
      <w:r w:rsidR="00E53B99">
        <w:rPr>
          <w:rFonts w:ascii="Arial" w:hAnsi="Arial" w:cs="Arial"/>
          <w:color w:val="000000"/>
          <w:sz w:val="22"/>
          <w:szCs w:val="22"/>
        </w:rPr>
        <w:t xml:space="preserve"> sequenc</w:t>
      </w:r>
      <w:ins w:id="171" w:author="Pound, Sharon Sweetser" w:date="2017-01-22T11:04:00Z">
        <w:r w:rsidR="00E63374">
          <w:rPr>
            <w:rFonts w:ascii="Arial" w:hAnsi="Arial" w:cs="Arial"/>
            <w:color w:val="000000"/>
            <w:sz w:val="22"/>
            <w:szCs w:val="22"/>
          </w:rPr>
          <w:t>ing</w:t>
        </w:r>
      </w:ins>
      <w:del w:id="172" w:author="Pound, Sharon Sweetser" w:date="2017-01-22T11:04:00Z">
        <w:r w:rsidR="00E53B99" w:rsidDel="00E63374">
          <w:rPr>
            <w:rFonts w:ascii="Arial" w:hAnsi="Arial" w:cs="Arial"/>
            <w:color w:val="000000"/>
            <w:sz w:val="22"/>
            <w:szCs w:val="22"/>
          </w:rPr>
          <w:delText>e</w:delText>
        </w:r>
      </w:del>
      <w:r w:rsidR="00E53B99" w:rsidRPr="00650BEC">
        <w:rPr>
          <w:rFonts w:ascii="Arial" w:hAnsi="Arial" w:cs="Arial"/>
          <w:color w:val="000000"/>
          <w:sz w:val="22"/>
          <w:szCs w:val="22"/>
        </w:rPr>
        <w:t xml:space="preserve"> </w:t>
      </w:r>
      <w:r w:rsidR="00271B3F" w:rsidRPr="00650BEC">
        <w:rPr>
          <w:rFonts w:ascii="Arial" w:hAnsi="Arial" w:cs="Arial"/>
          <w:color w:val="000000"/>
          <w:sz w:val="22"/>
          <w:szCs w:val="22"/>
        </w:rPr>
        <w:t xml:space="preserve">entire viral genomes in a day, drones allowing remote sensing of biodiversity data, and geographic information systems </w:t>
      </w:r>
      <w:r w:rsidR="00E53B99">
        <w:rPr>
          <w:rFonts w:ascii="Arial" w:hAnsi="Arial" w:cs="Arial"/>
          <w:color w:val="000000"/>
          <w:sz w:val="22"/>
          <w:szCs w:val="22"/>
        </w:rPr>
        <w:t>allowing</w:t>
      </w:r>
      <w:r w:rsidR="00271B3F" w:rsidRPr="00650BEC">
        <w:rPr>
          <w:rFonts w:ascii="Arial" w:hAnsi="Arial" w:cs="Arial"/>
          <w:color w:val="000000"/>
          <w:sz w:val="22"/>
          <w:szCs w:val="22"/>
        </w:rPr>
        <w:t xml:space="preserve"> precise mapping and correlation of abiotic factors with responses of organisms. Moreover, potential leaders </w:t>
      </w:r>
      <w:r w:rsidR="00E53B99">
        <w:rPr>
          <w:rFonts w:ascii="Arial" w:hAnsi="Arial" w:cs="Arial"/>
          <w:color w:val="000000"/>
          <w:sz w:val="22"/>
          <w:szCs w:val="22"/>
        </w:rPr>
        <w:t xml:space="preserve">require </w:t>
      </w:r>
      <w:r w:rsidR="0072026D">
        <w:rPr>
          <w:rFonts w:ascii="Arial" w:hAnsi="Arial" w:cs="Arial"/>
          <w:color w:val="000000"/>
          <w:sz w:val="22"/>
          <w:szCs w:val="22"/>
        </w:rPr>
        <w:t xml:space="preserve">training in </w:t>
      </w:r>
      <w:r w:rsidR="00271B3F" w:rsidRPr="00650BEC">
        <w:rPr>
          <w:rFonts w:ascii="Arial" w:hAnsi="Arial" w:cs="Arial"/>
          <w:color w:val="000000"/>
          <w:sz w:val="22"/>
          <w:szCs w:val="22"/>
        </w:rPr>
        <w:t>skills such as project management.</w:t>
      </w:r>
      <w:r w:rsidR="009A68D7" w:rsidRPr="00650BEC">
        <w:rPr>
          <w:rFonts w:ascii="Arial" w:hAnsi="Arial" w:cs="Arial"/>
          <w:color w:val="000000"/>
          <w:sz w:val="22"/>
          <w:szCs w:val="22"/>
        </w:rPr>
        <w:t xml:space="preserve"> </w:t>
      </w:r>
      <w:commentRangeEnd w:id="166"/>
      <w:r w:rsidR="00517672">
        <w:rPr>
          <w:rStyle w:val="CommentReference"/>
          <w:rFonts w:asciiTheme="minorHAnsi" w:eastAsiaTheme="minorHAnsi" w:hAnsiTheme="minorHAnsi" w:cstheme="minorBidi"/>
        </w:rPr>
        <w:commentReference w:id="166"/>
      </w:r>
    </w:p>
    <w:p w14:paraId="127F311A" w14:textId="77777777" w:rsidR="008E01FF" w:rsidRPr="00F11CCE" w:rsidRDefault="008E01FF" w:rsidP="008E01FF">
      <w:pPr>
        <w:pStyle w:val="Caption"/>
        <w:ind w:firstLine="720"/>
        <w:contextualSpacing/>
        <w:rPr>
          <w:rFonts w:ascii="Arial" w:hAnsi="Arial" w:cs="Arial"/>
          <w:b w:val="0"/>
          <w:color w:val="000000"/>
          <w:sz w:val="22"/>
          <w:szCs w:val="22"/>
        </w:rPr>
      </w:pPr>
      <w:moveToRangeStart w:id="173" w:author="Pound, Sharon Sweetser" w:date="2017-01-25T09:37:00Z" w:name="move473100377"/>
      <w:commentRangeStart w:id="174"/>
      <w:moveTo w:id="175" w:author="Pound, Sharon Sweetser" w:date="2017-01-25T09:37:00Z">
        <w:r>
          <w:rPr>
            <w:rFonts w:ascii="Arial" w:hAnsi="Arial" w:cs="Arial"/>
            <w:b w:val="0"/>
            <w:color w:val="000000"/>
            <w:sz w:val="22"/>
            <w:szCs w:val="22"/>
          </w:rPr>
          <w:t xml:space="preserve">In addition </w:t>
        </w:r>
        <w:commentRangeEnd w:id="174"/>
        <w:r>
          <w:rPr>
            <w:rStyle w:val="CommentReference"/>
            <w:b w:val="0"/>
            <w:bCs w:val="0"/>
            <w:color w:val="auto"/>
          </w:rPr>
          <w:commentReference w:id="174"/>
        </w:r>
        <w:r>
          <w:rPr>
            <w:rFonts w:ascii="Arial" w:hAnsi="Arial" w:cs="Arial"/>
            <w:b w:val="0"/>
            <w:color w:val="000000"/>
            <w:sz w:val="22"/>
            <w:szCs w:val="22"/>
          </w:rPr>
          <w:t xml:space="preserve">to published work on key needs </w: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 </w:instrText>
        </w:r>
        <w:r>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Pr>
            <w:rFonts w:ascii="Arial" w:hAnsi="Arial" w:cs="Arial"/>
            <w:b w:val="0"/>
            <w:color w:val="000000"/>
            <w:sz w:val="22"/>
            <w:szCs w:val="22"/>
          </w:rPr>
          <w:instrText xml:space="preserve"> ADDIN EN.CITE.DATA </w:instrText>
        </w:r>
      </w:moveTo>
      <w:ins w:id="176" w:author="Pound, Sharon Sweetser" w:date="2017-01-25T09:37:00Z">
        <w:r>
          <w:rPr>
            <w:rFonts w:ascii="Arial" w:hAnsi="Arial" w:cs="Arial"/>
            <w:b w:val="0"/>
            <w:color w:val="000000"/>
            <w:sz w:val="22"/>
            <w:szCs w:val="22"/>
          </w:rPr>
        </w:r>
      </w:ins>
      <w:moveTo w:id="177" w:author="Pound, Sharon Sweetser" w:date="2017-01-25T09:37:00Z">
        <w:r>
          <w:rPr>
            <w:rFonts w:ascii="Arial" w:hAnsi="Arial" w:cs="Arial"/>
            <w:b w:val="0"/>
            <w:color w:val="000000"/>
            <w:sz w:val="22"/>
            <w:szCs w:val="22"/>
          </w:rPr>
          <w:fldChar w:fldCharType="end"/>
        </w:r>
      </w:moveTo>
      <w:ins w:id="178" w:author="Pound, Sharon Sweetser" w:date="2017-01-25T09:37:00Z">
        <w:r>
          <w:rPr>
            <w:rFonts w:ascii="Arial" w:hAnsi="Arial" w:cs="Arial"/>
            <w:b w:val="0"/>
            <w:color w:val="000000"/>
            <w:sz w:val="22"/>
            <w:szCs w:val="22"/>
          </w:rPr>
        </w:r>
      </w:ins>
      <w:moveTo w:id="179" w:author="Pound, Sharon Sweetser" w:date="2017-01-25T09:37:00Z">
        <w:r>
          <w:rPr>
            <w:rFonts w:ascii="Arial" w:hAnsi="Arial" w:cs="Arial"/>
            <w:b w:val="0"/>
            <w:color w:val="000000"/>
            <w:sz w:val="22"/>
            <w:szCs w:val="22"/>
          </w:rPr>
          <w:fldChar w:fldCharType="separate"/>
        </w:r>
        <w:r>
          <w:rPr>
            <w:rFonts w:ascii="Arial" w:hAnsi="Arial" w:cs="Arial"/>
            <w:b w:val="0"/>
            <w:noProof/>
            <w:color w:val="000000"/>
            <w:sz w:val="22"/>
            <w:szCs w:val="22"/>
          </w:rPr>
          <w:t>(Tewksbury et al. 2014)</w:t>
        </w:r>
        <w:r>
          <w:rPr>
            <w:rFonts w:ascii="Arial" w:hAnsi="Arial" w:cs="Arial"/>
            <w:b w:val="0"/>
            <w:color w:val="000000"/>
            <w:sz w:val="22"/>
            <w:szCs w:val="22"/>
          </w:rPr>
          <w:fldChar w:fldCharType="end"/>
        </w:r>
        <w:r>
          <w:rPr>
            <w:rFonts w:ascii="Arial" w:hAnsi="Arial" w:cs="Arial"/>
            <w:b w:val="0"/>
            <w:color w:val="000000"/>
            <w:sz w:val="22"/>
            <w:szCs w:val="22"/>
          </w:rPr>
          <w:t>, we have surveyed potential employers for biodiversity STEM graduates for needed skills. Repeatedly, they indicated that knowledge of geographic information system software, experimental design, technical writing skills, and detailed expertise in one or more taxonomic groups was key.</w:t>
        </w:r>
      </w:moveTo>
    </w:p>
    <w:moveToRangeEnd w:id="173"/>
    <w:p w14:paraId="322C1B95" w14:textId="5C8862F6" w:rsidR="008E01FF" w:rsidRPr="00650BEC" w:rsidDel="008E01FF" w:rsidRDefault="008E01FF" w:rsidP="00DD1D75">
      <w:pPr>
        <w:pStyle w:val="NormalWeb"/>
        <w:shd w:val="clear" w:color="auto" w:fill="FFFFFF"/>
        <w:spacing w:before="225" w:beforeAutospacing="0" w:after="225" w:afterAutospacing="0"/>
        <w:ind w:firstLine="720"/>
        <w:contextualSpacing/>
        <w:rPr>
          <w:del w:id="180" w:author="Pound, Sharon Sweetser" w:date="2017-01-25T09:37:00Z"/>
          <w:rFonts w:ascii="Arial" w:hAnsi="Arial" w:cs="Arial"/>
          <w:color w:val="000000"/>
          <w:sz w:val="22"/>
          <w:szCs w:val="22"/>
        </w:rPr>
      </w:pPr>
    </w:p>
    <w:p w14:paraId="4671E0DB" w14:textId="6285547E" w:rsidR="00594E50" w:rsidRPr="00594E50" w:rsidRDefault="00594E50">
      <w:pPr>
        <w:pStyle w:val="NormalWeb"/>
        <w:shd w:val="clear" w:color="auto" w:fill="FFFFFF"/>
        <w:spacing w:before="225" w:beforeAutospacing="0" w:after="225" w:afterAutospacing="0"/>
        <w:contextualSpacing/>
        <w:rPr>
          <w:ins w:id="181" w:author="Pound, Sharon Sweetser" w:date="2017-01-25T08:48:00Z"/>
          <w:rFonts w:ascii="Arial" w:hAnsi="Arial" w:cs="Arial"/>
          <w:i/>
          <w:color w:val="000000"/>
          <w:sz w:val="22"/>
          <w:szCs w:val="22"/>
          <w:u w:val="single"/>
          <w:rPrChange w:id="182" w:author="Pound, Sharon Sweetser" w:date="2017-01-25T08:49:00Z">
            <w:rPr>
              <w:ins w:id="183" w:author="Pound, Sharon Sweetser" w:date="2017-01-25T08:48:00Z"/>
              <w:rFonts w:ascii="Arial" w:hAnsi="Arial" w:cs="Arial"/>
              <w:color w:val="000000"/>
              <w:sz w:val="22"/>
              <w:szCs w:val="22"/>
            </w:rPr>
          </w:rPrChange>
        </w:rPr>
        <w:pPrChange w:id="184" w:author="Pound, Sharon Sweetser" w:date="2017-01-25T08:48:00Z">
          <w:pPr>
            <w:pStyle w:val="NormalWeb"/>
            <w:shd w:val="clear" w:color="auto" w:fill="FFFFFF"/>
            <w:spacing w:before="225" w:beforeAutospacing="0" w:after="225" w:afterAutospacing="0"/>
            <w:ind w:firstLine="720"/>
            <w:contextualSpacing/>
          </w:pPr>
        </w:pPrChange>
      </w:pPr>
      <w:ins w:id="185" w:author="Pound, Sharon Sweetser" w:date="2017-01-25T08:48:00Z">
        <w:r w:rsidRPr="00594E50">
          <w:rPr>
            <w:rFonts w:ascii="Arial" w:hAnsi="Arial" w:cs="Arial"/>
            <w:i/>
            <w:color w:val="000000"/>
            <w:sz w:val="22"/>
            <w:szCs w:val="22"/>
            <w:u w:val="single"/>
            <w:rPrChange w:id="186" w:author="Pound, Sharon Sweetser" w:date="2017-01-25T08:49:00Z">
              <w:rPr>
                <w:rFonts w:ascii="Arial" w:hAnsi="Arial" w:cs="Arial"/>
                <w:color w:val="000000"/>
                <w:sz w:val="22"/>
                <w:szCs w:val="22"/>
              </w:rPr>
            </w:rPrChange>
          </w:rPr>
          <w:t xml:space="preserve">The </w:t>
        </w:r>
      </w:ins>
      <w:ins w:id="187" w:author="Pound, Sharon Sweetser" w:date="2017-01-25T08:50:00Z">
        <w:r w:rsidRPr="00594E50">
          <w:rPr>
            <w:rFonts w:ascii="Arial" w:hAnsi="Arial" w:cs="Arial"/>
            <w:i/>
            <w:color w:val="000000"/>
            <w:sz w:val="22"/>
            <w:szCs w:val="22"/>
            <w:u w:val="single"/>
          </w:rPr>
          <w:t xml:space="preserve">Next-Generation Biodiversity </w:t>
        </w:r>
      </w:ins>
      <w:ins w:id="188" w:author="Pound, Sharon Sweetser" w:date="2017-01-25T08:48:00Z">
        <w:r w:rsidRPr="00594E50">
          <w:rPr>
            <w:rFonts w:ascii="Arial" w:hAnsi="Arial" w:cs="Arial"/>
            <w:i/>
            <w:color w:val="000000"/>
            <w:sz w:val="22"/>
            <w:szCs w:val="22"/>
            <w:u w:val="single"/>
            <w:rPrChange w:id="189" w:author="Pound, Sharon Sweetser" w:date="2017-01-25T08:49:00Z">
              <w:rPr>
                <w:rFonts w:ascii="Arial" w:hAnsi="Arial" w:cs="Arial"/>
                <w:color w:val="000000"/>
                <w:sz w:val="22"/>
                <w:szCs w:val="22"/>
              </w:rPr>
            </w:rPrChange>
          </w:rPr>
          <w:t>Solution</w:t>
        </w:r>
      </w:ins>
    </w:p>
    <w:p w14:paraId="3102A5C7" w14:textId="77777777" w:rsidR="00C80CB5" w:rsidRDefault="00271B3F" w:rsidP="009A68D7">
      <w:pPr>
        <w:pStyle w:val="NormalWeb"/>
        <w:shd w:val="clear" w:color="auto" w:fill="FFFFFF"/>
        <w:spacing w:before="225" w:beforeAutospacing="0" w:after="225" w:afterAutospacing="0"/>
        <w:ind w:firstLine="720"/>
        <w:contextualSpacing/>
        <w:rPr>
          <w:ins w:id="190" w:author="Brian O'Meara" w:date="2017-01-25T05:42:00Z"/>
          <w:rFonts w:ascii="Arial" w:hAnsi="Arial" w:cs="Arial"/>
          <w:color w:val="000000"/>
          <w:sz w:val="22"/>
          <w:szCs w:val="22"/>
        </w:rPr>
      </w:pPr>
      <w:r w:rsidRPr="00650BEC">
        <w:rPr>
          <w:rFonts w:ascii="Arial" w:hAnsi="Arial" w:cs="Arial"/>
          <w:color w:val="000000"/>
          <w:sz w:val="22"/>
          <w:szCs w:val="22"/>
        </w:rPr>
        <w:t xml:space="preserve">Our strategy </w:t>
      </w:r>
      <w:del w:id="191" w:author="Pound, Sharon Sweetser" w:date="2017-01-22T11:05:00Z">
        <w:r w:rsidRPr="00650BEC" w:rsidDel="00E63374">
          <w:rPr>
            <w:rFonts w:ascii="Arial" w:hAnsi="Arial" w:cs="Arial"/>
            <w:color w:val="000000"/>
            <w:sz w:val="22"/>
            <w:szCs w:val="22"/>
          </w:rPr>
          <w:delText xml:space="preserve">to remedy this </w:delText>
        </w:r>
      </w:del>
      <w:r w:rsidRPr="00650BEC">
        <w:rPr>
          <w:rFonts w:ascii="Arial" w:hAnsi="Arial" w:cs="Arial"/>
          <w:color w:val="000000"/>
          <w:sz w:val="22"/>
          <w:szCs w:val="22"/>
        </w:rPr>
        <w:t xml:space="preserve">is </w:t>
      </w:r>
      <w:r w:rsidRPr="00594E50">
        <w:rPr>
          <w:rFonts w:ascii="Arial" w:hAnsi="Arial" w:cs="Arial"/>
          <w:color w:val="000000"/>
          <w:sz w:val="22"/>
          <w:szCs w:val="22"/>
          <w:rPrChange w:id="192" w:author="Pound, Sharon Sweetser" w:date="2017-01-25T08:50:00Z">
            <w:rPr>
              <w:rFonts w:ascii="Arial" w:hAnsi="Arial" w:cs="Arial"/>
              <w:color w:val="000000"/>
              <w:sz w:val="22"/>
              <w:szCs w:val="22"/>
              <w:u w:val="single"/>
            </w:rPr>
          </w:rPrChange>
        </w:rPr>
        <w:t xml:space="preserve">a </w:t>
      </w:r>
      <w:r w:rsidR="002E4EDD" w:rsidRPr="00594E50">
        <w:rPr>
          <w:rFonts w:ascii="Arial" w:hAnsi="Arial" w:cs="Arial"/>
          <w:color w:val="000000"/>
          <w:sz w:val="22"/>
          <w:szCs w:val="22"/>
          <w:rPrChange w:id="193" w:author="Pound, Sharon Sweetser" w:date="2017-01-25T08:50:00Z">
            <w:rPr>
              <w:rFonts w:ascii="Arial" w:hAnsi="Arial" w:cs="Arial"/>
              <w:color w:val="000000"/>
              <w:sz w:val="22"/>
              <w:szCs w:val="22"/>
              <w:u w:val="single"/>
            </w:rPr>
          </w:rPrChange>
        </w:rPr>
        <w:t xml:space="preserve">training program for graduate students that combines </w:t>
      </w:r>
      <w:r w:rsidR="005E47B4" w:rsidRPr="00594E50">
        <w:rPr>
          <w:rFonts w:ascii="Arial" w:hAnsi="Arial" w:cs="Arial"/>
          <w:color w:val="000000"/>
          <w:sz w:val="22"/>
          <w:szCs w:val="22"/>
          <w:rPrChange w:id="194" w:author="Pound, Sharon Sweetser" w:date="2017-01-25T08:50:00Z">
            <w:rPr>
              <w:rFonts w:ascii="Arial" w:hAnsi="Arial" w:cs="Arial"/>
              <w:color w:val="000000"/>
              <w:sz w:val="22"/>
              <w:szCs w:val="22"/>
              <w:u w:val="single"/>
            </w:rPr>
          </w:rPrChange>
        </w:rPr>
        <w:t xml:space="preserve">interdisciplinary emphases and experiential learning </w:t>
      </w:r>
      <w:r w:rsidR="002E4EDD" w:rsidRPr="00594E50">
        <w:rPr>
          <w:rFonts w:ascii="Arial" w:hAnsi="Arial" w:cs="Arial"/>
          <w:color w:val="000000"/>
          <w:sz w:val="22"/>
          <w:szCs w:val="22"/>
          <w:rPrChange w:id="195" w:author="Pound, Sharon Sweetser" w:date="2017-01-25T08:50:00Z">
            <w:rPr>
              <w:rFonts w:ascii="Arial" w:hAnsi="Arial" w:cs="Arial"/>
              <w:color w:val="000000"/>
              <w:sz w:val="22"/>
              <w:szCs w:val="22"/>
              <w:u w:val="single"/>
            </w:rPr>
          </w:rPrChange>
        </w:rPr>
        <w:t>to</w:t>
      </w:r>
      <w:r w:rsidR="005E47B4" w:rsidRPr="00594E50">
        <w:rPr>
          <w:rFonts w:ascii="Arial" w:hAnsi="Arial" w:cs="Arial"/>
          <w:color w:val="000000"/>
          <w:sz w:val="22"/>
          <w:szCs w:val="22"/>
          <w:rPrChange w:id="196" w:author="Pound, Sharon Sweetser" w:date="2017-01-25T08:50:00Z">
            <w:rPr>
              <w:rFonts w:ascii="Arial" w:hAnsi="Arial" w:cs="Arial"/>
              <w:color w:val="000000"/>
              <w:sz w:val="22"/>
              <w:szCs w:val="22"/>
              <w:u w:val="single"/>
            </w:rPr>
          </w:rPrChange>
        </w:rPr>
        <w:t xml:space="preserve"> address current biodiversity-related challenges</w:t>
      </w:r>
      <w:r w:rsidR="002E4EDD" w:rsidRPr="00594E50">
        <w:rPr>
          <w:rFonts w:ascii="Arial" w:hAnsi="Arial" w:cs="Arial"/>
          <w:color w:val="000000"/>
          <w:sz w:val="22"/>
          <w:szCs w:val="22"/>
        </w:rPr>
        <w:t>.</w:t>
      </w:r>
      <w:r w:rsidR="002E4EDD">
        <w:rPr>
          <w:rFonts w:ascii="Arial" w:hAnsi="Arial" w:cs="Arial"/>
          <w:color w:val="000000"/>
          <w:sz w:val="22"/>
          <w:szCs w:val="22"/>
        </w:rPr>
        <w:t xml:space="preserve"> This will</w:t>
      </w:r>
      <w:r w:rsidR="00F0687E">
        <w:rPr>
          <w:rFonts w:ascii="Arial" w:hAnsi="Arial" w:cs="Arial"/>
          <w:color w:val="000000"/>
          <w:sz w:val="22"/>
          <w:szCs w:val="22"/>
        </w:rPr>
        <w:t xml:space="preserve"> pave the way</w:t>
      </w:r>
      <w:r w:rsidR="00B167E0">
        <w:rPr>
          <w:rFonts w:ascii="Arial" w:hAnsi="Arial" w:cs="Arial"/>
          <w:color w:val="000000"/>
          <w:sz w:val="22"/>
          <w:szCs w:val="22"/>
        </w:rPr>
        <w:t xml:space="preserve"> for next-generation biodiversity scientists</w:t>
      </w:r>
      <w:r w:rsidR="00394A93">
        <w:rPr>
          <w:rFonts w:ascii="Arial" w:hAnsi="Arial" w:cs="Arial"/>
          <w:color w:val="000000"/>
          <w:sz w:val="22"/>
          <w:szCs w:val="22"/>
        </w:rPr>
        <w:t xml:space="preserve"> </w:t>
      </w:r>
      <w:r w:rsidR="00B17FC2">
        <w:rPr>
          <w:rFonts w:ascii="Arial" w:hAnsi="Arial" w:cs="Arial"/>
          <w:color w:val="000000"/>
          <w:sz w:val="22"/>
          <w:szCs w:val="22"/>
        </w:rPr>
        <w:t>to enter careers in alternative academic paths in partner or associated organizations.</w:t>
      </w:r>
      <w:r w:rsidRPr="00650BEC">
        <w:rPr>
          <w:rFonts w:ascii="Arial" w:hAnsi="Arial" w:cs="Arial"/>
          <w:color w:val="000000"/>
          <w:sz w:val="22"/>
          <w:szCs w:val="22"/>
        </w:rPr>
        <w:t xml:space="preserve"> </w:t>
      </w:r>
      <w:r w:rsidR="003C1867">
        <w:rPr>
          <w:rFonts w:ascii="Arial" w:hAnsi="Arial" w:cs="Arial"/>
          <w:color w:val="000000"/>
          <w:sz w:val="22"/>
          <w:szCs w:val="22"/>
        </w:rPr>
        <w:t>T</w:t>
      </w:r>
      <w:r w:rsidR="00B167E0">
        <w:rPr>
          <w:rFonts w:ascii="Arial" w:hAnsi="Arial" w:cs="Arial"/>
          <w:color w:val="000000"/>
          <w:sz w:val="22"/>
          <w:szCs w:val="22"/>
        </w:rPr>
        <w:t xml:space="preserve">he </w:t>
      </w:r>
      <w:r w:rsidR="003C1867">
        <w:rPr>
          <w:rFonts w:ascii="Arial" w:hAnsi="Arial" w:cs="Arial"/>
          <w:color w:val="000000"/>
          <w:sz w:val="22"/>
          <w:szCs w:val="22"/>
        </w:rPr>
        <w:t xml:space="preserve">call </w:t>
      </w:r>
      <w:r w:rsidR="002E4EDD">
        <w:rPr>
          <w:rFonts w:ascii="Arial" w:hAnsi="Arial" w:cs="Arial"/>
          <w:color w:val="000000"/>
          <w:sz w:val="22"/>
          <w:szCs w:val="22"/>
        </w:rPr>
        <w:t>to incorporate</w:t>
      </w:r>
      <w:r w:rsidR="00B167E0">
        <w:rPr>
          <w:rFonts w:ascii="Arial" w:hAnsi="Arial" w:cs="Arial"/>
          <w:color w:val="000000"/>
          <w:sz w:val="22"/>
          <w:szCs w:val="22"/>
        </w:rPr>
        <w:t xml:space="preserve"> new technologies into the traditional realm of </w:t>
      </w:r>
      <w:del w:id="197" w:author="O'Meara, Brian C" w:date="2017-01-22T01:08:00Z">
        <w:r w:rsidR="00B167E0" w:rsidDel="00055076">
          <w:rPr>
            <w:rFonts w:ascii="Arial" w:hAnsi="Arial" w:cs="Arial"/>
            <w:color w:val="000000"/>
            <w:sz w:val="22"/>
            <w:szCs w:val="22"/>
          </w:rPr>
          <w:delText>natural history</w:delText>
        </w:r>
      </w:del>
      <w:ins w:id="198" w:author="O'Meara, Brian C" w:date="2017-01-22T01:08:00Z">
        <w:r w:rsidR="00055076">
          <w:rPr>
            <w:rFonts w:ascii="Arial" w:hAnsi="Arial" w:cs="Arial"/>
            <w:color w:val="000000"/>
            <w:sz w:val="22"/>
            <w:szCs w:val="22"/>
          </w:rPr>
          <w:t>biodiversity research</w:t>
        </w:r>
      </w:ins>
      <w:r w:rsidR="00B167E0">
        <w:rPr>
          <w:rFonts w:ascii="Arial" w:hAnsi="Arial" w:cs="Arial"/>
          <w:color w:val="000000"/>
          <w:sz w:val="22"/>
          <w:szCs w:val="22"/>
        </w:rPr>
        <w:t xml:space="preserve"> has</w:t>
      </w:r>
      <w:r w:rsidR="003C1867">
        <w:rPr>
          <w:rFonts w:ascii="Arial" w:hAnsi="Arial" w:cs="Arial"/>
          <w:color w:val="000000"/>
          <w:sz w:val="22"/>
          <w:szCs w:val="22"/>
        </w:rPr>
        <w:t xml:space="preserve"> only recently been posed (</w:t>
      </w:r>
      <w:r w:rsidR="00B167E0">
        <w:rPr>
          <w:rFonts w:ascii="Arial" w:hAnsi="Arial" w:cs="Arial"/>
          <w:color w:val="000000"/>
          <w:sz w:val="22"/>
          <w:szCs w:val="22"/>
        </w:rPr>
        <w:t>Tewksbury et al. 20</w:t>
      </w:r>
      <w:r w:rsidR="00F0687E">
        <w:rPr>
          <w:rFonts w:ascii="Arial" w:hAnsi="Arial" w:cs="Arial"/>
          <w:color w:val="000000"/>
          <w:sz w:val="22"/>
          <w:szCs w:val="22"/>
        </w:rPr>
        <w:t>14). Howe</w:t>
      </w:r>
      <w:r w:rsidR="003C1867">
        <w:rPr>
          <w:rFonts w:ascii="Arial" w:hAnsi="Arial" w:cs="Arial"/>
          <w:color w:val="000000"/>
          <w:sz w:val="22"/>
          <w:szCs w:val="22"/>
        </w:rPr>
        <w:t>ver, t</w:t>
      </w:r>
      <w:r w:rsidR="00B167E0">
        <w:rPr>
          <w:rFonts w:ascii="Arial" w:hAnsi="Arial" w:cs="Arial"/>
          <w:color w:val="000000"/>
          <w:sz w:val="22"/>
          <w:szCs w:val="22"/>
        </w:rPr>
        <w:t xml:space="preserve">he benefits of </w:t>
      </w:r>
      <w:r w:rsidR="003C1867">
        <w:rPr>
          <w:rFonts w:ascii="Arial" w:hAnsi="Arial" w:cs="Arial"/>
          <w:color w:val="000000"/>
          <w:sz w:val="22"/>
          <w:szCs w:val="22"/>
        </w:rPr>
        <w:t>experiential learning experiences have been well</w:t>
      </w:r>
      <w:r w:rsidR="00B167E0">
        <w:rPr>
          <w:rFonts w:ascii="Arial" w:hAnsi="Arial" w:cs="Arial"/>
          <w:color w:val="000000"/>
          <w:sz w:val="22"/>
          <w:szCs w:val="22"/>
        </w:rPr>
        <w:t xml:space="preserve"> </w:t>
      </w:r>
      <w:r w:rsidR="003C1867">
        <w:rPr>
          <w:rFonts w:ascii="Arial" w:hAnsi="Arial" w:cs="Arial"/>
          <w:color w:val="000000"/>
          <w:sz w:val="22"/>
          <w:szCs w:val="22"/>
        </w:rPr>
        <w:t>substantiated</w:t>
      </w:r>
      <w:r w:rsidR="00F0687E">
        <w:rPr>
          <w:rFonts w:ascii="Arial" w:hAnsi="Arial" w:cs="Arial"/>
          <w:color w:val="000000"/>
          <w:sz w:val="22"/>
          <w:szCs w:val="22"/>
        </w:rPr>
        <w:t xml:space="preserve"> at the collegiate level</w:t>
      </w:r>
      <w:r w:rsidR="003C1867">
        <w:rPr>
          <w:rFonts w:ascii="Arial" w:hAnsi="Arial" w:cs="Arial"/>
          <w:color w:val="000000"/>
          <w:sz w:val="22"/>
          <w:szCs w:val="22"/>
        </w:rPr>
        <w:t xml:space="preserve"> and include increased retention</w:t>
      </w:r>
      <w:r w:rsidR="00177601">
        <w:rPr>
          <w:rFonts w:ascii="Arial" w:hAnsi="Arial" w:cs="Arial"/>
          <w:color w:val="000000"/>
          <w:sz w:val="22"/>
          <w:szCs w:val="22"/>
        </w:rPr>
        <w:t xml:space="preserve"> (Kuh 2008), abilities to solve complex problems (Batchelder and Root 1994), and increas</w:t>
      </w:r>
      <w:r w:rsidR="00F0687E">
        <w:rPr>
          <w:rFonts w:ascii="Arial" w:hAnsi="Arial" w:cs="Arial"/>
          <w:color w:val="000000"/>
          <w:sz w:val="22"/>
          <w:szCs w:val="22"/>
        </w:rPr>
        <w:t>ed student motivation (Tumlin et al. 2009).</w:t>
      </w:r>
      <w:r w:rsidR="003C1867">
        <w:rPr>
          <w:rFonts w:ascii="Arial" w:hAnsi="Arial" w:cs="Arial"/>
          <w:color w:val="000000"/>
          <w:sz w:val="22"/>
          <w:szCs w:val="22"/>
        </w:rPr>
        <w:t xml:space="preserve"> </w:t>
      </w:r>
    </w:p>
    <w:p w14:paraId="61AF576A" w14:textId="5E31F3FF" w:rsidR="00B17FC2" w:rsidRDefault="00C80CB5" w:rsidP="00C80CB5">
      <w:pPr>
        <w:pStyle w:val="NormalWeb"/>
        <w:shd w:val="clear" w:color="auto" w:fill="FFFFFF"/>
        <w:spacing w:before="225" w:beforeAutospacing="0" w:after="225" w:afterAutospacing="0"/>
        <w:ind w:firstLine="720"/>
        <w:contextualSpacing/>
        <w:rPr>
          <w:rFonts w:ascii="Arial" w:hAnsi="Arial" w:cs="Arial"/>
          <w:color w:val="000000"/>
          <w:sz w:val="22"/>
          <w:szCs w:val="22"/>
        </w:rPr>
      </w:pPr>
      <w:ins w:id="199" w:author="Brian O'Meara" w:date="2017-01-25T05:42:00Z">
        <w:r w:rsidRPr="00650BEC">
          <w:rPr>
            <w:rFonts w:ascii="Arial" w:hAnsi="Arial" w:cs="Arial"/>
            <w:color w:val="000000"/>
            <w:sz w:val="22"/>
            <w:szCs w:val="22"/>
          </w:rPr>
          <w:t xml:space="preserve">UT is the ideal location to establish such a program. For biodiversity experts, we are already a key destination given </w:t>
        </w:r>
        <w:r>
          <w:rPr>
            <w:rFonts w:ascii="Arial" w:hAnsi="Arial" w:cs="Arial"/>
            <w:color w:val="000000"/>
            <w:sz w:val="22"/>
            <w:szCs w:val="22"/>
          </w:rPr>
          <w:t>the region’s high</w:t>
        </w:r>
        <w:r w:rsidRPr="00650BEC">
          <w:rPr>
            <w:rFonts w:ascii="Arial" w:hAnsi="Arial" w:cs="Arial"/>
            <w:color w:val="000000"/>
            <w:sz w:val="22"/>
            <w:szCs w:val="22"/>
          </w:rPr>
          <w:t xml:space="preserve"> biodiversity and existing groundwork to map it (e.g. All Taxa Biodiversity Invento</w:t>
        </w:r>
        <w:r>
          <w:rPr>
            <w:rFonts w:ascii="Arial" w:hAnsi="Arial" w:cs="Arial"/>
            <w:color w:val="000000"/>
            <w:sz w:val="22"/>
            <w:szCs w:val="22"/>
          </w:rPr>
          <w:t>r</w:t>
        </w:r>
        <w:r w:rsidRPr="00650BEC">
          <w:rPr>
            <w:rFonts w:ascii="Arial" w:hAnsi="Arial" w:cs="Arial"/>
            <w:color w:val="000000"/>
            <w:sz w:val="22"/>
            <w:szCs w:val="22"/>
          </w:rPr>
          <w:t>y, which has mapped 19,000 species in Great Smoky Mountains National Park</w:t>
        </w:r>
        <w:r>
          <w:rPr>
            <w:rFonts w:ascii="Arial" w:hAnsi="Arial" w:cs="Arial"/>
            <w:color w:val="000000"/>
            <w:sz w:val="22"/>
            <w:szCs w:val="22"/>
          </w:rPr>
          <w:t xml:space="preserve"> (GSMNP)</w:t>
        </w:r>
        <w:r w:rsidRPr="00650BEC">
          <w:rPr>
            <w:rFonts w:ascii="Arial" w:hAnsi="Arial" w:cs="Arial"/>
            <w:color w:val="000000"/>
            <w:sz w:val="22"/>
            <w:szCs w:val="22"/>
          </w:rPr>
          <w:t xml:space="preserve">), research collections (TENN Herbarium housing vascular plants, bryophytes and fungi, UT Fish Collection, UT Caddisfly Collection) and faculty-led courses about fish, fungi, plants, reptiles, amphibians, </w:t>
        </w:r>
        <w:r>
          <w:rPr>
            <w:rFonts w:ascii="Arial" w:hAnsi="Arial" w:cs="Arial"/>
            <w:color w:val="000000"/>
            <w:sz w:val="22"/>
            <w:szCs w:val="22"/>
          </w:rPr>
          <w:t xml:space="preserve">birds, </w:t>
        </w:r>
        <w:r w:rsidRPr="00650BEC">
          <w:rPr>
            <w:rFonts w:ascii="Arial" w:hAnsi="Arial" w:cs="Arial"/>
            <w:color w:val="000000"/>
            <w:sz w:val="22"/>
            <w:szCs w:val="22"/>
          </w:rPr>
          <w:t>mammals and invertebrates. We have a tradition of collaboration with and placement of graduates in federal and state agencies</w:t>
        </w:r>
        <w:r>
          <w:rPr>
            <w:rFonts w:ascii="Arial" w:hAnsi="Arial" w:cs="Arial"/>
            <w:color w:val="000000"/>
            <w:sz w:val="22"/>
            <w:szCs w:val="22"/>
          </w:rPr>
          <w:t xml:space="preserve"> </w:t>
        </w:r>
        <w:r w:rsidRPr="00650BEC">
          <w:rPr>
            <w:rFonts w:ascii="Arial" w:hAnsi="Arial" w:cs="Arial"/>
            <w:color w:val="000000"/>
            <w:sz w:val="22"/>
            <w:szCs w:val="22"/>
          </w:rPr>
          <w:t>and NGOs such as The Nature Conservancy and the Tennessee Clean Water Network. Our technological skills are at the cutting edge, with expertise in environmental DNA monitoring, high</w:t>
        </w:r>
        <w:r>
          <w:rPr>
            <w:rFonts w:ascii="Arial" w:hAnsi="Arial" w:cs="Arial"/>
            <w:color w:val="000000"/>
            <w:sz w:val="22"/>
            <w:szCs w:val="22"/>
          </w:rPr>
          <w:t>-</w:t>
        </w:r>
        <w:r w:rsidRPr="00650BEC">
          <w:rPr>
            <w:rFonts w:ascii="Arial" w:hAnsi="Arial" w:cs="Arial"/>
            <w:color w:val="000000"/>
            <w:sz w:val="22"/>
            <w:szCs w:val="22"/>
          </w:rPr>
          <w:t>performance computing, next</w:t>
        </w:r>
        <w:r>
          <w:rPr>
            <w:rFonts w:ascii="Arial" w:hAnsi="Arial" w:cs="Arial"/>
            <w:color w:val="000000"/>
            <w:sz w:val="22"/>
            <w:szCs w:val="22"/>
          </w:rPr>
          <w:t>-</w:t>
        </w:r>
        <w:r w:rsidRPr="00650BEC">
          <w:rPr>
            <w:rFonts w:ascii="Arial" w:hAnsi="Arial" w:cs="Arial"/>
            <w:color w:val="000000"/>
            <w:sz w:val="22"/>
            <w:szCs w:val="22"/>
          </w:rPr>
          <w:t>generation sequencing, and use of drone and satellite imagery for addressing biological questions.</w:t>
        </w:r>
      </w:ins>
      <w:r w:rsidR="003C1867">
        <w:rPr>
          <w:rFonts w:ascii="Arial" w:hAnsi="Arial" w:cs="Arial"/>
          <w:color w:val="000000"/>
          <w:sz w:val="22"/>
          <w:szCs w:val="22"/>
        </w:rPr>
        <w:t xml:space="preserve"> </w:t>
      </w:r>
    </w:p>
    <w:p w14:paraId="75E5B88C" w14:textId="23F8DF64" w:rsidR="002E4EDD" w:rsidRDefault="00B17FC2" w:rsidP="009A68D7">
      <w:pPr>
        <w:pStyle w:val="NormalWeb"/>
        <w:shd w:val="clear" w:color="auto" w:fill="FFFFFF"/>
        <w:spacing w:before="225" w:beforeAutospacing="0" w:after="225" w:afterAutospacing="0"/>
        <w:ind w:firstLine="720"/>
        <w:contextualSpacing/>
        <w:rPr>
          <w:ins w:id="200" w:author="Pound, Sharon Sweetser" w:date="2017-01-25T09:19:00Z"/>
          <w:rFonts w:ascii="Arial" w:hAnsi="Arial" w:cs="Arial"/>
          <w:color w:val="000000"/>
          <w:sz w:val="22"/>
          <w:szCs w:val="22"/>
        </w:rPr>
      </w:pPr>
      <w:r>
        <w:rPr>
          <w:rFonts w:ascii="Arial" w:hAnsi="Arial" w:cs="Arial"/>
          <w:color w:val="000000"/>
          <w:sz w:val="22"/>
          <w:szCs w:val="22"/>
        </w:rPr>
        <w:t>Our</w:t>
      </w:r>
      <w:r w:rsidR="00271B3F" w:rsidRPr="00650BEC">
        <w:rPr>
          <w:rFonts w:ascii="Arial" w:hAnsi="Arial" w:cs="Arial"/>
          <w:color w:val="000000"/>
          <w:sz w:val="22"/>
          <w:szCs w:val="22"/>
        </w:rPr>
        <w:t xml:space="preserve"> program covers </w:t>
      </w:r>
      <w:del w:id="201" w:author="Brian O'Meara" w:date="2017-01-25T05:38:00Z">
        <w:r w:rsidR="00271B3F" w:rsidRPr="00650BEC" w:rsidDel="00A90A44">
          <w:rPr>
            <w:rFonts w:ascii="Arial" w:hAnsi="Arial" w:cs="Arial"/>
            <w:color w:val="000000"/>
            <w:sz w:val="22"/>
            <w:szCs w:val="22"/>
          </w:rPr>
          <w:delText xml:space="preserve">four </w:delText>
        </w:r>
      </w:del>
      <w:ins w:id="202" w:author="Brian O'Meara" w:date="2017-01-25T05:38:00Z">
        <w:r w:rsidR="00A90A44">
          <w:rPr>
            <w:rFonts w:ascii="Arial" w:hAnsi="Arial" w:cs="Arial"/>
            <w:color w:val="000000"/>
            <w:sz w:val="22"/>
            <w:szCs w:val="22"/>
          </w:rPr>
          <w:t>five</w:t>
        </w:r>
        <w:r w:rsidR="00A90A44" w:rsidRPr="00650BEC">
          <w:rPr>
            <w:rFonts w:ascii="Arial" w:hAnsi="Arial" w:cs="Arial"/>
            <w:color w:val="000000"/>
            <w:sz w:val="22"/>
            <w:szCs w:val="22"/>
          </w:rPr>
          <w:t xml:space="preserve"> </w:t>
        </w:r>
      </w:ins>
      <w:r w:rsidR="00271B3F" w:rsidRPr="00650BEC">
        <w:rPr>
          <w:rFonts w:ascii="Arial" w:hAnsi="Arial" w:cs="Arial"/>
          <w:color w:val="000000"/>
          <w:sz w:val="22"/>
          <w:szCs w:val="22"/>
        </w:rPr>
        <w:t>modular areas</w:t>
      </w:r>
      <w:ins w:id="203" w:author="Pound, Sharon Sweetser" w:date="2017-01-22T11:52:00Z">
        <w:r w:rsidR="002E08CA">
          <w:rPr>
            <w:rFonts w:ascii="Arial" w:hAnsi="Arial" w:cs="Arial"/>
            <w:color w:val="000000"/>
            <w:sz w:val="22"/>
            <w:szCs w:val="22"/>
          </w:rPr>
          <w:t xml:space="preserve"> (Figure 1)</w:t>
        </w:r>
      </w:ins>
      <w:r w:rsidR="002E4EDD">
        <w:rPr>
          <w:rFonts w:ascii="Arial" w:hAnsi="Arial" w:cs="Arial"/>
          <w:color w:val="000000"/>
          <w:sz w:val="22"/>
          <w:szCs w:val="22"/>
        </w:rPr>
        <w:t>:</w:t>
      </w:r>
      <w:r w:rsidR="00271B3F" w:rsidRPr="00650BEC">
        <w:rPr>
          <w:rFonts w:ascii="Arial" w:hAnsi="Arial" w:cs="Arial"/>
          <w:color w:val="000000"/>
          <w:sz w:val="22"/>
          <w:szCs w:val="22"/>
        </w:rPr>
        <w:t xml:space="preserve"> </w:t>
      </w:r>
      <w:r w:rsidR="002E4EDD">
        <w:rPr>
          <w:rFonts w:ascii="Arial" w:hAnsi="Arial" w:cs="Arial"/>
          <w:color w:val="000000"/>
          <w:sz w:val="22"/>
          <w:szCs w:val="22"/>
        </w:rPr>
        <w:t>(</w:t>
      </w:r>
      <w:r w:rsidR="00271B3F" w:rsidRPr="0072026D">
        <w:rPr>
          <w:rFonts w:ascii="Arial" w:hAnsi="Arial" w:cs="Arial"/>
          <w:color w:val="000000"/>
          <w:sz w:val="22"/>
          <w:szCs w:val="22"/>
        </w:rPr>
        <w:t>1)</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core biology training</w:t>
      </w:r>
      <w:r w:rsidR="00271B3F" w:rsidRPr="00650BEC">
        <w:rPr>
          <w:rFonts w:ascii="Arial" w:hAnsi="Arial" w:cs="Arial"/>
          <w:color w:val="000000"/>
          <w:sz w:val="22"/>
          <w:szCs w:val="22"/>
        </w:rPr>
        <w:t xml:space="preserve"> </w:t>
      </w:r>
      <w:ins w:id="204" w:author="Pound, Sharon Sweetser" w:date="2017-01-22T11:05:00Z">
        <w:r w:rsidR="00E63374">
          <w:rPr>
            <w:rFonts w:ascii="Arial" w:hAnsi="Arial" w:cs="Arial"/>
            <w:color w:val="000000"/>
            <w:sz w:val="22"/>
            <w:szCs w:val="22"/>
          </w:rPr>
          <w:t>in</w:t>
        </w:r>
      </w:ins>
      <w:ins w:id="205" w:author="Eck, Kimberly" w:date="2017-01-22T15:32:00Z">
        <w:r w:rsidR="00517672">
          <w:rPr>
            <w:rFonts w:ascii="Arial" w:hAnsi="Arial" w:cs="Arial"/>
            <w:color w:val="000000"/>
            <w:sz w:val="22"/>
            <w:szCs w:val="22"/>
          </w:rPr>
          <w:t xml:space="preserve"> an interdisciplinary approach including several academic disciplines, such as</w:t>
        </w:r>
      </w:ins>
      <w:ins w:id="206" w:author="Pound, Sharon Sweetser" w:date="2017-01-22T11:05:00Z">
        <w:del w:id="207" w:author="Eck, Kimberly" w:date="2017-01-22T15:32:00Z">
          <w:r w:rsidR="00E63374" w:rsidDel="00517672">
            <w:rPr>
              <w:rFonts w:ascii="Arial" w:hAnsi="Arial" w:cs="Arial"/>
              <w:color w:val="000000"/>
              <w:sz w:val="22"/>
              <w:szCs w:val="22"/>
            </w:rPr>
            <w:delText xml:space="preserve"> </w:delText>
          </w:r>
        </w:del>
      </w:ins>
      <w:del w:id="208" w:author="Eck, Kimberly" w:date="2017-01-22T15:32:00Z">
        <w:r w:rsidR="00271B3F" w:rsidRPr="00650BEC" w:rsidDel="00517672">
          <w:rPr>
            <w:rFonts w:ascii="Arial" w:hAnsi="Arial" w:cs="Arial"/>
            <w:color w:val="000000"/>
            <w:sz w:val="22"/>
            <w:szCs w:val="22"/>
          </w:rPr>
          <w:delText>areas such as</w:delText>
        </w:r>
      </w:del>
      <w:r w:rsidR="00271B3F" w:rsidRPr="00650BEC">
        <w:rPr>
          <w:rFonts w:ascii="Arial" w:hAnsi="Arial" w:cs="Arial"/>
          <w:color w:val="000000"/>
          <w:sz w:val="22"/>
          <w:szCs w:val="22"/>
        </w:rPr>
        <w:t xml:space="preserve"> ecology, evolution, genetics, and </w:t>
      </w:r>
      <w:del w:id="209" w:author="Pound, Sharon Sweetser" w:date="2017-01-22T11:53:00Z">
        <w:r w:rsidR="00271B3F" w:rsidRPr="00650BEC" w:rsidDel="002E08CA">
          <w:rPr>
            <w:rFonts w:ascii="Arial" w:hAnsi="Arial" w:cs="Arial"/>
            <w:color w:val="000000"/>
            <w:sz w:val="22"/>
            <w:szCs w:val="22"/>
          </w:rPr>
          <w:delText xml:space="preserve">especially </w:delText>
        </w:r>
      </w:del>
      <w:r w:rsidR="00271B3F" w:rsidRPr="00650BEC">
        <w:rPr>
          <w:rFonts w:ascii="Arial" w:hAnsi="Arial" w:cs="Arial"/>
          <w:color w:val="000000"/>
          <w:sz w:val="22"/>
          <w:szCs w:val="22"/>
        </w:rPr>
        <w:t xml:space="preserve">natural history; </w:t>
      </w:r>
      <w:r w:rsidR="002E4EDD">
        <w:rPr>
          <w:rFonts w:ascii="Arial" w:hAnsi="Arial" w:cs="Arial"/>
          <w:color w:val="000000"/>
          <w:sz w:val="22"/>
          <w:szCs w:val="22"/>
        </w:rPr>
        <w:t>(</w:t>
      </w:r>
      <w:r w:rsidR="00271B3F" w:rsidRPr="0072026D">
        <w:rPr>
          <w:rFonts w:ascii="Arial" w:hAnsi="Arial" w:cs="Arial"/>
          <w:color w:val="000000"/>
          <w:sz w:val="22"/>
          <w:szCs w:val="22"/>
        </w:rPr>
        <w:t>2)</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technological training</w:t>
      </w:r>
      <w:r w:rsidR="002E4EDD">
        <w:rPr>
          <w:rFonts w:ascii="Arial" w:hAnsi="Arial" w:cs="Arial"/>
          <w:color w:val="000000"/>
          <w:sz w:val="22"/>
          <w:szCs w:val="22"/>
        </w:rPr>
        <w:t xml:space="preserve"> in </w:t>
      </w:r>
      <w:r w:rsidR="00271B3F" w:rsidRPr="00650BEC">
        <w:rPr>
          <w:rFonts w:ascii="Arial" w:hAnsi="Arial" w:cs="Arial"/>
          <w:color w:val="000000"/>
          <w:sz w:val="22"/>
          <w:szCs w:val="22"/>
        </w:rPr>
        <w:t xml:space="preserve">remote sensing, genomics, </w:t>
      </w:r>
      <w:r w:rsidR="002E4EDD">
        <w:rPr>
          <w:rFonts w:ascii="Arial" w:hAnsi="Arial" w:cs="Arial"/>
          <w:color w:val="000000"/>
          <w:sz w:val="22"/>
          <w:szCs w:val="22"/>
        </w:rPr>
        <w:t xml:space="preserve">and </w:t>
      </w:r>
      <w:r w:rsidR="00271B3F" w:rsidRPr="00650BEC">
        <w:rPr>
          <w:rFonts w:ascii="Arial" w:hAnsi="Arial" w:cs="Arial"/>
          <w:color w:val="000000"/>
          <w:sz w:val="22"/>
          <w:szCs w:val="22"/>
        </w:rPr>
        <w:t xml:space="preserve">GIS; </w:t>
      </w:r>
      <w:r w:rsidR="002E4EDD">
        <w:rPr>
          <w:rFonts w:ascii="Arial" w:hAnsi="Arial" w:cs="Arial"/>
          <w:color w:val="000000"/>
          <w:sz w:val="22"/>
          <w:szCs w:val="22"/>
        </w:rPr>
        <w:t>(</w:t>
      </w:r>
      <w:r w:rsidR="00271B3F" w:rsidRPr="0072026D">
        <w:rPr>
          <w:rFonts w:ascii="Arial" w:hAnsi="Arial" w:cs="Arial"/>
          <w:color w:val="000000"/>
          <w:sz w:val="22"/>
          <w:szCs w:val="22"/>
        </w:rPr>
        <w:t>3)</w:t>
      </w:r>
      <w:r w:rsidR="00271B3F" w:rsidRPr="00650BEC">
        <w:rPr>
          <w:rFonts w:ascii="Arial" w:hAnsi="Arial" w:cs="Arial"/>
          <w:color w:val="000000"/>
          <w:sz w:val="22"/>
          <w:szCs w:val="22"/>
        </w:rPr>
        <w:t xml:space="preserve"> </w:t>
      </w:r>
      <w:r w:rsidR="00271B3F" w:rsidRPr="0072026D">
        <w:rPr>
          <w:rFonts w:ascii="Arial" w:hAnsi="Arial" w:cs="Arial"/>
          <w:color w:val="000000"/>
          <w:sz w:val="22"/>
          <w:szCs w:val="22"/>
          <w:u w:val="single"/>
        </w:rPr>
        <w:t>leadership and management training</w:t>
      </w:r>
      <w:r w:rsidR="002E4EDD" w:rsidRPr="0072026D">
        <w:rPr>
          <w:rFonts w:ascii="Arial" w:hAnsi="Arial" w:cs="Arial"/>
          <w:color w:val="000000"/>
          <w:sz w:val="22"/>
          <w:szCs w:val="22"/>
        </w:rPr>
        <w:t xml:space="preserve">; </w:t>
      </w:r>
      <w:del w:id="210" w:author="Brian O'Meara" w:date="2017-01-25T05:38:00Z">
        <w:r w:rsidR="002E4EDD" w:rsidRPr="0072026D" w:rsidDel="00A90A44">
          <w:rPr>
            <w:rFonts w:ascii="Arial" w:hAnsi="Arial" w:cs="Arial"/>
            <w:color w:val="000000"/>
            <w:sz w:val="22"/>
            <w:szCs w:val="22"/>
          </w:rPr>
          <w:delText xml:space="preserve">and </w:delText>
        </w:r>
      </w:del>
      <w:r w:rsidR="002E4EDD" w:rsidRPr="0072026D">
        <w:rPr>
          <w:rFonts w:ascii="Arial" w:hAnsi="Arial" w:cs="Arial"/>
          <w:color w:val="000000"/>
          <w:sz w:val="22"/>
          <w:szCs w:val="22"/>
        </w:rPr>
        <w:t>(4)</w:t>
      </w:r>
      <w:r w:rsidR="00083BD3" w:rsidRPr="001B5ED6">
        <w:rPr>
          <w:rFonts w:ascii="Arial" w:hAnsi="Arial" w:cs="Arial"/>
          <w:color w:val="000000"/>
          <w:sz w:val="22"/>
          <w:szCs w:val="22"/>
          <w:rPrChange w:id="211" w:author="Pound, Sharon Sweetser" w:date="2017-01-25T09:12:00Z">
            <w:rPr>
              <w:rFonts w:ascii="Arial" w:hAnsi="Arial" w:cs="Arial"/>
              <w:color w:val="000000"/>
              <w:sz w:val="22"/>
              <w:szCs w:val="22"/>
              <w:u w:val="single"/>
            </w:rPr>
          </w:rPrChange>
        </w:rPr>
        <w:t> </w:t>
      </w:r>
      <w:r w:rsidR="002E4EDD">
        <w:rPr>
          <w:rFonts w:ascii="Arial" w:hAnsi="Arial" w:cs="Arial"/>
          <w:color w:val="000000"/>
          <w:sz w:val="22"/>
          <w:szCs w:val="22"/>
          <w:u w:val="single"/>
        </w:rPr>
        <w:t>internships</w:t>
      </w:r>
      <w:ins w:id="212" w:author="Brian O'Meara" w:date="2017-01-25T05:38:00Z">
        <w:r w:rsidR="00A90A44">
          <w:rPr>
            <w:rFonts w:ascii="Arial" w:hAnsi="Arial" w:cs="Arial"/>
            <w:color w:val="000000"/>
            <w:sz w:val="22"/>
            <w:szCs w:val="22"/>
            <w:u w:val="single"/>
          </w:rPr>
          <w:t>;</w:t>
        </w:r>
        <w:r w:rsidR="00A90A44" w:rsidRPr="00594E50">
          <w:rPr>
            <w:rFonts w:ascii="Arial" w:hAnsi="Arial" w:cs="Arial"/>
            <w:color w:val="000000"/>
            <w:sz w:val="22"/>
            <w:szCs w:val="22"/>
            <w:rPrChange w:id="213" w:author="Pound, Sharon Sweetser" w:date="2017-01-25T08:51:00Z">
              <w:rPr>
                <w:rFonts w:ascii="Arial" w:hAnsi="Arial" w:cs="Arial"/>
                <w:color w:val="000000"/>
                <w:sz w:val="22"/>
                <w:szCs w:val="22"/>
                <w:u w:val="single"/>
              </w:rPr>
            </w:rPrChange>
          </w:rPr>
          <w:t xml:space="preserve"> (5) </w:t>
        </w:r>
        <w:r w:rsidR="00A90A44">
          <w:rPr>
            <w:rFonts w:ascii="Arial" w:hAnsi="Arial" w:cs="Arial"/>
            <w:color w:val="000000"/>
            <w:sz w:val="22"/>
            <w:szCs w:val="22"/>
            <w:u w:val="single"/>
          </w:rPr>
          <w:t>outreach</w:t>
        </w:r>
      </w:ins>
      <w:r w:rsidR="00271B3F" w:rsidRPr="00650BEC">
        <w:rPr>
          <w:rFonts w:ascii="Arial" w:hAnsi="Arial" w:cs="Arial"/>
          <w:color w:val="000000"/>
          <w:sz w:val="22"/>
          <w:szCs w:val="22"/>
        </w:rPr>
        <w:t xml:space="preserve">. </w:t>
      </w:r>
      <w:ins w:id="214" w:author="Pound, Sharon Sweetser" w:date="2017-01-25T08:59:00Z">
        <w:r w:rsidR="005A6E48">
          <w:rPr>
            <w:rFonts w:ascii="Arial" w:hAnsi="Arial" w:cs="Arial"/>
            <w:color w:val="000000"/>
            <w:sz w:val="22"/>
            <w:szCs w:val="22"/>
          </w:rPr>
          <w:t>Through interdisciplinary research projects</w:t>
        </w:r>
      </w:ins>
      <w:ins w:id="215" w:author="Pound, Sharon Sweetser" w:date="2017-01-25T09:00:00Z">
        <w:r w:rsidR="005A6E48">
          <w:rPr>
            <w:rFonts w:ascii="Arial" w:hAnsi="Arial" w:cs="Arial"/>
            <w:color w:val="000000"/>
            <w:sz w:val="22"/>
            <w:szCs w:val="22"/>
          </w:rPr>
          <w:t xml:space="preserve"> (described below)</w:t>
        </w:r>
      </w:ins>
      <w:ins w:id="216" w:author="Pound, Sharon Sweetser" w:date="2017-01-25T08:59:00Z">
        <w:r w:rsidR="005A6E48">
          <w:rPr>
            <w:rFonts w:ascii="Arial" w:hAnsi="Arial" w:cs="Arial"/>
            <w:color w:val="000000"/>
            <w:sz w:val="22"/>
            <w:szCs w:val="22"/>
          </w:rPr>
          <w:t xml:space="preserve">, NRT trainees will </w:t>
        </w:r>
      </w:ins>
      <w:ins w:id="217" w:author="Pound, Sharon Sweetser" w:date="2017-01-25T09:00:00Z">
        <w:r w:rsidR="005A6E48">
          <w:rPr>
            <w:rFonts w:ascii="Arial" w:hAnsi="Arial" w:cs="Arial"/>
            <w:color w:val="000000"/>
            <w:sz w:val="22"/>
            <w:szCs w:val="22"/>
          </w:rPr>
          <w:t>use skills</w:t>
        </w:r>
      </w:ins>
      <w:ins w:id="218" w:author="Pound, Sharon Sweetser" w:date="2017-01-25T08:59:00Z">
        <w:r w:rsidR="005A6E48">
          <w:rPr>
            <w:rFonts w:ascii="Arial" w:hAnsi="Arial" w:cs="Arial"/>
            <w:color w:val="000000"/>
            <w:sz w:val="22"/>
            <w:szCs w:val="22"/>
          </w:rPr>
          <w:t xml:space="preserve"> these modular areas to compete for top jobs.</w:t>
        </w:r>
      </w:ins>
      <w:ins w:id="219" w:author="Pound, Sharon Sweetser" w:date="2017-01-25T09:08:00Z">
        <w:r w:rsidR="001B5ED6">
          <w:rPr>
            <w:rFonts w:ascii="Arial" w:hAnsi="Arial" w:cs="Arial"/>
            <w:color w:val="000000"/>
            <w:sz w:val="22"/>
            <w:szCs w:val="22"/>
          </w:rPr>
          <w:t xml:space="preserve"> This model for graduate student training will be monitored as a prototype for </w:t>
        </w:r>
      </w:ins>
      <w:ins w:id="220" w:author="Pound, Sharon Sweetser" w:date="2017-01-25T09:10:00Z">
        <w:r w:rsidR="001B5ED6">
          <w:rPr>
            <w:rFonts w:ascii="Arial" w:hAnsi="Arial" w:cs="Arial"/>
            <w:color w:val="000000"/>
            <w:sz w:val="22"/>
            <w:szCs w:val="22"/>
          </w:rPr>
          <w:t xml:space="preserve">building </w:t>
        </w:r>
      </w:ins>
      <w:ins w:id="221" w:author="Pound, Sharon Sweetser" w:date="2017-01-25T09:11:00Z">
        <w:r w:rsidR="001B5ED6">
          <w:rPr>
            <w:rFonts w:ascii="Arial" w:hAnsi="Arial" w:cs="Arial"/>
            <w:color w:val="000000"/>
            <w:sz w:val="22"/>
            <w:szCs w:val="22"/>
          </w:rPr>
          <w:t xml:space="preserve">student </w:t>
        </w:r>
      </w:ins>
      <w:ins w:id="222" w:author="Pound, Sharon Sweetser" w:date="2017-01-25T09:10:00Z">
        <w:r w:rsidR="001B5ED6">
          <w:rPr>
            <w:rFonts w:ascii="Arial" w:hAnsi="Arial" w:cs="Arial"/>
            <w:color w:val="000000"/>
            <w:sz w:val="22"/>
            <w:szCs w:val="22"/>
          </w:rPr>
          <w:t xml:space="preserve">awareness </w:t>
        </w:r>
      </w:ins>
      <w:ins w:id="223" w:author="Pound, Sharon Sweetser" w:date="2017-01-25T09:11:00Z">
        <w:r w:rsidR="001B5ED6">
          <w:rPr>
            <w:rFonts w:ascii="Arial" w:hAnsi="Arial" w:cs="Arial"/>
            <w:color w:val="000000"/>
            <w:sz w:val="22"/>
            <w:szCs w:val="22"/>
          </w:rPr>
          <w:t>and faculty support for</w:t>
        </w:r>
      </w:ins>
      <w:ins w:id="224" w:author="Pound, Sharon Sweetser" w:date="2017-01-25T09:10:00Z">
        <w:r w:rsidR="001B5ED6">
          <w:rPr>
            <w:rFonts w:ascii="Arial" w:hAnsi="Arial" w:cs="Arial"/>
            <w:color w:val="000000"/>
            <w:sz w:val="22"/>
            <w:szCs w:val="22"/>
          </w:rPr>
          <w:t xml:space="preserve"> non-academic career choices</w:t>
        </w:r>
      </w:ins>
      <w:ins w:id="225" w:author="Pound, Sharon Sweetser" w:date="2017-01-25T09:12:00Z">
        <w:r w:rsidR="001B5ED6">
          <w:rPr>
            <w:rFonts w:ascii="Arial" w:hAnsi="Arial" w:cs="Arial"/>
            <w:color w:val="000000"/>
            <w:sz w:val="22"/>
            <w:szCs w:val="22"/>
          </w:rPr>
          <w:t>.</w:t>
        </w:r>
      </w:ins>
      <w:ins w:id="226" w:author="Pound, Sharon Sweetser" w:date="2017-01-25T09:10:00Z">
        <w:r w:rsidR="001B5ED6">
          <w:rPr>
            <w:rFonts w:ascii="Arial" w:hAnsi="Arial" w:cs="Arial"/>
            <w:color w:val="000000"/>
            <w:sz w:val="22"/>
            <w:szCs w:val="22"/>
          </w:rPr>
          <w:t xml:space="preserve"> </w:t>
        </w:r>
      </w:ins>
    </w:p>
    <w:p w14:paraId="27C40AEF" w14:textId="77777777" w:rsidR="00D823C3" w:rsidRDefault="00D823C3" w:rsidP="009A68D7">
      <w:pPr>
        <w:pStyle w:val="NormalWeb"/>
        <w:shd w:val="clear" w:color="auto" w:fill="FFFFFF"/>
        <w:spacing w:before="225" w:beforeAutospacing="0" w:after="225" w:afterAutospacing="0"/>
        <w:ind w:firstLine="720"/>
        <w:contextualSpacing/>
        <w:rPr>
          <w:ins w:id="227" w:author="Pound, Sharon Sweetser" w:date="2017-01-25T09:19:00Z"/>
          <w:rFonts w:ascii="Arial" w:hAnsi="Arial" w:cs="Arial"/>
          <w:color w:val="000000"/>
          <w:sz w:val="22"/>
          <w:szCs w:val="22"/>
        </w:rPr>
      </w:pPr>
    </w:p>
    <w:p w14:paraId="03E8704D" w14:textId="52D1176E" w:rsidR="00D823C3" w:rsidRDefault="00D823C3"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ins w:id="228" w:author="Pound, Sharon Sweetser" w:date="2017-01-25T09:19:00Z">
        <w:r w:rsidRPr="00D823C3">
          <w:rPr>
            <w:rFonts w:ascii="Arial" w:hAnsi="Arial" w:cs="Arial"/>
            <w:color w:val="000000"/>
            <w:sz w:val="22"/>
            <w:szCs w:val="22"/>
            <w:highlight w:val="yellow"/>
            <w:rPrChange w:id="229" w:author="Pound, Sharon Sweetser" w:date="2017-01-25T09:19:00Z">
              <w:rPr>
                <w:rFonts w:ascii="Arial" w:hAnsi="Arial" w:cs="Arial"/>
                <w:color w:val="000000"/>
                <w:sz w:val="22"/>
                <w:szCs w:val="22"/>
              </w:rPr>
            </w:rPrChange>
          </w:rPr>
          <w:t>INSERT OVERVIEW GRAPHIC HERE</w:t>
        </w:r>
      </w:ins>
    </w:p>
    <w:p w14:paraId="0BE5EA1A" w14:textId="77777777" w:rsidR="00D823C3" w:rsidRDefault="00D823C3" w:rsidP="00394FB2">
      <w:pPr>
        <w:rPr>
          <w:ins w:id="230" w:author="Pound, Sharon Sweetser" w:date="2017-01-25T09:19:00Z"/>
          <w:rFonts w:ascii="Arial" w:hAnsi="Arial" w:cs="Arial"/>
          <w:color w:val="000000"/>
          <w:sz w:val="22"/>
          <w:szCs w:val="22"/>
        </w:rPr>
      </w:pPr>
    </w:p>
    <w:p w14:paraId="7E3D7EE4" w14:textId="3C474194" w:rsidR="00083BD3" w:rsidRDefault="00D823C3" w:rsidP="00394FB2">
      <w:pPr>
        <w:rPr>
          <w:ins w:id="231" w:author="Pound, Sharon Sweetser" w:date="2017-01-25T09:23:00Z"/>
          <w:rFonts w:ascii="Arial" w:hAnsi="Arial" w:cs="Arial"/>
          <w:color w:val="000000"/>
          <w:sz w:val="22"/>
          <w:szCs w:val="22"/>
        </w:rPr>
      </w:pPr>
      <w:ins w:id="232" w:author="Pound, Sharon Sweetser" w:date="2017-01-25T09:19:00Z">
        <w:r w:rsidRPr="00D823C3">
          <w:rPr>
            <w:rFonts w:ascii="Arial" w:hAnsi="Arial" w:cs="Arial"/>
            <w:color w:val="000000"/>
            <w:sz w:val="22"/>
            <w:szCs w:val="22"/>
            <w:highlight w:val="yellow"/>
            <w:rPrChange w:id="233" w:author="Pound, Sharon Sweetser" w:date="2017-01-25T09:19:00Z">
              <w:rPr>
                <w:rFonts w:ascii="Arial" w:hAnsi="Arial" w:cs="Arial"/>
                <w:color w:val="000000"/>
                <w:sz w:val="22"/>
                <w:szCs w:val="22"/>
              </w:rPr>
            </w:rPrChange>
          </w:rPr>
          <w:t>Restructure this text to align with graphic</w:t>
        </w:r>
        <w:r>
          <w:rPr>
            <w:rFonts w:ascii="Arial" w:hAnsi="Arial" w:cs="Arial"/>
            <w:color w:val="000000"/>
            <w:sz w:val="22"/>
            <w:szCs w:val="22"/>
          </w:rPr>
          <w:t xml:space="preserve">.  </w:t>
        </w:r>
      </w:ins>
      <w:r w:rsidR="00271B3F" w:rsidRPr="00650BEC">
        <w:rPr>
          <w:rFonts w:ascii="Arial" w:hAnsi="Arial" w:cs="Arial"/>
          <w:color w:val="000000"/>
          <w:sz w:val="22"/>
          <w:szCs w:val="22"/>
        </w:rPr>
        <w:t xml:space="preserve">The core biology training builds on existing courses </w:t>
      </w:r>
      <w:ins w:id="234" w:author="Pound, Sharon Sweetser" w:date="2017-01-22T11:06:00Z">
        <w:r w:rsidR="00E63374">
          <w:rPr>
            <w:rFonts w:ascii="Arial" w:hAnsi="Arial" w:cs="Arial"/>
            <w:color w:val="000000"/>
            <w:sz w:val="22"/>
            <w:szCs w:val="22"/>
          </w:rPr>
          <w:t>and</w:t>
        </w:r>
      </w:ins>
      <w:r w:rsidR="00271B3F" w:rsidRPr="00650BEC">
        <w:rPr>
          <w:rFonts w:ascii="Arial" w:hAnsi="Arial" w:cs="Arial"/>
          <w:color w:val="000000"/>
          <w:sz w:val="22"/>
          <w:szCs w:val="22"/>
        </w:rPr>
        <w:t xml:space="preserve"> feature</w:t>
      </w:r>
      <w:ins w:id="235" w:author="Pound, Sharon Sweetser" w:date="2017-01-22T11:06:00Z">
        <w:r w:rsidR="00E63374">
          <w:rPr>
            <w:rFonts w:ascii="Arial" w:hAnsi="Arial" w:cs="Arial"/>
            <w:color w:val="000000"/>
            <w:sz w:val="22"/>
            <w:szCs w:val="22"/>
          </w:rPr>
          <w:t>s</w:t>
        </w:r>
      </w:ins>
      <w:r w:rsidR="00271B3F" w:rsidRPr="00650BEC">
        <w:rPr>
          <w:rFonts w:ascii="Arial" w:hAnsi="Arial" w:cs="Arial"/>
          <w:color w:val="000000"/>
          <w:sz w:val="22"/>
          <w:szCs w:val="22"/>
        </w:rPr>
        <w:t xml:space="preserve"> two-week intens</w:t>
      </w:r>
      <w:ins w:id="236" w:author="Pound, Sharon Sweetser" w:date="2017-01-22T11:06:00Z">
        <w:r w:rsidR="00E63374">
          <w:rPr>
            <w:rFonts w:ascii="Arial" w:hAnsi="Arial" w:cs="Arial"/>
            <w:color w:val="000000"/>
            <w:sz w:val="22"/>
            <w:szCs w:val="22"/>
          </w:rPr>
          <w:t>ive</w:t>
        </w:r>
      </w:ins>
      <w:r w:rsidR="00271B3F" w:rsidRPr="00650BEC">
        <w:rPr>
          <w:rFonts w:ascii="Arial" w:hAnsi="Arial" w:cs="Arial"/>
          <w:color w:val="000000"/>
          <w:sz w:val="22"/>
          <w:szCs w:val="22"/>
        </w:rPr>
        <w:t xml:space="preserve"> field courses. The technological training will largely be delivered in workshops. </w:t>
      </w:r>
      <w:ins w:id="237" w:author="Pound, Sharon Sweetser" w:date="2017-01-22T11:06:00Z">
        <w:r w:rsidR="00E63374">
          <w:rPr>
            <w:rFonts w:ascii="Arial" w:hAnsi="Arial" w:cs="Arial"/>
            <w:color w:val="000000"/>
            <w:sz w:val="22"/>
            <w:szCs w:val="22"/>
          </w:rPr>
          <w:t>F</w:t>
        </w:r>
      </w:ins>
      <w:r w:rsidR="00271B3F" w:rsidRPr="00650BEC">
        <w:rPr>
          <w:rFonts w:ascii="Arial" w:hAnsi="Arial" w:cs="Arial"/>
          <w:color w:val="000000"/>
          <w:sz w:val="22"/>
          <w:szCs w:val="22"/>
        </w:rPr>
        <w:t xml:space="preserve">aculty already offer a workshops that can draw interest from hundreds of applicants; by streaming these online, we can reach many more </w:t>
      </w:r>
      <w:ins w:id="238" w:author="Pound, Sharon Sweetser" w:date="2017-01-22T11:07:00Z">
        <w:r w:rsidR="00E63374">
          <w:rPr>
            <w:rFonts w:ascii="Arial" w:hAnsi="Arial" w:cs="Arial"/>
            <w:color w:val="000000"/>
            <w:sz w:val="22"/>
            <w:szCs w:val="22"/>
          </w:rPr>
          <w:t xml:space="preserve">potential </w:t>
        </w:r>
      </w:ins>
      <w:r w:rsidR="00271B3F" w:rsidRPr="00650BEC">
        <w:rPr>
          <w:rFonts w:ascii="Arial" w:hAnsi="Arial" w:cs="Arial"/>
          <w:color w:val="000000"/>
          <w:sz w:val="22"/>
          <w:szCs w:val="22"/>
        </w:rPr>
        <w:t>trainees</w:t>
      </w:r>
      <w:del w:id="239" w:author="Brian O'Meara" w:date="2017-01-25T05:41:00Z">
        <w:r w:rsidR="00271B3F" w:rsidRPr="00650BEC" w:rsidDel="00C80CB5">
          <w:rPr>
            <w:rFonts w:ascii="Arial" w:hAnsi="Arial" w:cs="Arial"/>
            <w:color w:val="000000"/>
            <w:sz w:val="22"/>
            <w:szCs w:val="22"/>
          </w:rPr>
          <w:delText>. Tutorials and field courses also offer a mechanism for long</w:delText>
        </w:r>
      </w:del>
      <w:ins w:id="240" w:author="Pound, Sharon Sweetser" w:date="2017-01-22T11:07:00Z">
        <w:del w:id="241" w:author="Brian O'Meara" w:date="2017-01-25T05:41:00Z">
          <w:r w:rsidR="00E63374" w:rsidDel="00C80CB5">
            <w:rPr>
              <w:rFonts w:ascii="Arial" w:hAnsi="Arial" w:cs="Arial"/>
              <w:color w:val="000000"/>
              <w:sz w:val="22"/>
              <w:szCs w:val="22"/>
            </w:rPr>
            <w:delText>-</w:delText>
          </w:r>
        </w:del>
      </w:ins>
      <w:del w:id="242" w:author="Brian O'Meara" w:date="2017-01-25T05:41:00Z">
        <w:r w:rsidR="00271B3F" w:rsidRPr="00650BEC" w:rsidDel="00C80CB5">
          <w:rPr>
            <w:rFonts w:ascii="Arial" w:hAnsi="Arial" w:cs="Arial"/>
            <w:color w:val="000000"/>
            <w:sz w:val="22"/>
            <w:szCs w:val="22"/>
          </w:rPr>
          <w:delText xml:space="preserve"> term sustainability of this initiative through participant fees</w:delText>
        </w:r>
      </w:del>
      <w:r w:rsidR="00271B3F" w:rsidRPr="00650BEC">
        <w:rPr>
          <w:rFonts w:ascii="Arial" w:hAnsi="Arial" w:cs="Arial"/>
          <w:color w:val="000000"/>
          <w:sz w:val="22"/>
          <w:szCs w:val="22"/>
        </w:rPr>
        <w:t xml:space="preserve">. For </w:t>
      </w:r>
      <w:del w:id="243" w:author="Pound, Sharon Sweetser" w:date="2017-01-22T11:09:00Z">
        <w:r w:rsidR="00271B3F" w:rsidRPr="00650BEC" w:rsidDel="00E63374">
          <w:rPr>
            <w:rFonts w:ascii="Arial" w:hAnsi="Arial" w:cs="Arial"/>
            <w:color w:val="000000"/>
            <w:sz w:val="22"/>
            <w:szCs w:val="22"/>
          </w:rPr>
          <w:delText xml:space="preserve">vocational </w:delText>
        </w:r>
      </w:del>
      <w:ins w:id="244" w:author="Pound, Sharon Sweetser" w:date="2017-01-22T11:09:00Z">
        <w:r w:rsidR="00E63374">
          <w:rPr>
            <w:rFonts w:ascii="Arial" w:hAnsi="Arial" w:cs="Arial"/>
            <w:color w:val="000000"/>
            <w:sz w:val="22"/>
            <w:szCs w:val="22"/>
          </w:rPr>
          <w:t>leadership and management</w:t>
        </w:r>
        <w:r w:rsidR="00E63374" w:rsidRPr="00650BEC">
          <w:rPr>
            <w:rFonts w:ascii="Arial" w:hAnsi="Arial" w:cs="Arial"/>
            <w:color w:val="000000"/>
            <w:sz w:val="22"/>
            <w:szCs w:val="22"/>
          </w:rPr>
          <w:t xml:space="preserve"> </w:t>
        </w:r>
      </w:ins>
      <w:r w:rsidR="00271B3F" w:rsidRPr="00650BEC">
        <w:rPr>
          <w:rFonts w:ascii="Arial" w:hAnsi="Arial" w:cs="Arial"/>
          <w:color w:val="000000"/>
          <w:sz w:val="22"/>
          <w:szCs w:val="22"/>
        </w:rPr>
        <w:t>training we will capitalize on relevant courses in project management and team building, including coordinating with colleagues on the creation of new courses.</w:t>
      </w:r>
      <w:del w:id="245" w:author="Pound, Sharon Sweetser" w:date="2017-01-22T11:09:00Z">
        <w:r w:rsidR="00271B3F" w:rsidRPr="00650BEC" w:rsidDel="00E63374">
          <w:rPr>
            <w:rFonts w:ascii="Arial" w:hAnsi="Arial" w:cs="Arial"/>
            <w:color w:val="000000"/>
            <w:sz w:val="22"/>
            <w:szCs w:val="22"/>
          </w:rPr>
          <w:delText xml:space="preserve">  </w:delText>
        </w:r>
      </w:del>
      <w:r w:rsidR="00271B3F" w:rsidRPr="00650BEC">
        <w:rPr>
          <w:rFonts w:ascii="Arial" w:hAnsi="Arial" w:cs="Arial"/>
          <w:color w:val="000000"/>
          <w:sz w:val="22"/>
          <w:szCs w:val="22"/>
        </w:rPr>
        <w:t xml:space="preserve"> In modular area </w:t>
      </w:r>
      <w:r w:rsidR="00271B3F" w:rsidRPr="0072026D">
        <w:rPr>
          <w:rFonts w:ascii="Arial" w:hAnsi="Arial" w:cs="Arial"/>
          <w:color w:val="000000"/>
          <w:sz w:val="22"/>
          <w:szCs w:val="22"/>
        </w:rPr>
        <w:t>4</w:t>
      </w:r>
      <w:r w:rsidR="00271B3F" w:rsidRPr="00650BEC">
        <w:rPr>
          <w:rFonts w:ascii="Arial" w:hAnsi="Arial" w:cs="Arial"/>
          <w:color w:val="000000"/>
          <w:sz w:val="22"/>
          <w:szCs w:val="22"/>
        </w:rPr>
        <w:t xml:space="preserve">, trainees will participate in at least one internship with our partners, which will help build their professional networks and expose them to the management of concrete issues. </w:t>
      </w:r>
      <w:ins w:id="246" w:author="Brian O'Meara" w:date="2017-01-25T05:53:00Z">
        <w:r w:rsidR="0056277C">
          <w:rPr>
            <w:rFonts w:ascii="Arial" w:hAnsi="Arial" w:cs="Arial"/>
            <w:color w:val="000000"/>
            <w:sz w:val="22"/>
            <w:szCs w:val="22"/>
          </w:rPr>
          <w:t xml:space="preserve">For outreach, we will </w:t>
        </w:r>
      </w:ins>
      <w:ins w:id="247" w:author="Brian O'Meara" w:date="2017-01-25T05:55:00Z">
        <w:r w:rsidR="00254F06">
          <w:rPr>
            <w:rFonts w:ascii="Arial" w:hAnsi="Arial" w:cs="Arial"/>
            <w:color w:val="000000"/>
            <w:sz w:val="22"/>
            <w:szCs w:val="22"/>
          </w:rPr>
          <w:t>capitalize</w:t>
        </w:r>
      </w:ins>
      <w:ins w:id="248" w:author="Brian O'Meara" w:date="2017-01-25T05:53:00Z">
        <w:r w:rsidR="0056277C">
          <w:rPr>
            <w:rFonts w:ascii="Arial" w:hAnsi="Arial" w:cs="Arial"/>
            <w:color w:val="000000"/>
            <w:sz w:val="22"/>
            <w:szCs w:val="22"/>
          </w:rPr>
          <w:t xml:space="preserve"> on existing programs at our University, as well as train students </w:t>
        </w:r>
        <w:r w:rsidR="00254F06">
          <w:rPr>
            <w:rFonts w:ascii="Arial" w:hAnsi="Arial" w:cs="Arial"/>
            <w:color w:val="000000"/>
            <w:sz w:val="22"/>
            <w:szCs w:val="22"/>
          </w:rPr>
          <w:t xml:space="preserve">in science writing </w:t>
        </w:r>
      </w:ins>
      <w:ins w:id="249" w:author="Brian O'Meara" w:date="2017-01-25T05:55:00Z">
        <w:r w:rsidR="00254F06">
          <w:rPr>
            <w:rFonts w:ascii="Arial" w:hAnsi="Arial" w:cs="Arial"/>
            <w:color w:val="000000"/>
            <w:sz w:val="22"/>
            <w:szCs w:val="22"/>
          </w:rPr>
          <w:t>and have them write and disseminate a short popular press article about their work.</w:t>
        </w:r>
      </w:ins>
    </w:p>
    <w:p w14:paraId="50799174" w14:textId="77777777" w:rsidR="00D823C3" w:rsidRDefault="00D823C3" w:rsidP="00394FB2">
      <w:pPr>
        <w:rPr>
          <w:ins w:id="250" w:author="Pound, Sharon Sweetser" w:date="2017-01-25T09:23:00Z"/>
          <w:rFonts w:ascii="Arial" w:hAnsi="Arial" w:cs="Arial"/>
          <w:color w:val="000000"/>
          <w:sz w:val="22"/>
          <w:szCs w:val="22"/>
        </w:rPr>
      </w:pPr>
    </w:p>
    <w:p w14:paraId="0263DDD7" w14:textId="0D2146EB" w:rsidR="00D823C3" w:rsidRPr="00D823C3" w:rsidRDefault="00D823C3" w:rsidP="00394FB2">
      <w:pPr>
        <w:rPr>
          <w:rFonts w:ascii="Arial" w:hAnsi="Arial" w:cs="Arial"/>
          <w:i/>
          <w:color w:val="000000"/>
          <w:sz w:val="22"/>
          <w:szCs w:val="22"/>
          <w:u w:val="single"/>
          <w:rPrChange w:id="251" w:author="Pound, Sharon Sweetser" w:date="2017-01-25T09:23:00Z">
            <w:rPr>
              <w:rFonts w:ascii="Arial" w:hAnsi="Arial" w:cs="Arial"/>
              <w:color w:val="000000"/>
              <w:sz w:val="22"/>
              <w:szCs w:val="22"/>
            </w:rPr>
          </w:rPrChange>
        </w:rPr>
      </w:pPr>
      <w:ins w:id="252" w:author="Pound, Sharon Sweetser" w:date="2017-01-25T09:23:00Z">
        <w:r w:rsidRPr="00D823C3">
          <w:rPr>
            <w:rFonts w:ascii="Arial" w:hAnsi="Arial" w:cs="Arial"/>
            <w:i/>
            <w:color w:val="000000"/>
            <w:sz w:val="22"/>
            <w:szCs w:val="22"/>
            <w:u w:val="single"/>
            <w:rPrChange w:id="253" w:author="Pound, Sharon Sweetser" w:date="2017-01-25T09:23:00Z">
              <w:rPr>
                <w:rFonts w:ascii="Arial" w:hAnsi="Arial" w:cs="Arial"/>
                <w:color w:val="000000"/>
                <w:sz w:val="22"/>
                <w:szCs w:val="22"/>
              </w:rPr>
            </w:rPrChange>
          </w:rPr>
          <w:t>Outcomes</w:t>
        </w:r>
      </w:ins>
    </w:p>
    <w:p w14:paraId="4BCB5473" w14:textId="44B8A8E9" w:rsidR="009A68D7" w:rsidRPr="00650BEC" w:rsidRDefault="00271B3F" w:rsidP="00394FB2">
      <w:pPr>
        <w:pStyle w:val="NormalWeb"/>
        <w:shd w:val="clear" w:color="auto" w:fill="FFFFFF"/>
        <w:spacing w:before="0" w:beforeAutospacing="0" w:after="0" w:afterAutospacing="0"/>
        <w:ind w:firstLine="720"/>
        <w:contextualSpacing/>
        <w:rPr>
          <w:rFonts w:ascii="Arial" w:hAnsi="Arial" w:cs="Arial"/>
          <w:color w:val="000000"/>
          <w:sz w:val="22"/>
          <w:szCs w:val="22"/>
        </w:rPr>
      </w:pPr>
      <w:r w:rsidRPr="00650BEC">
        <w:rPr>
          <w:rFonts w:ascii="Arial" w:hAnsi="Arial" w:cs="Arial"/>
          <w:color w:val="000000"/>
          <w:sz w:val="22"/>
          <w:szCs w:val="22"/>
        </w:rPr>
        <w:t xml:space="preserve">Throughout the life of the </w:t>
      </w:r>
      <w:del w:id="254" w:author="Pound, Sharon Sweetser" w:date="2017-01-25T09:23:00Z">
        <w:r w:rsidRPr="00650BEC" w:rsidDel="00D823C3">
          <w:rPr>
            <w:rFonts w:ascii="Arial" w:hAnsi="Arial" w:cs="Arial"/>
            <w:color w:val="000000"/>
            <w:sz w:val="22"/>
            <w:szCs w:val="22"/>
          </w:rPr>
          <w:delText>grant</w:delText>
        </w:r>
      </w:del>
      <w:ins w:id="255" w:author="Pound, Sharon Sweetser" w:date="2017-01-25T09:23:00Z">
        <w:r w:rsidR="00D823C3">
          <w:rPr>
            <w:rFonts w:ascii="Arial" w:hAnsi="Arial" w:cs="Arial"/>
            <w:color w:val="000000"/>
            <w:sz w:val="22"/>
            <w:szCs w:val="22"/>
          </w:rPr>
          <w:t>project</w:t>
        </w:r>
      </w:ins>
      <w:r w:rsidRPr="00650BEC">
        <w:rPr>
          <w:rFonts w:ascii="Arial" w:hAnsi="Arial" w:cs="Arial"/>
          <w:color w:val="000000"/>
          <w:sz w:val="22"/>
          <w:szCs w:val="22"/>
        </w:rPr>
        <w:t>, integration with our external partners will help us tailor training to meet key needs they identify.</w:t>
      </w:r>
      <w:r w:rsidR="00390BB6" w:rsidRPr="00650BEC">
        <w:rPr>
          <w:rFonts w:ascii="Arial" w:hAnsi="Arial" w:cs="Arial"/>
          <w:color w:val="000000"/>
          <w:sz w:val="22"/>
          <w:szCs w:val="22"/>
        </w:rPr>
        <w:t xml:space="preserve"> The overall goal is to graduate Master</w:t>
      </w:r>
      <w:r w:rsidR="002E4EDD">
        <w:rPr>
          <w:rFonts w:ascii="Arial" w:hAnsi="Arial" w:cs="Arial"/>
          <w:color w:val="000000"/>
          <w:sz w:val="22"/>
          <w:szCs w:val="22"/>
        </w:rPr>
        <w:t>’</w:t>
      </w:r>
      <w:r w:rsidR="00390BB6" w:rsidRPr="00650BEC">
        <w:rPr>
          <w:rFonts w:ascii="Arial" w:hAnsi="Arial" w:cs="Arial"/>
          <w:color w:val="000000"/>
          <w:sz w:val="22"/>
          <w:szCs w:val="22"/>
        </w:rPr>
        <w:t>s and Ph</w:t>
      </w:r>
      <w:r w:rsidR="002E4EDD">
        <w:rPr>
          <w:rFonts w:ascii="Arial" w:hAnsi="Arial" w:cs="Arial"/>
          <w:color w:val="000000"/>
          <w:sz w:val="22"/>
          <w:szCs w:val="22"/>
        </w:rPr>
        <w:t>.</w:t>
      </w:r>
      <w:r w:rsidR="00390BB6" w:rsidRPr="00650BEC">
        <w:rPr>
          <w:rFonts w:ascii="Arial" w:hAnsi="Arial" w:cs="Arial"/>
          <w:color w:val="000000"/>
          <w:sz w:val="22"/>
          <w:szCs w:val="22"/>
        </w:rPr>
        <w:t>D</w:t>
      </w:r>
      <w:r w:rsidR="002E4EDD">
        <w:rPr>
          <w:rFonts w:ascii="Arial" w:hAnsi="Arial" w:cs="Arial"/>
          <w:color w:val="000000"/>
          <w:sz w:val="22"/>
          <w:szCs w:val="22"/>
        </w:rPr>
        <w:t>.</w:t>
      </w:r>
      <w:r w:rsidR="00390BB6" w:rsidRPr="00650BEC">
        <w:rPr>
          <w:rFonts w:ascii="Arial" w:hAnsi="Arial" w:cs="Arial"/>
          <w:color w:val="000000"/>
          <w:sz w:val="22"/>
          <w:szCs w:val="22"/>
        </w:rPr>
        <w:t xml:space="preserve"> students </w:t>
      </w:r>
      <w:del w:id="256" w:author="Pound, Sharon Sweetser" w:date="2017-01-22T11:10:00Z">
        <w:r w:rsidR="00390BB6" w:rsidRPr="00650BEC" w:rsidDel="00E63374">
          <w:rPr>
            <w:rFonts w:ascii="Arial" w:hAnsi="Arial" w:cs="Arial"/>
            <w:color w:val="000000"/>
            <w:sz w:val="22"/>
            <w:szCs w:val="22"/>
          </w:rPr>
          <w:delText>with the</w:delText>
        </w:r>
      </w:del>
      <w:ins w:id="257" w:author="Pound, Sharon Sweetser" w:date="2017-01-22T11:10:00Z">
        <w:r w:rsidR="00E63374">
          <w:rPr>
            <w:rFonts w:ascii="Arial" w:hAnsi="Arial" w:cs="Arial"/>
            <w:color w:val="000000"/>
            <w:sz w:val="22"/>
            <w:szCs w:val="22"/>
          </w:rPr>
          <w:t>who</w:t>
        </w:r>
      </w:ins>
      <w:r w:rsidR="00390BB6" w:rsidRPr="00650BEC">
        <w:rPr>
          <w:rFonts w:ascii="Arial" w:hAnsi="Arial" w:cs="Arial"/>
          <w:color w:val="000000"/>
          <w:sz w:val="22"/>
          <w:szCs w:val="22"/>
        </w:rPr>
        <w:t xml:space="preserve"> </w:t>
      </w:r>
      <w:r w:rsidR="00A11590" w:rsidRPr="00650BEC">
        <w:rPr>
          <w:rFonts w:ascii="Arial" w:hAnsi="Arial" w:cs="Arial"/>
          <w:color w:val="000000"/>
          <w:sz w:val="22"/>
          <w:szCs w:val="22"/>
        </w:rPr>
        <w:t>inten</w:t>
      </w:r>
      <w:ins w:id="258" w:author="Pound, Sharon Sweetser" w:date="2017-01-22T11:10:00Z">
        <w:r w:rsidR="00E63374">
          <w:rPr>
            <w:rFonts w:ascii="Arial" w:hAnsi="Arial" w:cs="Arial"/>
            <w:color w:val="000000"/>
            <w:sz w:val="22"/>
            <w:szCs w:val="22"/>
          </w:rPr>
          <w:t>d</w:t>
        </w:r>
      </w:ins>
      <w:del w:id="259" w:author="Pound, Sharon Sweetser" w:date="2017-01-22T11:10:00Z">
        <w:r w:rsidR="00A11590" w:rsidRPr="00650BEC" w:rsidDel="00E63374">
          <w:rPr>
            <w:rFonts w:ascii="Arial" w:hAnsi="Arial" w:cs="Arial"/>
            <w:color w:val="000000"/>
            <w:sz w:val="22"/>
            <w:szCs w:val="22"/>
          </w:rPr>
          <w:delText>t</w:delText>
        </w:r>
      </w:del>
      <w:r w:rsidR="00390BB6" w:rsidRPr="00650BEC">
        <w:rPr>
          <w:rFonts w:ascii="Arial" w:hAnsi="Arial" w:cs="Arial"/>
          <w:color w:val="000000"/>
          <w:sz w:val="22"/>
          <w:szCs w:val="22"/>
        </w:rPr>
        <w:t xml:space="preserve"> </w:t>
      </w:r>
      <w:del w:id="260" w:author="Pound, Sharon Sweetser" w:date="2017-01-22T11:10:00Z">
        <w:r w:rsidR="00390BB6" w:rsidRPr="00650BEC" w:rsidDel="00E63374">
          <w:rPr>
            <w:rFonts w:ascii="Arial" w:hAnsi="Arial" w:cs="Arial"/>
            <w:color w:val="000000"/>
            <w:sz w:val="22"/>
            <w:szCs w:val="22"/>
          </w:rPr>
          <w:delText>of</w:delText>
        </w:r>
      </w:del>
      <w:ins w:id="261" w:author="Pound, Sharon Sweetser" w:date="2017-01-22T11:10:00Z">
        <w:r w:rsidR="00E63374">
          <w:rPr>
            <w:rFonts w:ascii="Arial" w:hAnsi="Arial" w:cs="Arial"/>
            <w:color w:val="000000"/>
            <w:sz w:val="22"/>
            <w:szCs w:val="22"/>
          </w:rPr>
          <w:t>to</w:t>
        </w:r>
      </w:ins>
      <w:r w:rsidR="00390BB6" w:rsidRPr="00650BEC">
        <w:rPr>
          <w:rFonts w:ascii="Arial" w:hAnsi="Arial" w:cs="Arial"/>
          <w:color w:val="000000"/>
          <w:sz w:val="22"/>
          <w:szCs w:val="22"/>
        </w:rPr>
        <w:t xml:space="preserve"> pursu</w:t>
      </w:r>
      <w:ins w:id="262" w:author="Pound, Sharon Sweetser" w:date="2017-01-22T11:10:00Z">
        <w:r w:rsidR="00E63374">
          <w:rPr>
            <w:rFonts w:ascii="Arial" w:hAnsi="Arial" w:cs="Arial"/>
            <w:color w:val="000000"/>
            <w:sz w:val="22"/>
            <w:szCs w:val="22"/>
          </w:rPr>
          <w:t>e</w:t>
        </w:r>
      </w:ins>
      <w:del w:id="263" w:author="Pound, Sharon Sweetser" w:date="2017-01-22T11:10:00Z">
        <w:r w:rsidR="00390BB6" w:rsidRPr="00650BEC" w:rsidDel="00E63374">
          <w:rPr>
            <w:rFonts w:ascii="Arial" w:hAnsi="Arial" w:cs="Arial"/>
            <w:color w:val="000000"/>
            <w:sz w:val="22"/>
            <w:szCs w:val="22"/>
          </w:rPr>
          <w:delText>ing</w:delText>
        </w:r>
      </w:del>
      <w:r w:rsidR="00390BB6" w:rsidRPr="00650BEC">
        <w:rPr>
          <w:rFonts w:ascii="Arial" w:hAnsi="Arial" w:cs="Arial"/>
          <w:color w:val="000000"/>
          <w:sz w:val="22"/>
          <w:szCs w:val="22"/>
        </w:rPr>
        <w:t xml:space="preserve"> careers in business, NGOs, or government</w:t>
      </w:r>
      <w:r w:rsidR="002E4EDD">
        <w:rPr>
          <w:rFonts w:ascii="Arial" w:hAnsi="Arial" w:cs="Arial"/>
          <w:color w:val="000000"/>
          <w:sz w:val="22"/>
          <w:szCs w:val="22"/>
        </w:rPr>
        <w:t>. U</w:t>
      </w:r>
      <w:r w:rsidR="00390BB6" w:rsidRPr="00650BEC">
        <w:rPr>
          <w:rFonts w:ascii="Arial" w:hAnsi="Arial" w:cs="Arial"/>
          <w:color w:val="000000"/>
          <w:sz w:val="22"/>
          <w:szCs w:val="22"/>
        </w:rPr>
        <w:t xml:space="preserve">nusual for many biology graduate programs, especially those at liberal arts colleges (like that of one of our </w:t>
      </w:r>
      <w:r w:rsidR="00D201F6" w:rsidRPr="00650BEC">
        <w:rPr>
          <w:rFonts w:ascii="Arial" w:hAnsi="Arial" w:cs="Arial"/>
          <w:color w:val="000000"/>
          <w:sz w:val="22"/>
          <w:szCs w:val="22"/>
        </w:rPr>
        <w:t xml:space="preserve">three collaborating departments), an academic career will not be the </w:t>
      </w:r>
      <w:r w:rsidR="002E4EDD">
        <w:rPr>
          <w:rFonts w:ascii="Arial" w:hAnsi="Arial" w:cs="Arial"/>
          <w:color w:val="000000"/>
          <w:sz w:val="22"/>
          <w:szCs w:val="22"/>
        </w:rPr>
        <w:t xml:space="preserve">primary </w:t>
      </w:r>
      <w:r w:rsidR="00D201F6" w:rsidRPr="00650BEC">
        <w:rPr>
          <w:rFonts w:ascii="Arial" w:hAnsi="Arial" w:cs="Arial"/>
          <w:color w:val="000000"/>
          <w:sz w:val="22"/>
          <w:szCs w:val="22"/>
        </w:rPr>
        <w:t xml:space="preserve">target for our students upon entry, and we expect few to go down that path. </w:t>
      </w:r>
      <w:commentRangeStart w:id="264"/>
      <w:r w:rsidR="00571E5E">
        <w:rPr>
          <w:rFonts w:ascii="Arial" w:hAnsi="Arial" w:cs="Arial"/>
          <w:color w:val="000000"/>
          <w:sz w:val="22"/>
          <w:szCs w:val="22"/>
        </w:rPr>
        <w:t>Because</w:t>
      </w:r>
      <w:commentRangeEnd w:id="264"/>
      <w:r w:rsidR="00571E5E">
        <w:rPr>
          <w:rStyle w:val="CommentReference"/>
          <w:rFonts w:asciiTheme="minorHAnsi" w:eastAsiaTheme="minorHAnsi" w:hAnsiTheme="minorHAnsi" w:cstheme="minorBidi"/>
        </w:rPr>
        <w:commentReference w:id="264"/>
      </w:r>
      <w:r w:rsidR="00571E5E">
        <w:rPr>
          <w:rFonts w:ascii="Arial" w:hAnsi="Arial" w:cs="Arial"/>
          <w:color w:val="000000"/>
          <w:sz w:val="22"/>
          <w:szCs w:val="22"/>
        </w:rPr>
        <w:t xml:space="preserve"> our partners have provided indications of the skills needed to address their current needs, </w:t>
      </w:r>
      <w:del w:id="265" w:author="Pound, Sharon Sweetser" w:date="2017-01-22T11:11:00Z">
        <w:r w:rsidR="00571E5E" w:rsidDel="00C1735F">
          <w:rPr>
            <w:rFonts w:ascii="Arial" w:hAnsi="Arial" w:cs="Arial"/>
            <w:color w:val="000000"/>
            <w:sz w:val="22"/>
            <w:szCs w:val="22"/>
          </w:rPr>
          <w:delText xml:space="preserve">it is our </w:delText>
        </w:r>
        <w:r w:rsidR="002E4EDD" w:rsidDel="00C1735F">
          <w:rPr>
            <w:rFonts w:ascii="Arial" w:hAnsi="Arial" w:cs="Arial"/>
            <w:color w:val="000000"/>
            <w:sz w:val="22"/>
            <w:szCs w:val="22"/>
          </w:rPr>
          <w:delText>expectation</w:delText>
        </w:r>
      </w:del>
      <w:ins w:id="266" w:author="Pound, Sharon Sweetser" w:date="2017-01-22T11:11:00Z">
        <w:r w:rsidR="00C1735F">
          <w:rPr>
            <w:rFonts w:ascii="Arial" w:hAnsi="Arial" w:cs="Arial"/>
            <w:color w:val="000000"/>
            <w:sz w:val="22"/>
            <w:szCs w:val="22"/>
          </w:rPr>
          <w:t>we expect</w:t>
        </w:r>
      </w:ins>
      <w:r w:rsidR="002E4EDD">
        <w:rPr>
          <w:rFonts w:ascii="Arial" w:hAnsi="Arial" w:cs="Arial"/>
          <w:color w:val="000000"/>
          <w:sz w:val="22"/>
          <w:szCs w:val="22"/>
        </w:rPr>
        <w:t xml:space="preserve"> </w:t>
      </w:r>
      <w:r w:rsidR="00571E5E">
        <w:rPr>
          <w:rFonts w:ascii="Arial" w:hAnsi="Arial" w:cs="Arial"/>
          <w:color w:val="000000"/>
          <w:sz w:val="22"/>
          <w:szCs w:val="22"/>
        </w:rPr>
        <w:t>that our students will become viable candidates for careers within partner or related organizations.</w:t>
      </w:r>
    </w:p>
    <w:p w14:paraId="54705B0E" w14:textId="6036982F" w:rsidR="009A68D7" w:rsidDel="00C80CB5" w:rsidRDefault="00271B3F" w:rsidP="009A68D7">
      <w:pPr>
        <w:pStyle w:val="NormalWeb"/>
        <w:shd w:val="clear" w:color="auto" w:fill="FFFFFF"/>
        <w:spacing w:before="225" w:beforeAutospacing="0" w:after="225" w:afterAutospacing="0"/>
        <w:ind w:firstLine="720"/>
        <w:contextualSpacing/>
        <w:rPr>
          <w:del w:id="267" w:author="Brian O'Meara" w:date="2017-01-25T05:41:00Z"/>
          <w:rFonts w:ascii="Arial" w:hAnsi="Arial" w:cs="Arial"/>
          <w:color w:val="000000"/>
          <w:sz w:val="22"/>
          <w:szCs w:val="22"/>
        </w:rPr>
      </w:pPr>
      <w:del w:id="268" w:author="Brian O'Meara" w:date="2017-01-25T05:41:00Z">
        <w:r w:rsidRPr="00650BEC" w:rsidDel="00C80CB5">
          <w:rPr>
            <w:rFonts w:ascii="Arial" w:hAnsi="Arial" w:cs="Arial"/>
            <w:color w:val="000000"/>
            <w:sz w:val="22"/>
            <w:szCs w:val="22"/>
          </w:rPr>
          <w:delText>UT is the ideal location to establish such a program. For biodiversity experts, we are already a key destination given our high regional</w:delText>
        </w:r>
      </w:del>
      <w:ins w:id="269" w:author="O'Meara, Brian C" w:date="2017-01-22T01:08:00Z">
        <w:del w:id="270" w:author="Brian O'Meara" w:date="2017-01-25T05:41:00Z">
          <w:r w:rsidR="00846899" w:rsidDel="00C80CB5">
            <w:rPr>
              <w:rFonts w:ascii="Arial" w:hAnsi="Arial" w:cs="Arial"/>
              <w:color w:val="000000"/>
              <w:sz w:val="22"/>
              <w:szCs w:val="22"/>
            </w:rPr>
            <w:delText>the region’s high</w:delText>
          </w:r>
        </w:del>
      </w:ins>
      <w:del w:id="271" w:author="Brian O'Meara" w:date="2017-01-25T05:41:00Z">
        <w:r w:rsidRPr="00650BEC" w:rsidDel="00C80CB5">
          <w:rPr>
            <w:rFonts w:ascii="Arial" w:hAnsi="Arial" w:cs="Arial"/>
            <w:color w:val="000000"/>
            <w:sz w:val="22"/>
            <w:szCs w:val="22"/>
          </w:rPr>
          <w:delText xml:space="preserve"> biodiversity and existing groundwork to map it (e.g. All Taxa Biodiversity Invento</w:delText>
        </w:r>
        <w:r w:rsidR="002E4EDD" w:rsidDel="00C80CB5">
          <w:rPr>
            <w:rFonts w:ascii="Arial" w:hAnsi="Arial" w:cs="Arial"/>
            <w:color w:val="000000"/>
            <w:sz w:val="22"/>
            <w:szCs w:val="22"/>
          </w:rPr>
          <w:delText>r</w:delText>
        </w:r>
        <w:r w:rsidRPr="00650BEC" w:rsidDel="00C80CB5">
          <w:rPr>
            <w:rFonts w:ascii="Arial" w:hAnsi="Arial" w:cs="Arial"/>
            <w:color w:val="000000"/>
            <w:sz w:val="22"/>
            <w:szCs w:val="22"/>
          </w:rPr>
          <w:delText>y, which has mapped 19,000 species in Great Smoky Mountains National Park</w:delText>
        </w:r>
        <w:r w:rsidR="00DD5643" w:rsidDel="00C80CB5">
          <w:rPr>
            <w:rFonts w:ascii="Arial" w:hAnsi="Arial" w:cs="Arial"/>
            <w:color w:val="000000"/>
            <w:sz w:val="22"/>
            <w:szCs w:val="22"/>
          </w:rPr>
          <w:delText xml:space="preserve"> (GSMNP)</w:delText>
        </w:r>
        <w:r w:rsidRPr="00650BEC" w:rsidDel="00C80CB5">
          <w:rPr>
            <w:rFonts w:ascii="Arial" w:hAnsi="Arial" w:cs="Arial"/>
            <w:color w:val="000000"/>
            <w:sz w:val="22"/>
            <w:szCs w:val="22"/>
          </w:rPr>
          <w:delText xml:space="preserve">), research collections (TENN Herbarium housing vascular plants, bryophytes and fungi, UT Fish Collection, UT Caddisfly Collection) and faculty-led courses about fish, fungi, plants, reptiles, amphibians, </w:delText>
        </w:r>
        <w:r w:rsidR="00323D5C" w:rsidDel="00C80CB5">
          <w:rPr>
            <w:rFonts w:ascii="Arial" w:hAnsi="Arial" w:cs="Arial"/>
            <w:color w:val="000000"/>
            <w:sz w:val="22"/>
            <w:szCs w:val="22"/>
          </w:rPr>
          <w:delText xml:space="preserve">birds, </w:delText>
        </w:r>
        <w:r w:rsidRPr="00650BEC" w:rsidDel="00C80CB5">
          <w:rPr>
            <w:rFonts w:ascii="Arial" w:hAnsi="Arial" w:cs="Arial"/>
            <w:color w:val="000000"/>
            <w:sz w:val="22"/>
            <w:szCs w:val="22"/>
          </w:rPr>
          <w:delText>mammals and invertebrates. We have a tradition of collaboration with and placement of graduates in federal and state agencies</w:delText>
        </w:r>
        <w:r w:rsidR="002E4EDD" w:rsidDel="00C80CB5">
          <w:rPr>
            <w:rFonts w:ascii="Arial" w:hAnsi="Arial" w:cs="Arial"/>
            <w:color w:val="000000"/>
            <w:sz w:val="22"/>
            <w:szCs w:val="22"/>
          </w:rPr>
          <w:delText xml:space="preserve"> </w:delText>
        </w:r>
        <w:r w:rsidRPr="00650BEC" w:rsidDel="00C80CB5">
          <w:rPr>
            <w:rFonts w:ascii="Arial" w:hAnsi="Arial" w:cs="Arial"/>
            <w:color w:val="000000"/>
            <w:sz w:val="22"/>
            <w:szCs w:val="22"/>
          </w:rPr>
          <w:delText>and NGOs such as The Nature Conservancy and the Tennessee Clean Water Network. Our technological skills are at the cutting edge, with expertise in environmental DNA monitoring, high</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performance computing, next</w:delText>
        </w:r>
        <w:r w:rsidR="002E4EDD" w:rsidDel="00C80CB5">
          <w:rPr>
            <w:rFonts w:ascii="Arial" w:hAnsi="Arial" w:cs="Arial"/>
            <w:color w:val="000000"/>
            <w:sz w:val="22"/>
            <w:szCs w:val="22"/>
          </w:rPr>
          <w:delText>-</w:delText>
        </w:r>
        <w:r w:rsidRPr="00650BEC" w:rsidDel="00C80CB5">
          <w:rPr>
            <w:rFonts w:ascii="Arial" w:hAnsi="Arial" w:cs="Arial"/>
            <w:color w:val="000000"/>
            <w:sz w:val="22"/>
            <w:szCs w:val="22"/>
          </w:rPr>
          <w:delText>generation sequencing, and use of drone and satellite imagery for addressing biological questions.</w:delText>
        </w:r>
      </w:del>
    </w:p>
    <w:p w14:paraId="008C2F25" w14:textId="5E6FECEF" w:rsidR="00584569" w:rsidRDefault="002E4EDD"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commentRangeStart w:id="272"/>
      <w:commentRangeStart w:id="273"/>
      <w:r>
        <w:rPr>
          <w:rFonts w:ascii="Arial" w:hAnsi="Arial" w:cs="Arial"/>
          <w:color w:val="000000"/>
          <w:sz w:val="22"/>
          <w:szCs w:val="22"/>
        </w:rPr>
        <w:t>Our interdisciplinary approach connects three</w:t>
      </w:r>
      <w:r w:rsidR="00584569">
        <w:rPr>
          <w:rFonts w:ascii="Arial" w:hAnsi="Arial" w:cs="Arial"/>
          <w:color w:val="000000"/>
          <w:sz w:val="22"/>
          <w:szCs w:val="22"/>
        </w:rPr>
        <w:t xml:space="preserve"> department</w:t>
      </w:r>
      <w:r w:rsidR="00A00188">
        <w:rPr>
          <w:rFonts w:ascii="Arial" w:hAnsi="Arial" w:cs="Arial"/>
          <w:color w:val="000000"/>
          <w:sz w:val="22"/>
          <w:szCs w:val="22"/>
        </w:rPr>
        <w:t>s</w:t>
      </w:r>
      <w:commentRangeEnd w:id="272"/>
      <w:r w:rsidR="007D1316">
        <w:rPr>
          <w:rStyle w:val="CommentReference"/>
          <w:rFonts w:asciiTheme="minorHAnsi" w:eastAsiaTheme="minorHAnsi" w:hAnsiTheme="minorHAnsi" w:cstheme="minorBidi"/>
        </w:rPr>
        <w:commentReference w:id="272"/>
      </w:r>
      <w:r>
        <w:rPr>
          <w:rFonts w:ascii="Arial" w:hAnsi="Arial" w:cs="Arial"/>
          <w:color w:val="000000"/>
          <w:sz w:val="22"/>
          <w:szCs w:val="22"/>
        </w:rPr>
        <w:t>,</w:t>
      </w:r>
      <w:r w:rsidR="00A00188">
        <w:rPr>
          <w:rFonts w:ascii="Arial" w:hAnsi="Arial" w:cs="Arial"/>
          <w:color w:val="000000"/>
          <w:sz w:val="22"/>
          <w:szCs w:val="22"/>
        </w:rPr>
        <w:t xml:space="preserve"> each </w:t>
      </w:r>
      <w:r>
        <w:rPr>
          <w:rFonts w:ascii="Arial" w:hAnsi="Arial" w:cs="Arial"/>
          <w:color w:val="000000"/>
          <w:sz w:val="22"/>
          <w:szCs w:val="22"/>
        </w:rPr>
        <w:t xml:space="preserve">with </w:t>
      </w:r>
      <w:r w:rsidR="00A00188">
        <w:rPr>
          <w:rFonts w:ascii="Arial" w:hAnsi="Arial" w:cs="Arial"/>
          <w:color w:val="000000"/>
          <w:sz w:val="22"/>
          <w:szCs w:val="22"/>
        </w:rPr>
        <w:t xml:space="preserve">unique strengths. Ecology </w:t>
      </w:r>
      <w:r w:rsidR="00BF7076">
        <w:rPr>
          <w:rFonts w:ascii="Arial" w:hAnsi="Arial" w:cs="Arial"/>
          <w:color w:val="000000"/>
          <w:sz w:val="22"/>
          <w:szCs w:val="22"/>
        </w:rPr>
        <w:t>&amp;</w:t>
      </w:r>
      <w:r w:rsidR="00A00188">
        <w:rPr>
          <w:rFonts w:ascii="Arial" w:hAnsi="Arial" w:cs="Arial"/>
          <w:color w:val="000000"/>
          <w:sz w:val="22"/>
          <w:szCs w:val="22"/>
        </w:rPr>
        <w:t xml:space="preserve"> Evolutionary Biology</w:t>
      </w:r>
      <w:r w:rsidR="00BF7076">
        <w:rPr>
          <w:rFonts w:ascii="Arial" w:hAnsi="Arial" w:cs="Arial"/>
          <w:color w:val="000000"/>
          <w:sz w:val="22"/>
          <w:szCs w:val="22"/>
        </w:rPr>
        <w:t xml:space="preserve"> (EEB)</w:t>
      </w:r>
      <w:r w:rsidR="00A00188">
        <w:rPr>
          <w:rFonts w:ascii="Arial" w:hAnsi="Arial" w:cs="Arial"/>
          <w:color w:val="000000"/>
          <w:sz w:val="22"/>
          <w:szCs w:val="22"/>
        </w:rPr>
        <w:t xml:space="preserve"> brings a focus on ecological and evolutionary mechanisms, as well as expertise in fungi, plants, vertebrates</w:t>
      </w:r>
      <w:r w:rsidR="00EA13B9">
        <w:rPr>
          <w:rFonts w:ascii="Arial" w:hAnsi="Arial" w:cs="Arial"/>
          <w:color w:val="000000"/>
          <w:sz w:val="22"/>
          <w:szCs w:val="22"/>
        </w:rPr>
        <w:t>, and some insects</w:t>
      </w:r>
      <w:r w:rsidR="00A00188">
        <w:rPr>
          <w:rFonts w:ascii="Arial" w:hAnsi="Arial" w:cs="Arial"/>
          <w:color w:val="000000"/>
          <w:sz w:val="22"/>
          <w:szCs w:val="22"/>
        </w:rPr>
        <w:t xml:space="preserve">. </w:t>
      </w:r>
      <w:r w:rsidR="00BF7076">
        <w:rPr>
          <w:rFonts w:ascii="Arial" w:hAnsi="Arial" w:cs="Arial"/>
          <w:color w:val="000000"/>
          <w:sz w:val="22"/>
          <w:szCs w:val="22"/>
        </w:rPr>
        <w:t xml:space="preserve">Entomology &amp; Plant Pathology (EPP) </w:t>
      </w:r>
      <w:r w:rsidR="00EA13B9">
        <w:rPr>
          <w:rFonts w:ascii="Arial" w:hAnsi="Arial" w:cs="Arial"/>
          <w:color w:val="000000"/>
          <w:sz w:val="22"/>
          <w:szCs w:val="22"/>
        </w:rPr>
        <w:t>extends the taxonomic expertise to arthropods</w:t>
      </w:r>
      <w:r w:rsidR="005A4913">
        <w:rPr>
          <w:rFonts w:ascii="Arial" w:hAnsi="Arial" w:cs="Arial"/>
          <w:color w:val="000000"/>
          <w:sz w:val="22"/>
          <w:szCs w:val="22"/>
        </w:rPr>
        <w:t xml:space="preserve"> and disease organisms and has rich connections with agriculture. </w:t>
      </w:r>
      <w:r w:rsidR="004C49C5">
        <w:rPr>
          <w:rFonts w:ascii="Arial" w:hAnsi="Arial" w:cs="Arial"/>
          <w:color w:val="000000"/>
          <w:sz w:val="22"/>
          <w:szCs w:val="22"/>
        </w:rPr>
        <w:t xml:space="preserve">Forestry, Wildlife, &amp; Fisheries (FWF) maintains a focus on harvestable natural resources (fish, timber, recreational hunting) but far less of an emphasis on biological mechanisms or question-driven science. </w:t>
      </w:r>
      <w:r>
        <w:rPr>
          <w:rFonts w:ascii="Arial" w:hAnsi="Arial" w:cs="Arial"/>
          <w:color w:val="000000"/>
          <w:sz w:val="22"/>
          <w:szCs w:val="22"/>
        </w:rPr>
        <w:t xml:space="preserve">Though these programs have a substantial set of students move on to careers outside academia, like most science programs across the US, </w:t>
      </w:r>
      <w:r w:rsidR="009979FB">
        <w:rPr>
          <w:rFonts w:ascii="Arial" w:hAnsi="Arial" w:cs="Arial"/>
          <w:color w:val="000000"/>
          <w:sz w:val="22"/>
          <w:szCs w:val="22"/>
        </w:rPr>
        <w:t xml:space="preserve">they have not done much </w:t>
      </w:r>
      <w:r>
        <w:rPr>
          <w:rFonts w:ascii="Arial" w:hAnsi="Arial" w:cs="Arial"/>
          <w:color w:val="000000"/>
          <w:sz w:val="22"/>
          <w:szCs w:val="22"/>
        </w:rPr>
        <w:t>to prepare students for this path.</w:t>
      </w:r>
      <w:commentRangeEnd w:id="273"/>
      <w:r w:rsidR="008E01FF">
        <w:rPr>
          <w:rStyle w:val="CommentReference"/>
          <w:rFonts w:asciiTheme="minorHAnsi" w:eastAsiaTheme="minorHAnsi" w:hAnsiTheme="minorHAnsi" w:cstheme="minorBidi"/>
        </w:rPr>
        <w:commentReference w:id="273"/>
      </w:r>
    </w:p>
    <w:p w14:paraId="27422936" w14:textId="3498C0EE" w:rsidR="00584569" w:rsidRPr="00650BEC" w:rsidRDefault="00584569" w:rsidP="009A68D7">
      <w:pPr>
        <w:pStyle w:val="NormalWeb"/>
        <w:shd w:val="clear" w:color="auto" w:fill="FFFFFF"/>
        <w:spacing w:before="225" w:beforeAutospacing="0" w:after="225" w:afterAutospacing="0"/>
        <w:ind w:firstLine="720"/>
        <w:contextualSpacing/>
        <w:rPr>
          <w:rFonts w:ascii="Arial" w:hAnsi="Arial" w:cs="Arial"/>
          <w:color w:val="000000"/>
          <w:sz w:val="22"/>
          <w:szCs w:val="22"/>
        </w:rPr>
      </w:pPr>
    </w:p>
    <w:p w14:paraId="5D739E3E" w14:textId="66FB727C" w:rsidR="00022C36" w:rsidRPr="0072026D" w:rsidRDefault="00022C36" w:rsidP="0072026D">
      <w:pPr>
        <w:pStyle w:val="NormalWeb"/>
        <w:shd w:val="clear" w:color="auto" w:fill="FFFFFF"/>
        <w:spacing w:before="0" w:beforeAutospacing="0" w:after="0" w:afterAutospacing="0"/>
        <w:contextualSpacing/>
        <w:outlineLvl w:val="0"/>
        <w:rPr>
          <w:rFonts w:ascii="Arial" w:hAnsi="Arial" w:cs="Arial"/>
          <w:i/>
          <w:color w:val="000000"/>
          <w:sz w:val="22"/>
          <w:szCs w:val="22"/>
          <w:u w:val="single"/>
        </w:rPr>
      </w:pPr>
      <w:r w:rsidRPr="0072026D">
        <w:rPr>
          <w:rFonts w:ascii="Arial" w:hAnsi="Arial" w:cs="Arial"/>
          <w:i/>
          <w:color w:val="000000"/>
          <w:sz w:val="22"/>
          <w:szCs w:val="22"/>
          <w:u w:val="single"/>
        </w:rPr>
        <w:t xml:space="preserve">Context for </w:t>
      </w:r>
      <w:r w:rsidR="00193E14" w:rsidRPr="0072026D">
        <w:rPr>
          <w:rFonts w:ascii="Arial" w:hAnsi="Arial" w:cs="Arial"/>
          <w:i/>
          <w:color w:val="000000"/>
          <w:sz w:val="22"/>
          <w:szCs w:val="22"/>
          <w:u w:val="single"/>
        </w:rPr>
        <w:t>Added Value</w:t>
      </w:r>
    </w:p>
    <w:p w14:paraId="30790FEB" w14:textId="77777777" w:rsidR="006542DF" w:rsidRDefault="00C3104A" w:rsidP="00806668">
      <w:pPr>
        <w:pStyle w:val="Caption"/>
        <w:ind w:firstLine="720"/>
        <w:contextualSpacing/>
        <w:rPr>
          <w:ins w:id="274" w:author="Pound, Sharon Sweetser" w:date="2017-01-25T09:24:00Z"/>
          <w:rFonts w:ascii="Arial" w:hAnsi="Arial" w:cs="Arial"/>
          <w:b w:val="0"/>
          <w:color w:val="000000"/>
          <w:sz w:val="22"/>
          <w:szCs w:val="22"/>
        </w:rPr>
      </w:pPr>
      <w:commentRangeStart w:id="275"/>
      <w:r w:rsidRPr="00650BEC">
        <w:rPr>
          <w:rFonts w:ascii="Arial" w:hAnsi="Arial" w:cs="Arial"/>
          <w:b w:val="0"/>
          <w:color w:val="000000"/>
          <w:sz w:val="22"/>
          <w:szCs w:val="22"/>
        </w:rPr>
        <w:t>Our programs track outcomes</w:t>
      </w:r>
      <w:r w:rsidR="00193E14">
        <w:rPr>
          <w:rFonts w:ascii="Arial" w:hAnsi="Arial" w:cs="Arial"/>
          <w:b w:val="0"/>
          <w:color w:val="000000"/>
          <w:sz w:val="22"/>
          <w:szCs w:val="22"/>
        </w:rPr>
        <w:t xml:space="preserve"> </w:t>
      </w:r>
      <w:commentRangeEnd w:id="275"/>
      <w:r w:rsidR="00183CAF">
        <w:rPr>
          <w:rStyle w:val="CommentReference"/>
          <w:b w:val="0"/>
          <w:bCs w:val="0"/>
          <w:color w:val="auto"/>
        </w:rPr>
        <w:commentReference w:id="275"/>
      </w:r>
      <w:r w:rsidR="00193E14">
        <w:rPr>
          <w:rFonts w:ascii="Arial" w:hAnsi="Arial" w:cs="Arial"/>
          <w:b w:val="0"/>
          <w:color w:val="000000"/>
          <w:sz w:val="22"/>
          <w:szCs w:val="22"/>
        </w:rPr>
        <w:t>(</w:t>
      </w:r>
      <w:commentRangeStart w:id="276"/>
      <w:r w:rsidR="00193E14">
        <w:rPr>
          <w:rFonts w:ascii="Arial" w:hAnsi="Arial" w:cs="Arial"/>
          <w:b w:val="0"/>
          <w:color w:val="000000"/>
          <w:sz w:val="22"/>
          <w:szCs w:val="22"/>
        </w:rPr>
        <w:t xml:space="preserve">see </w:t>
      </w:r>
      <w:ins w:id="277" w:author="Pound, Sharon Sweetser" w:date="2017-01-22T11:12:00Z">
        <w:r w:rsidR="00C1735F">
          <w:rPr>
            <w:rFonts w:ascii="Arial" w:hAnsi="Arial" w:cs="Arial"/>
            <w:b w:val="0"/>
            <w:color w:val="000000"/>
            <w:sz w:val="22"/>
            <w:szCs w:val="22"/>
          </w:rPr>
          <w:t xml:space="preserve">Fig. </w:t>
        </w:r>
        <w:r w:rsidR="002E08CA">
          <w:rPr>
            <w:rFonts w:ascii="Arial" w:hAnsi="Arial" w:cs="Arial"/>
            <w:b w:val="0"/>
            <w:color w:val="000000"/>
            <w:sz w:val="22"/>
            <w:szCs w:val="22"/>
          </w:rPr>
          <w:t>2</w:t>
        </w:r>
      </w:ins>
      <w:commentRangeEnd w:id="276"/>
      <w:ins w:id="278" w:author="Pound, Sharon Sweetser" w:date="2017-01-25T09:39:00Z">
        <w:r w:rsidR="00FA7309">
          <w:rPr>
            <w:rStyle w:val="CommentReference"/>
            <w:b w:val="0"/>
            <w:bCs w:val="0"/>
            <w:color w:val="auto"/>
          </w:rPr>
          <w:commentReference w:id="276"/>
        </w:r>
      </w:ins>
      <w:r w:rsidR="00193E14">
        <w:rPr>
          <w:rFonts w:ascii="Arial" w:hAnsi="Arial" w:cs="Arial"/>
          <w:b w:val="0"/>
          <w:color w:val="000000"/>
          <w:sz w:val="22"/>
          <w:szCs w:val="22"/>
        </w:rPr>
        <w:t>)</w:t>
      </w:r>
      <w:r w:rsidRPr="00650BEC">
        <w:rPr>
          <w:rFonts w:ascii="Arial" w:hAnsi="Arial" w:cs="Arial"/>
          <w:b w:val="0"/>
          <w:color w:val="000000"/>
          <w:sz w:val="22"/>
          <w:szCs w:val="22"/>
        </w:rPr>
        <w:t>: for example, we have tracked placement of EEB Ph</w:t>
      </w:r>
      <w:ins w:id="279"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D</w:t>
      </w:r>
      <w:ins w:id="280" w:author="Pound, Sharon Sweetser" w:date="2017-01-22T12:33:00Z">
        <w:r w:rsidR="001D323B">
          <w:rPr>
            <w:rFonts w:ascii="Arial" w:hAnsi="Arial" w:cs="Arial"/>
            <w:b w:val="0"/>
            <w:color w:val="000000"/>
            <w:sz w:val="22"/>
            <w:szCs w:val="22"/>
          </w:rPr>
          <w:t>.</w:t>
        </w:r>
      </w:ins>
      <w:r w:rsidRPr="00650BEC">
        <w:rPr>
          <w:rFonts w:ascii="Arial" w:hAnsi="Arial" w:cs="Arial"/>
          <w:b w:val="0"/>
          <w:color w:val="000000"/>
          <w:sz w:val="22"/>
          <w:szCs w:val="22"/>
        </w:rPr>
        <w:t xml:space="preserve"> and Master</w:t>
      </w:r>
      <w:r w:rsidR="00193E14">
        <w:rPr>
          <w:rFonts w:ascii="Arial" w:hAnsi="Arial" w:cs="Arial"/>
          <w:b w:val="0"/>
          <w:color w:val="000000"/>
          <w:sz w:val="22"/>
          <w:szCs w:val="22"/>
        </w:rPr>
        <w:t>’</w:t>
      </w:r>
      <w:r w:rsidRPr="00650BEC">
        <w:rPr>
          <w:rFonts w:ascii="Arial" w:hAnsi="Arial" w:cs="Arial"/>
          <w:b w:val="0"/>
          <w:color w:val="000000"/>
          <w:sz w:val="22"/>
          <w:szCs w:val="22"/>
        </w:rPr>
        <w:t xml:space="preserve">s </w:t>
      </w:r>
      <w:r w:rsidR="00D67DBC" w:rsidRPr="00650BEC">
        <w:rPr>
          <w:rFonts w:ascii="Arial" w:hAnsi="Arial" w:cs="Arial"/>
          <w:b w:val="0"/>
          <w:color w:val="000000"/>
          <w:sz w:val="22"/>
          <w:szCs w:val="22"/>
        </w:rPr>
        <w:t>students for the past 16 ye</w:t>
      </w:r>
      <w:r w:rsidR="008C2C02" w:rsidRPr="00650BEC">
        <w:rPr>
          <w:rFonts w:ascii="Arial" w:hAnsi="Arial" w:cs="Arial"/>
          <w:b w:val="0"/>
          <w:color w:val="000000"/>
          <w:sz w:val="22"/>
          <w:szCs w:val="22"/>
        </w:rPr>
        <w:t>ars, and know placements for 127</w:t>
      </w:r>
      <w:r w:rsidR="00D67DBC" w:rsidRPr="00650BEC">
        <w:rPr>
          <w:rFonts w:ascii="Arial" w:hAnsi="Arial" w:cs="Arial"/>
          <w:b w:val="0"/>
          <w:color w:val="000000"/>
          <w:sz w:val="22"/>
          <w:szCs w:val="22"/>
        </w:rPr>
        <w:t xml:space="preserve"> of </w:t>
      </w:r>
      <w:r w:rsidR="008C2C02" w:rsidRPr="00650BEC">
        <w:rPr>
          <w:rFonts w:ascii="Arial" w:hAnsi="Arial" w:cs="Arial"/>
          <w:b w:val="0"/>
          <w:color w:val="000000"/>
          <w:sz w:val="22"/>
          <w:szCs w:val="22"/>
        </w:rPr>
        <w:t>135 graduates of that program.</w:t>
      </w:r>
      <w:r w:rsidR="00184414" w:rsidRPr="00650BEC">
        <w:rPr>
          <w:rFonts w:ascii="Arial" w:hAnsi="Arial" w:cs="Arial"/>
          <w:b w:val="0"/>
          <w:color w:val="000000"/>
          <w:sz w:val="22"/>
          <w:szCs w:val="22"/>
        </w:rPr>
        <w:t xml:space="preserve"> </w:t>
      </w:r>
      <w:ins w:id="281" w:author="Brian O'Meara" w:date="2017-01-25T05:50:00Z">
        <w:r w:rsidR="00562CB3">
          <w:rPr>
            <w:rFonts w:ascii="Arial" w:hAnsi="Arial" w:cs="Arial"/>
            <w:b w:val="0"/>
            <w:color w:val="000000"/>
            <w:sz w:val="22"/>
            <w:szCs w:val="22"/>
          </w:rPr>
          <w:t xml:space="preserve">All the programs currently have a substantial proportion of graduates going on to academia, but </w:t>
        </w:r>
      </w:ins>
      <w:ins w:id="282" w:author="Brian O'Meara" w:date="2017-01-25T05:51:00Z">
        <w:r w:rsidR="00562CB3">
          <w:rPr>
            <w:rFonts w:ascii="Arial" w:hAnsi="Arial" w:cs="Arial"/>
            <w:b w:val="0"/>
            <w:color w:val="000000"/>
            <w:sz w:val="22"/>
            <w:szCs w:val="22"/>
          </w:rPr>
          <w:t>there still are students (in red) who go outside academia.</w:t>
        </w:r>
      </w:ins>
      <w:r w:rsidR="00184414" w:rsidRPr="00650BEC">
        <w:rPr>
          <w:rFonts w:ascii="Arial" w:hAnsi="Arial" w:cs="Arial"/>
          <w:b w:val="0"/>
          <w:color w:val="000000"/>
          <w:sz w:val="22"/>
          <w:szCs w:val="22"/>
        </w:rPr>
        <w:t>This baseline data will be useful in allowing us to measure the impact of this program. It also allows us to integrat</w:t>
      </w:r>
      <w:r w:rsidR="00A04A25" w:rsidRPr="00650BEC">
        <w:rPr>
          <w:rFonts w:ascii="Arial" w:hAnsi="Arial" w:cs="Arial"/>
          <w:b w:val="0"/>
          <w:color w:val="000000"/>
          <w:sz w:val="22"/>
          <w:szCs w:val="22"/>
        </w:rPr>
        <w:t xml:space="preserve">e program participants into alumni networks, especially </w:t>
      </w:r>
      <w:r w:rsidR="006767B0" w:rsidRPr="00650BEC">
        <w:rPr>
          <w:rFonts w:ascii="Arial" w:hAnsi="Arial" w:cs="Arial"/>
          <w:b w:val="0"/>
          <w:color w:val="000000"/>
          <w:sz w:val="22"/>
          <w:szCs w:val="22"/>
        </w:rPr>
        <w:t>with</w:t>
      </w:r>
      <w:r w:rsidR="00A04A25" w:rsidRPr="00650BEC">
        <w:rPr>
          <w:rFonts w:ascii="Arial" w:hAnsi="Arial" w:cs="Arial"/>
          <w:b w:val="0"/>
          <w:color w:val="000000"/>
          <w:sz w:val="22"/>
          <w:szCs w:val="22"/>
        </w:rPr>
        <w:t xml:space="preserve"> alumni outside academia.</w:t>
      </w:r>
      <w:r w:rsidR="002442A1" w:rsidRPr="00650BEC">
        <w:rPr>
          <w:rFonts w:ascii="Arial" w:hAnsi="Arial" w:cs="Arial"/>
          <w:b w:val="0"/>
          <w:color w:val="000000"/>
          <w:sz w:val="22"/>
          <w:szCs w:val="22"/>
        </w:rPr>
        <w:t xml:space="preserve"> These data suggest that for our programs, academia remains the default outcome, with 83% of EEB Ph</w:t>
      </w:r>
      <w:ins w:id="283" w:author="Pound, Sharon Sweetser" w:date="2017-01-22T12:33:00Z">
        <w:r w:rsidR="001D323B">
          <w:rPr>
            <w:rFonts w:ascii="Arial" w:hAnsi="Arial" w:cs="Arial"/>
            <w:b w:val="0"/>
            <w:color w:val="000000"/>
            <w:sz w:val="22"/>
            <w:szCs w:val="22"/>
          </w:rPr>
          <w:t>.</w:t>
        </w:r>
      </w:ins>
      <w:r w:rsidR="002442A1" w:rsidRPr="00650BEC">
        <w:rPr>
          <w:rFonts w:ascii="Arial" w:hAnsi="Arial" w:cs="Arial"/>
          <w:b w:val="0"/>
          <w:color w:val="000000"/>
          <w:sz w:val="22"/>
          <w:szCs w:val="22"/>
        </w:rPr>
        <w:t>D</w:t>
      </w:r>
      <w:ins w:id="284" w:author="Pound, Sharon Sweetser" w:date="2017-01-22T12:33:00Z">
        <w:r w:rsidR="001D323B">
          <w:rPr>
            <w:rFonts w:ascii="Arial" w:hAnsi="Arial" w:cs="Arial"/>
            <w:b w:val="0"/>
            <w:color w:val="000000"/>
            <w:sz w:val="22"/>
            <w:szCs w:val="22"/>
          </w:rPr>
          <w:t xml:space="preserve">. </w:t>
        </w:r>
      </w:ins>
      <w:del w:id="285" w:author="Pound, Sharon Sweetser" w:date="2017-01-22T12:33:00Z">
        <w:r w:rsidR="002442A1" w:rsidRPr="00650BEC" w:rsidDel="001D323B">
          <w:rPr>
            <w:rFonts w:ascii="Arial" w:hAnsi="Arial" w:cs="Arial"/>
            <w:b w:val="0"/>
            <w:color w:val="000000"/>
            <w:sz w:val="22"/>
            <w:szCs w:val="22"/>
          </w:rPr>
          <w:delText xml:space="preserve"> </w:delText>
        </w:r>
      </w:del>
      <w:r w:rsidR="002442A1" w:rsidRPr="00650BEC">
        <w:rPr>
          <w:rFonts w:ascii="Arial" w:hAnsi="Arial" w:cs="Arial"/>
          <w:b w:val="0"/>
          <w:color w:val="000000"/>
          <w:sz w:val="22"/>
          <w:szCs w:val="22"/>
        </w:rPr>
        <w:t xml:space="preserve">graduates either in a faculty role or in some other academic research position (often postdoctoral positions, especially for recent graduates, with the intention of moving on to faculty positions) and 50% for </w:t>
      </w:r>
      <w:del w:id="286" w:author="Pound, Sharon Sweetser" w:date="2017-01-22T11:00:00Z">
        <w:r w:rsidR="002442A1" w:rsidRPr="00650BEC" w:rsidDel="00E63374">
          <w:rPr>
            <w:rFonts w:ascii="Arial" w:hAnsi="Arial" w:cs="Arial"/>
            <w:b w:val="0"/>
            <w:color w:val="000000"/>
            <w:sz w:val="22"/>
            <w:szCs w:val="22"/>
          </w:rPr>
          <w:delText>Entomology and Plant Pathology</w:delText>
        </w:r>
      </w:del>
      <w:ins w:id="287" w:author="Pound, Sharon Sweetser" w:date="2017-01-22T11:00:00Z">
        <w:r w:rsidR="00E63374">
          <w:rPr>
            <w:rFonts w:ascii="Arial" w:hAnsi="Arial" w:cs="Arial"/>
            <w:b w:val="0"/>
            <w:color w:val="000000"/>
            <w:sz w:val="22"/>
            <w:szCs w:val="22"/>
          </w:rPr>
          <w:t>EPP</w:t>
        </w:r>
      </w:ins>
      <w:r w:rsidR="002442A1" w:rsidRPr="00650BEC">
        <w:rPr>
          <w:rFonts w:ascii="Arial" w:hAnsi="Arial" w:cs="Arial"/>
          <w:b w:val="0"/>
          <w:color w:val="000000"/>
          <w:sz w:val="22"/>
          <w:szCs w:val="22"/>
        </w:rPr>
        <w:t xml:space="preserve">. </w:t>
      </w:r>
    </w:p>
    <w:p w14:paraId="1D80D6C3" w14:textId="2F646617" w:rsidR="001C44DC" w:rsidRDefault="006767B0">
      <w:pPr>
        <w:pStyle w:val="Caption"/>
        <w:contextualSpacing/>
        <w:rPr>
          <w:ins w:id="288" w:author="Pound, Sharon Sweetser" w:date="2017-01-22T11:18:00Z"/>
          <w:rFonts w:ascii="Arial" w:hAnsi="Arial" w:cs="Arial"/>
          <w:b w:val="0"/>
          <w:color w:val="000000"/>
          <w:sz w:val="22"/>
          <w:szCs w:val="22"/>
        </w:rPr>
        <w:pPrChange w:id="289" w:author="Pound, Sharon Sweetser" w:date="2017-01-25T09:24:00Z">
          <w:pPr>
            <w:pStyle w:val="Caption"/>
            <w:ind w:firstLine="720"/>
            <w:contextualSpacing/>
          </w:pPr>
        </w:pPrChange>
      </w:pPr>
      <w:del w:id="290" w:author="Pound, Sharon Sweetser" w:date="2017-01-22T11:19:00Z">
        <w:r w:rsidRPr="00650BEC" w:rsidDel="001C44DC">
          <w:rPr>
            <w:rFonts w:ascii="Arial" w:hAnsi="Arial" w:cs="Arial"/>
            <w:b w:val="0"/>
            <w:color w:val="000000"/>
            <w:sz w:val="22"/>
            <w:szCs w:val="22"/>
          </w:rPr>
          <w:delText xml:space="preserve"> </w:delText>
        </w:r>
      </w:del>
    </w:p>
    <w:p w14:paraId="5B9E0E1D" w14:textId="13E648DA" w:rsidR="00214B52" w:rsidRPr="00650BEC" w:rsidRDefault="001C44DC" w:rsidP="00806668">
      <w:pPr>
        <w:pStyle w:val="Caption"/>
        <w:ind w:firstLine="720"/>
        <w:contextualSpacing/>
        <w:rPr>
          <w:rFonts w:ascii="Arial" w:hAnsi="Arial" w:cs="Arial"/>
          <w:b w:val="0"/>
          <w:color w:val="000000"/>
          <w:sz w:val="22"/>
          <w:szCs w:val="22"/>
        </w:rPr>
      </w:pPr>
      <w:r>
        <w:rPr>
          <w:rFonts w:ascii="Arial" w:hAnsi="Arial" w:cs="Arial"/>
          <w:b w:val="0"/>
          <w:noProof/>
          <w:color w:val="000000"/>
          <w:sz w:val="22"/>
          <w:szCs w:val="22"/>
        </w:rPr>
        <w:lastRenderedPageBreak/>
        <mc:AlternateContent>
          <mc:Choice Requires="wpg">
            <w:drawing>
              <wp:anchor distT="0" distB="0" distL="114300" distR="114300" simplePos="0" relativeHeight="251665408" behindDoc="0" locked="0" layoutInCell="1" allowOverlap="1" wp14:anchorId="1FFA5E39" wp14:editId="1A6171DB">
                <wp:simplePos x="0" y="0"/>
                <wp:positionH relativeFrom="margin">
                  <wp:align>right</wp:align>
                </wp:positionH>
                <wp:positionV relativeFrom="paragraph">
                  <wp:posOffset>253365</wp:posOffset>
                </wp:positionV>
                <wp:extent cx="5943600" cy="2132330"/>
                <wp:effectExtent l="0" t="0" r="0" b="1270"/>
                <wp:wrapSquare wrapText="bothSides"/>
                <wp:docPr id="5" name="Group 5"/>
                <wp:cNvGraphicFramePr/>
                <a:graphic xmlns:a="http://schemas.openxmlformats.org/drawingml/2006/main">
                  <a:graphicData uri="http://schemas.microsoft.com/office/word/2010/wordprocessingGroup">
                    <wpg:wgp>
                      <wpg:cNvGrpSpPr/>
                      <wpg:grpSpPr>
                        <a:xfrm>
                          <a:off x="0" y="0"/>
                          <a:ext cx="5943600" cy="2132330"/>
                          <a:chOff x="0" y="0"/>
                          <a:chExt cx="5943600" cy="2132330"/>
                        </a:xfrm>
                      </wpg:grpSpPr>
                      <wps:wsp>
                        <wps:cNvPr id="217" name="Text Box 2"/>
                        <wps:cNvSpPr txBox="1">
                          <a:spLocks noChangeArrowheads="1"/>
                        </wps:cNvSpPr>
                        <wps:spPr bwMode="auto">
                          <a:xfrm>
                            <a:off x="0" y="1885950"/>
                            <a:ext cx="5915025" cy="246380"/>
                          </a:xfrm>
                          <a:prstGeom prst="rect">
                            <a:avLst/>
                          </a:prstGeom>
                          <a:solidFill>
                            <a:srgbClr val="FFFFFF"/>
                          </a:solidFill>
                          <a:ln w="9525">
                            <a:noFill/>
                            <a:miter lim="800000"/>
                            <a:headEnd/>
                            <a:tailEnd/>
                          </a:ln>
                        </wps:spPr>
                        <wps:txbx>
                          <w:txbxContent>
                            <w:p w14:paraId="7A5E9F6F" w14:textId="176C2BFA" w:rsidR="003C1564" w:rsidRPr="00C47C9A" w:rsidRDefault="003C1564" w:rsidP="00C47C9A">
                              <w:pPr>
                                <w:jc w:val="center"/>
                                <w:rPr>
                                  <w:rFonts w:ascii="Arial" w:hAnsi="Arial" w:cs="Arial"/>
                                  <w:i/>
                                  <w:sz w:val="20"/>
                                  <w:szCs w:val="20"/>
                                </w:rPr>
                              </w:pPr>
                              <w:ins w:id="291" w:author="Pound, Sharon Sweetser" w:date="2017-01-22T11:01:00Z">
                                <w:r w:rsidRPr="00C47C9A">
                                  <w:rPr>
                                    <w:rFonts w:ascii="Arial" w:hAnsi="Arial" w:cs="Arial"/>
                                    <w:b/>
                                    <w:i/>
                                    <w:sz w:val="20"/>
                                    <w:szCs w:val="20"/>
                                  </w:rPr>
                                  <w:t xml:space="preserve">Figure </w:t>
                                </w:r>
                              </w:ins>
                              <w:ins w:id="292" w:author="Pound, Sharon Sweetser" w:date="2017-01-22T11:53:00Z">
                                <w:r>
                                  <w:rPr>
                                    <w:rFonts w:ascii="Arial" w:hAnsi="Arial" w:cs="Arial"/>
                                    <w:b/>
                                    <w:i/>
                                    <w:sz w:val="20"/>
                                    <w:szCs w:val="20"/>
                                  </w:rPr>
                                  <w:t>2</w:t>
                                </w:r>
                              </w:ins>
                              <w:ins w:id="293"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294" w:author="Pound, Sharon Sweetser" w:date="2017-01-22T11:13:00Z">
                                <w:r w:rsidRPr="00C47C9A">
                                  <w:rPr>
                                    <w:rFonts w:ascii="Arial" w:hAnsi="Arial" w:cs="Arial"/>
                                    <w:i/>
                                    <w:sz w:val="20"/>
                                    <w:szCs w:val="20"/>
                                  </w:rPr>
                                  <w:t>Graduate student placement (UT, 2016).</w:t>
                                </w:r>
                              </w:ins>
                            </w:p>
                          </w:txbxContent>
                        </wps:txbx>
                        <wps:bodyPr rot="0" vert="horz" wrap="square" lIns="91440" tIns="45720" rIns="91440" bIns="45720" anchor="t" anchorCtr="0">
                          <a:spAutoFit/>
                        </wps:bodyPr>
                      </wps:wsp>
                      <pic:pic xmlns:pic="http://schemas.openxmlformats.org/drawingml/2006/picture">
                        <pic:nvPicPr>
                          <pic:cNvPr id="2" name="Picture 2"/>
                          <pic:cNvPicPr>
                            <a:picLocks noChangeAspect="1"/>
                          </pic:cNvPicPr>
                        </pic:nvPicPr>
                        <pic:blipFill rotWithShape="1">
                          <a:blip r:embed="rId9">
                            <a:extLst>
                              <a:ext uri="{28A0092B-C50C-407E-A947-70E740481C1C}">
                                <a14:useLocalDpi xmlns:a14="http://schemas.microsoft.com/office/drawing/2010/main" val="0"/>
                              </a:ext>
                            </a:extLst>
                          </a:blip>
                          <a:srcRect t="13847" b="8717"/>
                          <a:stretch/>
                        </pic:blipFill>
                        <pic:spPr bwMode="auto">
                          <a:xfrm>
                            <a:off x="0" y="0"/>
                            <a:ext cx="5943600" cy="19177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wpg:wgp>
                  </a:graphicData>
                </a:graphic>
              </wp:anchor>
            </w:drawing>
          </mc:Choice>
          <mc:Fallback>
            <w:pict>
              <v:group w14:anchorId="1FFA5E39" id="Group 5" o:spid="_x0000_s1026" style="position:absolute;left:0;text-align:left;margin-left:416.8pt;margin-top:19.95pt;width:468pt;height:167.9pt;z-index:251665408;mso-position-horizontal:right;mso-position-horizontal-relative:margin" coordsize="5943600,2132330"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">
                <v:shapetype id="_x0000_t202" coordsize="21600,21600" o:spt="202" path="m0,0l0,21600,21600,21600,21600,0xe">
                  <v:stroke joinstyle="miter"/>
                  <v:path gradientshapeok="t" o:connecttype="rect"/>
                </v:shapetype>
                <v:shape id="_x0000_s1027" type="#_x0000_t202" style="position:absolute;top:1885950;width:5915025;height:2463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iYwwAA&#10;ANwAAAAPAAAAZHJzL2Rvd25yZXYueG1sRI9Li8IwFIX3wvyHcAfcaVpBHapRZEAQcTE+FrO8NNem&#10;trnpNFHrv58IgsvDeXyc+bKztbhR60vHCtJhAoI4d7rkQsHpuB58gfABWWPtmBQ8yMNy8dGbY6bd&#10;nfd0O4RCxBH2GSowITSZlD43ZNEPXUMcvbNrLYYo20LqFu9x3NZylCQTabHkSDDY0LehvDpcbYTs&#10;fH7du79Luqvkr6kmOP4xW6X6n91qBiJQF97hV3ujFYzSKTzPxCM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ziYwwAAANwAAAAPAAAAAAAAAAAAAAAAAJcCAABkcnMvZG93&#10;bnJldi54bWxQSwUGAAAAAAQABAD1AAAAhwMAAAAA&#10;" stroked="f">
                  <v:textbox style="mso-fit-shape-to-text:t">
                    <w:txbxContent>
                      <w:p w14:paraId="7A5E9F6F" w14:textId="176C2BFA" w:rsidR="003C1564" w:rsidRPr="00C47C9A" w:rsidRDefault="003C1564" w:rsidP="00C47C9A">
                        <w:pPr>
                          <w:jc w:val="center"/>
                          <w:rPr>
                            <w:rFonts w:ascii="Arial" w:hAnsi="Arial" w:cs="Arial"/>
                            <w:i/>
                            <w:sz w:val="20"/>
                            <w:szCs w:val="20"/>
                          </w:rPr>
                        </w:pPr>
                        <w:ins w:id="295" w:author="Pound, Sharon Sweetser" w:date="2017-01-22T11:01:00Z">
                          <w:r w:rsidRPr="00C47C9A">
                            <w:rPr>
                              <w:rFonts w:ascii="Arial" w:hAnsi="Arial" w:cs="Arial"/>
                              <w:b/>
                              <w:i/>
                              <w:sz w:val="20"/>
                              <w:szCs w:val="20"/>
                            </w:rPr>
                            <w:t xml:space="preserve">Figure </w:t>
                          </w:r>
                        </w:ins>
                        <w:ins w:id="296" w:author="Pound, Sharon Sweetser" w:date="2017-01-22T11:53:00Z">
                          <w:r>
                            <w:rPr>
                              <w:rFonts w:ascii="Arial" w:hAnsi="Arial" w:cs="Arial"/>
                              <w:b/>
                              <w:i/>
                              <w:sz w:val="20"/>
                              <w:szCs w:val="20"/>
                            </w:rPr>
                            <w:t>2</w:t>
                          </w:r>
                        </w:ins>
                        <w:ins w:id="297" w:author="Pound, Sharon Sweetser" w:date="2017-01-22T11:01:00Z">
                          <w:r w:rsidRPr="00C47C9A">
                            <w:rPr>
                              <w:rFonts w:ascii="Arial" w:hAnsi="Arial" w:cs="Arial"/>
                              <w:b/>
                              <w:i/>
                              <w:sz w:val="20"/>
                              <w:szCs w:val="20"/>
                            </w:rPr>
                            <w:t>.</w:t>
                          </w:r>
                          <w:r w:rsidRPr="00C47C9A">
                            <w:rPr>
                              <w:rFonts w:ascii="Arial" w:hAnsi="Arial" w:cs="Arial"/>
                              <w:i/>
                              <w:sz w:val="20"/>
                              <w:szCs w:val="20"/>
                            </w:rPr>
                            <w:t xml:space="preserve"> </w:t>
                          </w:r>
                        </w:ins>
                        <w:ins w:id="298" w:author="Pound, Sharon Sweetser" w:date="2017-01-22T11:13:00Z">
                          <w:r w:rsidRPr="00C47C9A">
                            <w:rPr>
                              <w:rFonts w:ascii="Arial" w:hAnsi="Arial" w:cs="Arial"/>
                              <w:i/>
                              <w:sz w:val="20"/>
                              <w:szCs w:val="20"/>
                            </w:rPr>
                            <w:t>Graduate student placement (UT, 2016).</w:t>
                          </w:r>
                        </w:ins>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5943600;height:191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BU&#10;0OjDAAAA2gAAAA8AAABkcnMvZG93bnJldi54bWxEj0FrAjEUhO9C/0N4hV6kZlUoZWsUKRUWKsJq&#10;aa/PzXM3uHlZNlHjvzdCweMwM98ws0W0rThT741jBeNRBoK4ctpwreBnt3p9B+EDssbWMSm4kofF&#10;/Gkww1y7C5d03oZaJAj7HBU0IXS5lL5qyKIfuY44eQfXWwxJ9rXUPV4S3LZykmVv0qLhtNBgR58N&#10;VcftySooT8YX++9NW/z+rYfya1rGzkSlXp7j8gNEoBge4f92oRVM4H4l3QA5v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FTQ6MMAAADaAAAADwAAAAAAAAAAAAAAAACcAgAA&#10;ZHJzL2Rvd25yZXYueG1sUEsFBgAAAAAEAAQA9wAAAIwDAAAAAA==&#10;">
                  <v:imagedata r:id="rId10" o:title="" croptop="9075f" cropbottom="5713f"/>
                  <v:path arrowok="t"/>
                </v:shape>
                <w10:wrap type="square" anchorx="margin"/>
              </v:group>
            </w:pict>
          </mc:Fallback>
        </mc:AlternateContent>
      </w:r>
    </w:p>
    <w:p w14:paraId="260F020F" w14:textId="17890F78" w:rsidR="00E34F1B" w:rsidRPr="0072026D" w:rsidDel="00B17F10" w:rsidRDefault="00E34F1B" w:rsidP="00FF2739">
      <w:pPr>
        <w:outlineLvl w:val="0"/>
        <w:rPr>
          <w:rFonts w:ascii="Arial" w:hAnsi="Arial" w:cs="Arial"/>
          <w:i/>
          <w:sz w:val="22"/>
          <w:szCs w:val="22"/>
          <w:u w:val="single"/>
        </w:rPr>
      </w:pPr>
      <w:moveFromRangeStart w:id="299" w:author="Pound, Sharon Sweetser" w:date="2017-01-25T08:25:00Z" w:name="move473096065"/>
      <w:moveFrom w:id="300" w:author="Pound, Sharon Sweetser" w:date="2017-01-25T08:25:00Z">
        <w:r w:rsidRPr="0072026D" w:rsidDel="00B17F10">
          <w:rPr>
            <w:rFonts w:ascii="Arial" w:hAnsi="Arial" w:cs="Arial"/>
            <w:i/>
            <w:sz w:val="22"/>
            <w:szCs w:val="22"/>
            <w:u w:val="single"/>
          </w:rPr>
          <w:t>Goals</w:t>
        </w:r>
      </w:moveFrom>
    </w:p>
    <w:p w14:paraId="45F32971" w14:textId="00233E3F" w:rsidR="00D15C22" w:rsidRPr="00650BEC" w:rsidDel="00B17F10" w:rsidRDefault="00D15C22" w:rsidP="00D15C22">
      <w:pPr>
        <w:rPr>
          <w:rFonts w:ascii="Arial" w:hAnsi="Arial" w:cs="Arial"/>
          <w:sz w:val="22"/>
          <w:szCs w:val="22"/>
        </w:rPr>
      </w:pPr>
      <w:moveFrom w:id="301" w:author="Pound, Sharon Sweetser" w:date="2017-01-25T08:25:00Z">
        <w:r w:rsidRPr="00650BEC" w:rsidDel="00B17F10">
          <w:rPr>
            <w:rFonts w:ascii="Arial" w:hAnsi="Arial" w:cs="Arial"/>
            <w:sz w:val="22"/>
            <w:szCs w:val="22"/>
          </w:rPr>
          <w:t>Our project has three main goals:</w:t>
        </w:r>
      </w:moveFrom>
    </w:p>
    <w:p w14:paraId="389E387D" w14:textId="6317AD95" w:rsidR="00D15C22" w:rsidRPr="00650BEC" w:rsidDel="00B17F10" w:rsidRDefault="00D15C22" w:rsidP="00D15C22">
      <w:pPr>
        <w:pStyle w:val="ListParagraph"/>
        <w:numPr>
          <w:ilvl w:val="0"/>
          <w:numId w:val="1"/>
        </w:numPr>
        <w:rPr>
          <w:rFonts w:ascii="Arial" w:hAnsi="Arial" w:cs="Arial"/>
          <w:sz w:val="22"/>
          <w:szCs w:val="22"/>
        </w:rPr>
      </w:pPr>
      <w:moveFrom w:id="302" w:author="Pound, Sharon Sweetser" w:date="2017-01-25T08:25:00Z">
        <w:r w:rsidRPr="00650BEC" w:rsidDel="00B17F10">
          <w:rPr>
            <w:rFonts w:ascii="Arial" w:hAnsi="Arial" w:cs="Arial"/>
            <w:sz w:val="22"/>
            <w:szCs w:val="22"/>
          </w:rPr>
          <w:t>Produce STEM professionals who are interdisciplinary, technically savvy, and professionally literate.</w:t>
        </w:r>
      </w:moveFrom>
    </w:p>
    <w:p w14:paraId="46E49145" w14:textId="195C974F" w:rsidR="00D15C22" w:rsidRPr="00650BEC" w:rsidDel="00B17F10" w:rsidRDefault="00D15C22" w:rsidP="00D15C22">
      <w:pPr>
        <w:pStyle w:val="ListParagraph"/>
        <w:numPr>
          <w:ilvl w:val="0"/>
          <w:numId w:val="1"/>
        </w:numPr>
        <w:rPr>
          <w:rFonts w:ascii="Arial" w:hAnsi="Arial" w:cs="Arial"/>
          <w:sz w:val="22"/>
          <w:szCs w:val="22"/>
        </w:rPr>
      </w:pPr>
      <w:moveFrom w:id="303" w:author="Pound, Sharon Sweetser" w:date="2017-01-25T08:25:00Z">
        <w:r w:rsidRPr="00650BEC" w:rsidDel="00B17F10">
          <w:rPr>
            <w:rFonts w:ascii="Arial" w:hAnsi="Arial" w:cs="Arial"/>
            <w:sz w:val="22"/>
            <w:szCs w:val="22"/>
          </w:rPr>
          <w:t>Advance biodiversity research</w:t>
        </w:r>
        <w:r w:rsidR="00083BD3" w:rsidDel="00B17F10">
          <w:rPr>
            <w:rFonts w:ascii="Arial" w:hAnsi="Arial" w:cs="Arial"/>
            <w:sz w:val="22"/>
            <w:szCs w:val="22"/>
          </w:rPr>
          <w:t>.</w:t>
        </w:r>
      </w:moveFrom>
    </w:p>
    <w:p w14:paraId="037AEED0" w14:textId="56FD08D1" w:rsidR="00D15C22" w:rsidRPr="00650BEC" w:rsidDel="00B17F10" w:rsidRDefault="00D15C22" w:rsidP="00D15C22">
      <w:pPr>
        <w:pStyle w:val="ListParagraph"/>
        <w:numPr>
          <w:ilvl w:val="0"/>
          <w:numId w:val="1"/>
        </w:numPr>
        <w:rPr>
          <w:rFonts w:ascii="Arial" w:hAnsi="Arial" w:cs="Arial"/>
          <w:sz w:val="22"/>
          <w:szCs w:val="22"/>
        </w:rPr>
      </w:pPr>
      <w:moveFrom w:id="304" w:author="Pound, Sharon Sweetser" w:date="2017-01-25T08:25:00Z">
        <w:r w:rsidRPr="00650BEC" w:rsidDel="00B17F10">
          <w:rPr>
            <w:rFonts w:ascii="Arial" w:hAnsi="Arial" w:cs="Arial"/>
            <w:sz w:val="22"/>
            <w:szCs w:val="22"/>
          </w:rPr>
          <w:t>Generate knowledge about innovations in graduate education approaches</w:t>
        </w:r>
        <w:r w:rsidR="00083BD3" w:rsidDel="00B17F10">
          <w:rPr>
            <w:rFonts w:ascii="Arial" w:hAnsi="Arial" w:cs="Arial"/>
            <w:sz w:val="22"/>
            <w:szCs w:val="22"/>
          </w:rPr>
          <w:t>.</w:t>
        </w:r>
      </w:moveFrom>
    </w:p>
    <w:moveFromRangeEnd w:id="299"/>
    <w:p w14:paraId="65EF1533" w14:textId="0F2144FE" w:rsidR="00E34F1B" w:rsidRPr="00650BEC" w:rsidRDefault="00E34F1B" w:rsidP="00E34F1B">
      <w:pPr>
        <w:rPr>
          <w:rFonts w:ascii="Arial" w:hAnsi="Arial" w:cs="Arial"/>
          <w:i/>
          <w:sz w:val="22"/>
          <w:szCs w:val="22"/>
        </w:rPr>
      </w:pPr>
    </w:p>
    <w:p w14:paraId="778F30F2" w14:textId="6F1BE988" w:rsidR="00F11CCE" w:rsidRPr="00F11CCE" w:rsidDel="008E01FF" w:rsidRDefault="006F0985" w:rsidP="0072026D">
      <w:pPr>
        <w:pStyle w:val="Caption"/>
        <w:ind w:firstLine="720"/>
        <w:contextualSpacing/>
        <w:rPr>
          <w:rFonts w:ascii="Arial" w:hAnsi="Arial" w:cs="Arial"/>
          <w:b w:val="0"/>
          <w:color w:val="000000"/>
          <w:sz w:val="22"/>
          <w:szCs w:val="22"/>
        </w:rPr>
      </w:pPr>
      <w:moveFromRangeStart w:id="305" w:author="Pound, Sharon Sweetser" w:date="2017-01-25T09:37:00Z" w:name="move473100377"/>
      <w:moveFrom w:id="306" w:author="Pound, Sharon Sweetser" w:date="2017-01-25T09:37:00Z">
        <w:r w:rsidDel="008E01FF">
          <w:rPr>
            <w:rFonts w:ascii="Arial" w:hAnsi="Arial" w:cs="Arial"/>
            <w:b w:val="0"/>
            <w:color w:val="000000"/>
            <w:sz w:val="22"/>
            <w:szCs w:val="22"/>
          </w:rPr>
          <w:t>In addition to published work on key needs</w:t>
        </w:r>
        <w:r w:rsidR="00441976" w:rsidDel="008E01FF">
          <w:rPr>
            <w:rFonts w:ascii="Arial" w:hAnsi="Arial" w:cs="Arial"/>
            <w:b w:val="0"/>
            <w:color w:val="000000"/>
            <w:sz w:val="22"/>
            <w:szCs w:val="22"/>
          </w:rPr>
          <w:t xml:space="preserve"> </w: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 </w:instrText>
        </w:r>
        <w:r w:rsidR="000050BC" w:rsidDel="008E01FF">
          <w:rPr>
            <w:rFonts w:ascii="Arial" w:hAnsi="Arial" w:cs="Arial"/>
            <w:b w:val="0"/>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0050BC" w:rsidDel="008E01FF">
          <w:rPr>
            <w:rFonts w:ascii="Arial" w:hAnsi="Arial" w:cs="Arial"/>
            <w:b w:val="0"/>
            <w:color w:val="000000"/>
            <w:sz w:val="22"/>
            <w:szCs w:val="22"/>
          </w:rPr>
          <w:instrText xml:space="preserve"> ADDIN EN.CITE.DATA </w:instrText>
        </w:r>
      </w:moveFrom>
      <w:del w:id="307" w:author="Pound, Sharon Sweetser" w:date="2017-01-25T09:37:00Z">
        <w:r w:rsidR="000050BC" w:rsidDel="008E01FF">
          <w:rPr>
            <w:rFonts w:ascii="Arial" w:hAnsi="Arial" w:cs="Arial"/>
            <w:b w:val="0"/>
            <w:color w:val="000000"/>
            <w:sz w:val="22"/>
            <w:szCs w:val="22"/>
          </w:rPr>
        </w:r>
      </w:del>
      <w:moveFrom w:id="308" w:author="Pound, Sharon Sweetser" w:date="2017-01-25T09:37:00Z">
        <w:r w:rsidR="000050BC" w:rsidDel="008E01FF">
          <w:rPr>
            <w:rFonts w:ascii="Arial" w:hAnsi="Arial" w:cs="Arial"/>
            <w:b w:val="0"/>
            <w:color w:val="000000"/>
            <w:sz w:val="22"/>
            <w:szCs w:val="22"/>
          </w:rPr>
          <w:fldChar w:fldCharType="end"/>
        </w:r>
      </w:moveFrom>
      <w:del w:id="309" w:author="Pound, Sharon Sweetser" w:date="2017-01-25T09:37:00Z">
        <w:r w:rsidR="000050BC" w:rsidDel="008E01FF">
          <w:rPr>
            <w:rFonts w:ascii="Arial" w:hAnsi="Arial" w:cs="Arial"/>
            <w:b w:val="0"/>
            <w:color w:val="000000"/>
            <w:sz w:val="22"/>
            <w:szCs w:val="22"/>
          </w:rPr>
        </w:r>
      </w:del>
      <w:moveFrom w:id="310" w:author="Pound, Sharon Sweetser" w:date="2017-01-25T09:37:00Z">
        <w:r w:rsidR="000050BC" w:rsidDel="008E01FF">
          <w:rPr>
            <w:rFonts w:ascii="Arial" w:hAnsi="Arial" w:cs="Arial"/>
            <w:b w:val="0"/>
            <w:color w:val="000000"/>
            <w:sz w:val="22"/>
            <w:szCs w:val="22"/>
          </w:rPr>
          <w:fldChar w:fldCharType="separate"/>
        </w:r>
        <w:r w:rsidR="000050BC" w:rsidDel="008E01FF">
          <w:rPr>
            <w:rFonts w:ascii="Arial" w:hAnsi="Arial" w:cs="Arial"/>
            <w:b w:val="0"/>
            <w:noProof/>
            <w:color w:val="000000"/>
            <w:sz w:val="22"/>
            <w:szCs w:val="22"/>
          </w:rPr>
          <w:t>(Tewksbury et al. 2014)</w:t>
        </w:r>
        <w:r w:rsidR="000050BC" w:rsidDel="008E01FF">
          <w:rPr>
            <w:rFonts w:ascii="Arial" w:hAnsi="Arial" w:cs="Arial"/>
            <w:b w:val="0"/>
            <w:color w:val="000000"/>
            <w:sz w:val="22"/>
            <w:szCs w:val="22"/>
          </w:rPr>
          <w:fldChar w:fldCharType="end"/>
        </w:r>
        <w:r w:rsidDel="008E01FF">
          <w:rPr>
            <w:rFonts w:ascii="Arial" w:hAnsi="Arial" w:cs="Arial"/>
            <w:b w:val="0"/>
            <w:color w:val="000000"/>
            <w:sz w:val="22"/>
            <w:szCs w:val="22"/>
          </w:rPr>
          <w:t xml:space="preserve">, we have </w:t>
        </w:r>
        <w:r w:rsidR="00C9718A" w:rsidDel="008E01FF">
          <w:rPr>
            <w:rFonts w:ascii="Arial" w:hAnsi="Arial" w:cs="Arial"/>
            <w:b w:val="0"/>
            <w:color w:val="000000"/>
            <w:sz w:val="22"/>
            <w:szCs w:val="22"/>
          </w:rPr>
          <w:t>surveyed</w:t>
        </w:r>
        <w:r w:rsidDel="008E01FF">
          <w:rPr>
            <w:rFonts w:ascii="Arial" w:hAnsi="Arial" w:cs="Arial"/>
            <w:b w:val="0"/>
            <w:color w:val="000000"/>
            <w:sz w:val="22"/>
            <w:szCs w:val="22"/>
          </w:rPr>
          <w:t xml:space="preserve"> potential employers f</w:t>
        </w:r>
        <w:r w:rsidR="00F11CCE" w:rsidDel="008E01FF">
          <w:rPr>
            <w:rFonts w:ascii="Arial" w:hAnsi="Arial" w:cs="Arial"/>
            <w:b w:val="0"/>
            <w:color w:val="000000"/>
            <w:sz w:val="22"/>
            <w:szCs w:val="22"/>
          </w:rPr>
          <w:t>or biodiversity STEM graduates for needed skills. Repeatedly, they indicated that knowledge of geographic information system software, experimental design, technical writing skills, and detailed expertise in one or more taxonomic groups was key.</w:t>
        </w:r>
      </w:moveFrom>
    </w:p>
    <w:moveFromRangeEnd w:id="305"/>
    <w:p w14:paraId="7826030A" w14:textId="7A045550" w:rsidR="00853D59" w:rsidRPr="00650BEC" w:rsidRDefault="00083BD3" w:rsidP="0076071C">
      <w:pPr>
        <w:spacing w:after="120"/>
        <w:outlineLvl w:val="0"/>
        <w:rPr>
          <w:rFonts w:ascii="Arial" w:hAnsi="Arial" w:cs="Arial"/>
          <w:b/>
          <w:sz w:val="22"/>
          <w:szCs w:val="22"/>
        </w:rPr>
      </w:pPr>
      <w:commentRangeStart w:id="311"/>
      <w:del w:id="312" w:author="Pound, Sharon Sweetser" w:date="2017-01-22T12:09:00Z">
        <w:r w:rsidDel="00345B38">
          <w:rPr>
            <w:rFonts w:ascii="Arial" w:hAnsi="Arial" w:cs="Arial"/>
            <w:b/>
            <w:sz w:val="22"/>
            <w:szCs w:val="22"/>
          </w:rPr>
          <w:delText>B</w:delText>
        </w:r>
      </w:del>
      <w:ins w:id="313" w:author="Pound, Sharon Sweetser" w:date="2017-01-22T12:09:00Z">
        <w:r w:rsidR="00345B38">
          <w:rPr>
            <w:rFonts w:ascii="Arial" w:hAnsi="Arial" w:cs="Arial"/>
            <w:b/>
            <w:sz w:val="22"/>
            <w:szCs w:val="22"/>
          </w:rPr>
          <w:t>C</w:t>
        </w:r>
      </w:ins>
      <w:r>
        <w:rPr>
          <w:rFonts w:ascii="Arial" w:hAnsi="Arial" w:cs="Arial"/>
          <w:b/>
          <w:sz w:val="22"/>
          <w:szCs w:val="22"/>
        </w:rPr>
        <w:t xml:space="preserve">.  </w:t>
      </w:r>
      <w:r w:rsidR="001B0BC8" w:rsidRPr="00650BEC">
        <w:rPr>
          <w:rFonts w:ascii="Arial" w:hAnsi="Arial" w:cs="Arial"/>
          <w:b/>
          <w:sz w:val="22"/>
          <w:szCs w:val="22"/>
        </w:rPr>
        <w:t>Education and Training</w:t>
      </w:r>
      <w:commentRangeEnd w:id="311"/>
      <w:r w:rsidR="00C806BC">
        <w:rPr>
          <w:rStyle w:val="CommentReference"/>
        </w:rPr>
        <w:commentReference w:id="311"/>
      </w:r>
    </w:p>
    <w:p w14:paraId="43CAB9A1" w14:textId="1C532EF4" w:rsidR="00D21BA4" w:rsidRDefault="00D369B3" w:rsidP="0076071C">
      <w:pPr>
        <w:rPr>
          <w:ins w:id="314" w:author="Pound, Sharon Sweetser" w:date="2017-01-25T08:41:00Z"/>
          <w:rFonts w:ascii="Arial" w:hAnsi="Arial" w:cs="Arial"/>
          <w:sz w:val="22"/>
          <w:szCs w:val="22"/>
        </w:rPr>
      </w:pPr>
      <w:r>
        <w:rPr>
          <w:rFonts w:ascii="Arial" w:hAnsi="Arial" w:cs="Arial"/>
          <w:b/>
          <w:sz w:val="22"/>
          <w:szCs w:val="22"/>
        </w:rPr>
        <w:tab/>
      </w:r>
      <w:r w:rsidR="00E73B6C" w:rsidRPr="00650BEC">
        <w:rPr>
          <w:rFonts w:ascii="Arial" w:hAnsi="Arial" w:cs="Arial"/>
          <w:sz w:val="22"/>
          <w:szCs w:val="22"/>
        </w:rPr>
        <w:t>The traineeship model has four main components</w:t>
      </w:r>
      <w:r w:rsidR="001D69F9">
        <w:rPr>
          <w:rFonts w:ascii="Arial" w:hAnsi="Arial" w:cs="Arial"/>
          <w:sz w:val="22"/>
          <w:szCs w:val="22"/>
        </w:rPr>
        <w:t xml:space="preserve"> at its disposal</w:t>
      </w:r>
      <w:r w:rsidR="00E73B6C" w:rsidRPr="00650BEC">
        <w:rPr>
          <w:rFonts w:ascii="Arial" w:hAnsi="Arial" w:cs="Arial"/>
          <w:sz w:val="22"/>
          <w:szCs w:val="22"/>
        </w:rPr>
        <w:t xml:space="preserve">: </w:t>
      </w:r>
      <w:ins w:id="315" w:author="Pound, Sharon Sweetser" w:date="2017-01-22T11:53:00Z">
        <w:r w:rsidR="002E08CA">
          <w:rPr>
            <w:rFonts w:ascii="Arial" w:hAnsi="Arial" w:cs="Arial"/>
            <w:sz w:val="22"/>
            <w:szCs w:val="22"/>
          </w:rPr>
          <w:t>(</w:t>
        </w:r>
      </w:ins>
      <w:commentRangeStart w:id="316"/>
      <w:r w:rsidR="00E73B6C" w:rsidRPr="00650BEC">
        <w:rPr>
          <w:rFonts w:ascii="Arial" w:hAnsi="Arial" w:cs="Arial"/>
          <w:sz w:val="22"/>
          <w:szCs w:val="22"/>
        </w:rPr>
        <w:t>1) core coursework in ecology, evolution, statistics, GIS, and related areas,</w:t>
      </w:r>
      <w:ins w:id="317"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 2) two-week field courses focused on particular groups of organisms, </w:t>
      </w:r>
      <w:ins w:id="318" w:author="Pound, Sharon Sweetser" w:date="2017-01-22T11:53:00Z">
        <w:r w:rsidR="002E08CA">
          <w:rPr>
            <w:rFonts w:ascii="Arial" w:hAnsi="Arial" w:cs="Arial"/>
            <w:sz w:val="22"/>
            <w:szCs w:val="22"/>
          </w:rPr>
          <w:t>(</w:t>
        </w:r>
      </w:ins>
      <w:r w:rsidR="00E73B6C" w:rsidRPr="00650BEC">
        <w:rPr>
          <w:rFonts w:ascii="Arial" w:hAnsi="Arial" w:cs="Arial"/>
          <w:sz w:val="22"/>
          <w:szCs w:val="22"/>
        </w:rPr>
        <w:t xml:space="preserve">3) intensive </w:t>
      </w:r>
      <w:r w:rsidR="00083BD3">
        <w:rPr>
          <w:rFonts w:ascii="Arial" w:hAnsi="Arial" w:cs="Arial"/>
          <w:sz w:val="22"/>
          <w:szCs w:val="22"/>
        </w:rPr>
        <w:t xml:space="preserve">professional skill </w:t>
      </w:r>
      <w:r w:rsidR="00E73B6C" w:rsidRPr="00650BEC">
        <w:rPr>
          <w:rFonts w:ascii="Arial" w:hAnsi="Arial" w:cs="Arial"/>
          <w:sz w:val="22"/>
          <w:szCs w:val="22"/>
        </w:rPr>
        <w:t xml:space="preserve">workshops, </w:t>
      </w:r>
      <w:del w:id="319" w:author="Brian O'Meara" w:date="2017-01-25T05:57:00Z">
        <w:r w:rsidR="00E73B6C" w:rsidRPr="00650BEC" w:rsidDel="008C3736">
          <w:rPr>
            <w:rFonts w:ascii="Arial" w:hAnsi="Arial" w:cs="Arial"/>
            <w:sz w:val="22"/>
            <w:szCs w:val="22"/>
          </w:rPr>
          <w:delText xml:space="preserve">and </w:delText>
        </w:r>
      </w:del>
      <w:ins w:id="320" w:author="Pound, Sharon Sweetser" w:date="2017-01-22T11:53:00Z">
        <w:r w:rsidR="002E08CA">
          <w:rPr>
            <w:rFonts w:ascii="Arial" w:hAnsi="Arial" w:cs="Arial"/>
            <w:sz w:val="22"/>
            <w:szCs w:val="22"/>
          </w:rPr>
          <w:t>(</w:t>
        </w:r>
      </w:ins>
      <w:r w:rsidR="00E73B6C" w:rsidRPr="00650BEC">
        <w:rPr>
          <w:rFonts w:ascii="Arial" w:hAnsi="Arial" w:cs="Arial"/>
          <w:sz w:val="22"/>
          <w:szCs w:val="22"/>
        </w:rPr>
        <w:t>4) internships</w:t>
      </w:r>
      <w:ins w:id="321" w:author="Brian O'Meara" w:date="2017-01-25T05:57:00Z">
        <w:r w:rsidR="008C3736">
          <w:rPr>
            <w:rFonts w:ascii="Arial" w:hAnsi="Arial" w:cs="Arial"/>
            <w:sz w:val="22"/>
            <w:szCs w:val="22"/>
          </w:rPr>
          <w:t>, (5) science communication</w:t>
        </w:r>
      </w:ins>
      <w:r w:rsidR="00E73B6C" w:rsidRPr="00650BEC">
        <w:rPr>
          <w:rFonts w:ascii="Arial" w:hAnsi="Arial" w:cs="Arial"/>
          <w:sz w:val="22"/>
          <w:szCs w:val="22"/>
        </w:rPr>
        <w:t xml:space="preserve">. </w:t>
      </w:r>
      <w:commentRangeEnd w:id="316"/>
      <w:r w:rsidR="00183CAF">
        <w:rPr>
          <w:rStyle w:val="CommentReference"/>
        </w:rPr>
        <w:commentReference w:id="316"/>
      </w:r>
      <w:r w:rsidR="00575587">
        <w:rPr>
          <w:rFonts w:ascii="Arial" w:hAnsi="Arial" w:cs="Arial"/>
          <w:sz w:val="22"/>
          <w:szCs w:val="22"/>
        </w:rPr>
        <w:t>We propose to use existing and new progra</w:t>
      </w:r>
      <w:r w:rsidR="00083BD3">
        <w:rPr>
          <w:rFonts w:ascii="Arial" w:hAnsi="Arial" w:cs="Arial"/>
          <w:sz w:val="22"/>
          <w:szCs w:val="22"/>
        </w:rPr>
        <w:t>m</w:t>
      </w:r>
      <w:r w:rsidR="00575587">
        <w:rPr>
          <w:rFonts w:ascii="Arial" w:hAnsi="Arial" w:cs="Arial"/>
          <w:sz w:val="22"/>
          <w:szCs w:val="22"/>
        </w:rPr>
        <w:t xml:space="preserve">matic elements to enable students, in consultation with their </w:t>
      </w:r>
      <w:r w:rsidR="00083BD3">
        <w:rPr>
          <w:rFonts w:ascii="Arial" w:hAnsi="Arial" w:cs="Arial"/>
          <w:sz w:val="22"/>
          <w:szCs w:val="22"/>
        </w:rPr>
        <w:t>Multidisciplinary Advisory Committee</w:t>
      </w:r>
      <w:r w:rsidR="00575587">
        <w:rPr>
          <w:rFonts w:ascii="Arial" w:hAnsi="Arial" w:cs="Arial"/>
          <w:sz w:val="22"/>
          <w:szCs w:val="22"/>
        </w:rPr>
        <w:t>, to select appropriate courses and experiences from all four components (Table 1).</w:t>
      </w:r>
      <w:r w:rsidR="00575587" w:rsidRPr="00650BEC">
        <w:rPr>
          <w:rFonts w:ascii="Arial" w:hAnsi="Arial" w:cs="Arial"/>
          <w:sz w:val="22"/>
          <w:szCs w:val="22"/>
        </w:rPr>
        <w:t xml:space="preserve"> </w:t>
      </w:r>
      <w:r w:rsidR="00575587">
        <w:rPr>
          <w:rFonts w:ascii="Arial" w:hAnsi="Arial" w:cs="Arial"/>
          <w:sz w:val="22"/>
          <w:szCs w:val="22"/>
        </w:rPr>
        <w:t>Both the Master</w:t>
      </w:r>
      <w:r w:rsidR="00D21BA4">
        <w:rPr>
          <w:rFonts w:ascii="Arial" w:hAnsi="Arial" w:cs="Arial"/>
          <w:sz w:val="22"/>
          <w:szCs w:val="22"/>
        </w:rPr>
        <w:t>’</w:t>
      </w:r>
      <w:r w:rsidR="00575587">
        <w:rPr>
          <w:rFonts w:ascii="Arial" w:hAnsi="Arial" w:cs="Arial"/>
          <w:sz w:val="22"/>
          <w:szCs w:val="22"/>
        </w:rPr>
        <w:t>s and Ph</w:t>
      </w:r>
      <w:r w:rsidR="00D21BA4">
        <w:rPr>
          <w:rFonts w:ascii="Arial" w:hAnsi="Arial" w:cs="Arial"/>
          <w:sz w:val="22"/>
          <w:szCs w:val="22"/>
        </w:rPr>
        <w:t>.</w:t>
      </w:r>
      <w:r w:rsidR="00575587">
        <w:rPr>
          <w:rFonts w:ascii="Arial" w:hAnsi="Arial" w:cs="Arial"/>
          <w:sz w:val="22"/>
          <w:szCs w:val="22"/>
        </w:rPr>
        <w:t>D</w:t>
      </w:r>
      <w:r w:rsidR="00D21BA4">
        <w:rPr>
          <w:rFonts w:ascii="Arial" w:hAnsi="Arial" w:cs="Arial"/>
          <w:sz w:val="22"/>
          <w:szCs w:val="22"/>
        </w:rPr>
        <w:t>.</w:t>
      </w:r>
      <w:r w:rsidR="00575587">
        <w:rPr>
          <w:rFonts w:ascii="Arial" w:hAnsi="Arial" w:cs="Arial"/>
          <w:sz w:val="22"/>
          <w:szCs w:val="22"/>
        </w:rPr>
        <w:t xml:space="preserve"> programs across the three department</w:t>
      </w:r>
      <w:r w:rsidR="00D21BA4">
        <w:rPr>
          <w:rFonts w:ascii="Arial" w:hAnsi="Arial" w:cs="Arial"/>
          <w:sz w:val="22"/>
          <w:szCs w:val="22"/>
        </w:rPr>
        <w:t>s</w:t>
      </w:r>
      <w:r w:rsidR="00575587">
        <w:rPr>
          <w:rFonts w:ascii="Arial" w:hAnsi="Arial" w:cs="Arial"/>
          <w:sz w:val="22"/>
          <w:szCs w:val="22"/>
        </w:rPr>
        <w:t xml:space="preserve"> currently require 24 hours of course work (plus additional thesis or dissertation hours). </w:t>
      </w:r>
      <w:r w:rsidR="00575587" w:rsidRPr="00650BEC">
        <w:rPr>
          <w:rFonts w:ascii="Arial" w:hAnsi="Arial" w:cs="Arial"/>
          <w:sz w:val="22"/>
          <w:szCs w:val="22"/>
        </w:rPr>
        <w:t xml:space="preserve"> </w:t>
      </w:r>
      <w:r w:rsidR="00575587">
        <w:rPr>
          <w:rFonts w:ascii="Arial" w:hAnsi="Arial" w:cs="Arial"/>
          <w:sz w:val="22"/>
          <w:szCs w:val="22"/>
        </w:rPr>
        <w:t>All three depar</w:t>
      </w:r>
      <w:r w:rsidR="00D21BA4">
        <w:rPr>
          <w:rFonts w:ascii="Arial" w:hAnsi="Arial" w:cs="Arial"/>
          <w:sz w:val="22"/>
          <w:szCs w:val="22"/>
        </w:rPr>
        <w:t>t</w:t>
      </w:r>
      <w:r w:rsidR="00575587">
        <w:rPr>
          <w:rFonts w:ascii="Arial" w:hAnsi="Arial" w:cs="Arial"/>
          <w:sz w:val="22"/>
          <w:szCs w:val="22"/>
        </w:rPr>
        <w:t>ments offer flexible curricular choices for graduate students that will integrate with the components of this new traineeship program.</w:t>
      </w:r>
    </w:p>
    <w:p w14:paraId="03F05A70" w14:textId="77777777" w:rsidR="009F2937" w:rsidRDefault="009F2937" w:rsidP="0076071C">
      <w:pPr>
        <w:rPr>
          <w:ins w:id="322" w:author="Pound, Sharon Sweetser" w:date="2017-01-25T08:41:00Z"/>
          <w:rFonts w:ascii="Arial" w:hAnsi="Arial" w:cs="Arial"/>
          <w:sz w:val="22"/>
          <w:szCs w:val="22"/>
        </w:rPr>
      </w:pPr>
    </w:p>
    <w:p w14:paraId="38776F49" w14:textId="56748C43" w:rsidR="009F2937" w:rsidRDefault="009F2937" w:rsidP="0076071C">
      <w:pPr>
        <w:rPr>
          <w:ins w:id="323" w:author="Pound, Sharon Sweetser" w:date="2017-01-25T08:41:00Z"/>
          <w:rFonts w:ascii="Arial" w:hAnsi="Arial" w:cs="Arial"/>
          <w:sz w:val="22"/>
          <w:szCs w:val="22"/>
        </w:rPr>
      </w:pPr>
      <w:ins w:id="324" w:author="Pound, Sharon Sweetser" w:date="2017-01-25T08:41:00Z">
        <w:r w:rsidRPr="009F2937">
          <w:rPr>
            <w:rFonts w:ascii="Arial" w:hAnsi="Arial" w:cs="Arial"/>
            <w:sz w:val="22"/>
            <w:szCs w:val="22"/>
            <w:highlight w:val="yellow"/>
            <w:rPrChange w:id="325" w:author="Pound, Sharon Sweetser" w:date="2017-01-25T08:41:00Z">
              <w:rPr>
                <w:rFonts w:ascii="Arial" w:hAnsi="Arial" w:cs="Arial"/>
                <w:sz w:val="22"/>
                <w:szCs w:val="22"/>
              </w:rPr>
            </w:rPrChange>
          </w:rPr>
          <w:t>Insert Problem; Goal; Solutions Table here.</w:t>
        </w:r>
      </w:ins>
    </w:p>
    <w:p w14:paraId="310636E4" w14:textId="77777777" w:rsidR="009F2937" w:rsidRDefault="009F2937" w:rsidP="0076071C">
      <w:pPr>
        <w:rPr>
          <w:rFonts w:ascii="Arial" w:hAnsi="Arial" w:cs="Arial"/>
          <w:sz w:val="22"/>
          <w:szCs w:val="22"/>
        </w:rPr>
      </w:pPr>
    </w:p>
    <w:p w14:paraId="72DCC581" w14:textId="36E3201E" w:rsidR="00183CAF" w:rsidRDefault="00E73B6C" w:rsidP="0072026D">
      <w:pPr>
        <w:ind w:firstLine="720"/>
        <w:rPr>
          <w:ins w:id="326" w:author="Eck, Kimberly" w:date="2017-01-22T16:04:00Z"/>
          <w:rFonts w:ascii="Arial" w:hAnsi="Arial" w:cs="Arial"/>
          <w:b/>
          <w:bCs/>
          <w:sz w:val="22"/>
          <w:szCs w:val="22"/>
        </w:rPr>
      </w:pPr>
      <w:commentRangeStart w:id="327"/>
      <w:r w:rsidRPr="00650BEC">
        <w:rPr>
          <w:rFonts w:ascii="Arial" w:hAnsi="Arial" w:cs="Arial"/>
          <w:sz w:val="22"/>
          <w:szCs w:val="22"/>
        </w:rPr>
        <w:t xml:space="preserve">The </w:t>
      </w:r>
      <w:r w:rsidRPr="00650BEC">
        <w:rPr>
          <w:rFonts w:ascii="Arial" w:hAnsi="Arial" w:cs="Arial"/>
          <w:b/>
          <w:sz w:val="22"/>
          <w:szCs w:val="22"/>
        </w:rPr>
        <w:t>core coursework</w:t>
      </w:r>
      <w:r w:rsidRPr="00650BEC">
        <w:rPr>
          <w:rFonts w:ascii="Arial" w:hAnsi="Arial" w:cs="Arial"/>
          <w:sz w:val="22"/>
          <w:szCs w:val="22"/>
        </w:rPr>
        <w:t xml:space="preserve"> </w:t>
      </w:r>
      <w:commentRangeEnd w:id="327"/>
      <w:r w:rsidR="00FA7309">
        <w:rPr>
          <w:rStyle w:val="CommentReference"/>
        </w:rPr>
        <w:commentReference w:id="327"/>
      </w:r>
      <w:r w:rsidRPr="00650BEC">
        <w:rPr>
          <w:rFonts w:ascii="Arial" w:hAnsi="Arial" w:cs="Arial"/>
          <w:sz w:val="22"/>
          <w:szCs w:val="22"/>
        </w:rPr>
        <w:t xml:space="preserve">builds on </w:t>
      </w:r>
      <w:r w:rsidR="00575587">
        <w:rPr>
          <w:rFonts w:ascii="Arial" w:hAnsi="Arial" w:cs="Arial"/>
          <w:sz w:val="22"/>
          <w:szCs w:val="22"/>
        </w:rPr>
        <w:t xml:space="preserve">these </w:t>
      </w:r>
      <w:r w:rsidRPr="00650BEC">
        <w:rPr>
          <w:rFonts w:ascii="Arial" w:hAnsi="Arial" w:cs="Arial"/>
          <w:sz w:val="22"/>
          <w:szCs w:val="22"/>
        </w:rPr>
        <w:t xml:space="preserve">existing UT courses spanning three modular areas. </w:t>
      </w:r>
      <w:commentRangeStart w:id="328"/>
      <w:r w:rsidR="00AD6A3A" w:rsidRPr="00C1735F">
        <w:rPr>
          <w:rFonts w:ascii="Arial" w:hAnsi="Arial" w:cs="Arial"/>
          <w:sz w:val="22"/>
          <w:szCs w:val="22"/>
          <w:u w:val="single"/>
        </w:rPr>
        <w:t>C</w:t>
      </w:r>
      <w:r w:rsidRPr="00C1735F">
        <w:rPr>
          <w:rFonts w:ascii="Arial" w:hAnsi="Arial" w:cs="Arial"/>
          <w:sz w:val="22"/>
          <w:szCs w:val="22"/>
          <w:u w:val="single"/>
        </w:rPr>
        <w:t xml:space="preserve">ore </w:t>
      </w:r>
      <w:r w:rsidRPr="00C47C9A">
        <w:rPr>
          <w:rFonts w:ascii="Arial" w:hAnsi="Arial" w:cs="Arial"/>
          <w:sz w:val="22"/>
          <w:szCs w:val="22"/>
          <w:u w:val="single"/>
        </w:rPr>
        <w:t>biology</w:t>
      </w:r>
      <w:r w:rsidRPr="00C1735F">
        <w:rPr>
          <w:rFonts w:ascii="Arial" w:hAnsi="Arial" w:cs="Arial"/>
          <w:sz w:val="22"/>
          <w:szCs w:val="22"/>
          <w:u w:val="single"/>
        </w:rPr>
        <w:t xml:space="preserve"> </w:t>
      </w:r>
      <w:r w:rsidR="00575587" w:rsidRPr="00C1735F">
        <w:rPr>
          <w:rFonts w:ascii="Arial" w:hAnsi="Arial" w:cs="Arial"/>
          <w:sz w:val="22"/>
          <w:szCs w:val="22"/>
          <w:u w:val="single"/>
        </w:rPr>
        <w:t>courses</w:t>
      </w:r>
      <w:r w:rsidR="00575587" w:rsidRPr="00C1735F">
        <w:rPr>
          <w:rFonts w:ascii="Arial" w:hAnsi="Arial" w:cs="Arial"/>
          <w:sz w:val="22"/>
          <w:szCs w:val="22"/>
        </w:rPr>
        <w:t xml:space="preserve"> are </w:t>
      </w:r>
      <w:r w:rsidRPr="00C1735F">
        <w:rPr>
          <w:rFonts w:ascii="Arial" w:hAnsi="Arial" w:cs="Arial"/>
          <w:sz w:val="22"/>
          <w:szCs w:val="22"/>
        </w:rPr>
        <w:t>supported by traditional graduate student offerings across departments</w:t>
      </w:r>
      <w:r w:rsidR="00575587" w:rsidRPr="00C1735F">
        <w:rPr>
          <w:rFonts w:ascii="Arial" w:hAnsi="Arial" w:cs="Arial"/>
          <w:sz w:val="22"/>
          <w:szCs w:val="22"/>
        </w:rPr>
        <w:t>,</w:t>
      </w:r>
      <w:r w:rsidR="00D21BA4" w:rsidRPr="00C1735F">
        <w:rPr>
          <w:rFonts w:ascii="Arial" w:hAnsi="Arial" w:cs="Arial"/>
          <w:sz w:val="22"/>
          <w:szCs w:val="22"/>
        </w:rPr>
        <w:t xml:space="preserve"> </w:t>
      </w:r>
      <w:r w:rsidR="00575587" w:rsidRPr="00C1735F">
        <w:rPr>
          <w:rFonts w:ascii="Arial" w:hAnsi="Arial" w:cs="Arial"/>
          <w:sz w:val="22"/>
          <w:szCs w:val="22"/>
        </w:rPr>
        <w:t>spanning ecology, taxonomy, anatomy, physiology, evolution</w:t>
      </w:r>
      <w:r w:rsidR="00D21BA4" w:rsidRPr="00C1735F">
        <w:rPr>
          <w:rFonts w:ascii="Arial" w:hAnsi="Arial" w:cs="Arial"/>
          <w:sz w:val="22"/>
          <w:szCs w:val="22"/>
        </w:rPr>
        <w:t>,</w:t>
      </w:r>
      <w:r w:rsidR="00575587" w:rsidRPr="00C1735F">
        <w:rPr>
          <w:rFonts w:ascii="Arial" w:hAnsi="Arial" w:cs="Arial"/>
          <w:sz w:val="22"/>
          <w:szCs w:val="22"/>
        </w:rPr>
        <w:t xml:space="preserve"> and conservation</w:t>
      </w:r>
      <w:r w:rsidRPr="00C1735F">
        <w:rPr>
          <w:rFonts w:ascii="Arial" w:hAnsi="Arial" w:cs="Arial"/>
          <w:sz w:val="22"/>
          <w:szCs w:val="22"/>
        </w:rPr>
        <w:t xml:space="preserve">. </w:t>
      </w:r>
      <w:r w:rsidRPr="00C1735F">
        <w:rPr>
          <w:rFonts w:ascii="Arial" w:hAnsi="Arial" w:cs="Arial"/>
          <w:sz w:val="22"/>
          <w:szCs w:val="22"/>
          <w:u w:val="single"/>
        </w:rPr>
        <w:t xml:space="preserve">Existing </w:t>
      </w:r>
      <w:r w:rsidRPr="00C47C9A">
        <w:rPr>
          <w:rFonts w:ascii="Arial" w:hAnsi="Arial" w:cs="Arial"/>
          <w:sz w:val="22"/>
          <w:szCs w:val="22"/>
          <w:u w:val="single"/>
        </w:rPr>
        <w:t>technological</w:t>
      </w:r>
      <w:r w:rsidRPr="00C1735F">
        <w:rPr>
          <w:rFonts w:ascii="Arial" w:hAnsi="Arial" w:cs="Arial"/>
          <w:sz w:val="22"/>
          <w:szCs w:val="22"/>
          <w:u w:val="single"/>
        </w:rPr>
        <w:t xml:space="preserve"> training courses</w:t>
      </w:r>
      <w:r w:rsidRPr="00C1735F">
        <w:rPr>
          <w:rFonts w:ascii="Arial" w:hAnsi="Arial" w:cs="Arial"/>
          <w:sz w:val="22"/>
          <w:szCs w:val="22"/>
        </w:rPr>
        <w:t xml:space="preserve"> include </w:t>
      </w:r>
      <w:r w:rsidRPr="00C1735F">
        <w:rPr>
          <w:rFonts w:ascii="Arial" w:hAnsi="Arial" w:cs="Arial"/>
          <w:bCs/>
          <w:sz w:val="22"/>
          <w:szCs w:val="22"/>
        </w:rPr>
        <w:t xml:space="preserve">ENVE 561 </w:t>
      </w:r>
      <w:r w:rsidR="00AD6A3A" w:rsidRPr="00C1735F">
        <w:rPr>
          <w:rFonts w:ascii="Arial" w:hAnsi="Arial" w:cs="Arial"/>
          <w:bCs/>
          <w:sz w:val="22"/>
          <w:szCs w:val="22"/>
        </w:rPr>
        <w:t>–</w:t>
      </w:r>
      <w:r w:rsidRPr="00C1735F">
        <w:rPr>
          <w:rFonts w:ascii="Arial" w:hAnsi="Arial" w:cs="Arial"/>
          <w:bCs/>
          <w:sz w:val="22"/>
          <w:szCs w:val="22"/>
        </w:rPr>
        <w:t xml:space="preserve"> Climate and Environmental Informatics, GEOG 517 </w:t>
      </w:r>
      <w:r w:rsidR="00AD6A3A" w:rsidRPr="00C1735F">
        <w:rPr>
          <w:rFonts w:ascii="Arial" w:hAnsi="Arial" w:cs="Arial"/>
          <w:bCs/>
          <w:sz w:val="22"/>
          <w:szCs w:val="22"/>
        </w:rPr>
        <w:t>–</w:t>
      </w:r>
      <w:r w:rsidRPr="00C1735F">
        <w:rPr>
          <w:rFonts w:ascii="Arial" w:hAnsi="Arial" w:cs="Arial"/>
          <w:bCs/>
          <w:sz w:val="22"/>
          <w:szCs w:val="22"/>
        </w:rPr>
        <w:t xml:space="preserve"> Geographic Information Management and Processing, and </w:t>
      </w:r>
      <w:ins w:id="329" w:author="Eck, Kimberly" w:date="2017-01-22T16:05:00Z">
        <w:r w:rsidR="00A37AA0" w:rsidRPr="00C1735F">
          <w:rPr>
            <w:rFonts w:ascii="Arial" w:hAnsi="Arial" w:cs="Arial"/>
            <w:bCs/>
            <w:sz w:val="22"/>
            <w:szCs w:val="22"/>
          </w:rPr>
          <w:t xml:space="preserve">EPP 622 </w:t>
        </w:r>
      </w:ins>
      <w:del w:id="330" w:author="Eck, Kimberly" w:date="2017-01-22T16:05:00Z">
        <w:r w:rsidRPr="00C1735F" w:rsidDel="00A37AA0">
          <w:rPr>
            <w:rFonts w:ascii="Arial" w:hAnsi="Arial" w:cs="Arial"/>
            <w:bCs/>
            <w:sz w:val="22"/>
            <w:szCs w:val="22"/>
          </w:rPr>
          <w:delText xml:space="preserve">EPP 622 </w:delText>
        </w:r>
      </w:del>
      <w:r w:rsidRPr="00C1735F">
        <w:rPr>
          <w:rFonts w:ascii="Arial" w:hAnsi="Arial" w:cs="Arial"/>
          <w:bCs/>
          <w:sz w:val="22"/>
          <w:szCs w:val="22"/>
        </w:rPr>
        <w:t xml:space="preserve">– Bioinformatic Applications. </w:t>
      </w:r>
      <w:r w:rsidR="00D21BA4" w:rsidRPr="00C1735F">
        <w:rPr>
          <w:rFonts w:ascii="Arial" w:hAnsi="Arial" w:cs="Arial"/>
          <w:bCs/>
          <w:sz w:val="22"/>
          <w:szCs w:val="22"/>
        </w:rPr>
        <w:t xml:space="preserve">One course </w:t>
      </w:r>
      <w:r w:rsidR="00100CD9" w:rsidRPr="00C1735F">
        <w:rPr>
          <w:rFonts w:ascii="Arial" w:hAnsi="Arial" w:cs="Arial"/>
          <w:bCs/>
          <w:sz w:val="22"/>
          <w:szCs w:val="22"/>
        </w:rPr>
        <w:t>coming online soon include</w:t>
      </w:r>
      <w:r w:rsidR="00D21BA4" w:rsidRPr="00C1735F">
        <w:rPr>
          <w:rFonts w:ascii="Arial" w:hAnsi="Arial" w:cs="Arial"/>
          <w:bCs/>
          <w:sz w:val="22"/>
          <w:szCs w:val="22"/>
        </w:rPr>
        <w:t>s</w:t>
      </w:r>
      <w:r w:rsidR="00100CD9" w:rsidRPr="00C1735F">
        <w:rPr>
          <w:rFonts w:ascii="Arial" w:hAnsi="Arial" w:cs="Arial"/>
          <w:bCs/>
          <w:sz w:val="22"/>
          <w:szCs w:val="22"/>
        </w:rPr>
        <w:t xml:space="preserve"> FWF 530 – GIS for Natural Resources. </w:t>
      </w:r>
      <w:r w:rsidR="00AD6A3A" w:rsidRPr="00C47C9A">
        <w:rPr>
          <w:rFonts w:ascii="Arial" w:hAnsi="Arial" w:cs="Arial"/>
          <w:bCs/>
          <w:sz w:val="22"/>
          <w:szCs w:val="22"/>
          <w:u w:val="single"/>
        </w:rPr>
        <w:t>M</w:t>
      </w:r>
      <w:r w:rsidRPr="00C47C9A">
        <w:rPr>
          <w:rFonts w:ascii="Arial" w:hAnsi="Arial" w:cs="Arial"/>
          <w:bCs/>
          <w:sz w:val="22"/>
          <w:szCs w:val="22"/>
          <w:u w:val="single"/>
        </w:rPr>
        <w:t>anagement and assessment</w:t>
      </w:r>
      <w:r w:rsidRPr="00C1735F">
        <w:rPr>
          <w:rFonts w:ascii="Arial" w:hAnsi="Arial" w:cs="Arial"/>
          <w:bCs/>
          <w:sz w:val="22"/>
          <w:szCs w:val="22"/>
          <w:u w:val="single"/>
        </w:rPr>
        <w:t xml:space="preserve"> </w:t>
      </w:r>
      <w:r w:rsidR="00AD6A3A" w:rsidRPr="00C1735F">
        <w:rPr>
          <w:rFonts w:ascii="Arial" w:hAnsi="Arial" w:cs="Arial"/>
          <w:bCs/>
          <w:sz w:val="22"/>
          <w:szCs w:val="22"/>
          <w:u w:val="single"/>
        </w:rPr>
        <w:t>courses</w:t>
      </w:r>
      <w:r w:rsidR="00AD6A3A">
        <w:rPr>
          <w:rFonts w:ascii="Arial" w:hAnsi="Arial" w:cs="Arial"/>
          <w:bCs/>
          <w:sz w:val="22"/>
          <w:szCs w:val="22"/>
        </w:rPr>
        <w:t xml:space="preserve"> </w:t>
      </w:r>
      <w:r w:rsidRPr="00650BEC">
        <w:rPr>
          <w:rFonts w:ascii="Arial" w:hAnsi="Arial" w:cs="Arial"/>
          <w:bCs/>
          <w:sz w:val="22"/>
          <w:szCs w:val="22"/>
        </w:rPr>
        <w:t xml:space="preserve">include EDAM 560 – Grant Writing and Project Management, ENMG 536 </w:t>
      </w:r>
      <w:r w:rsidR="00AD6A3A">
        <w:rPr>
          <w:rFonts w:ascii="Arial" w:hAnsi="Arial" w:cs="Arial"/>
          <w:bCs/>
          <w:sz w:val="22"/>
          <w:szCs w:val="22"/>
        </w:rPr>
        <w:t>–</w:t>
      </w:r>
      <w:r w:rsidRPr="00650BEC">
        <w:rPr>
          <w:rFonts w:ascii="Arial" w:hAnsi="Arial" w:cs="Arial"/>
          <w:bCs/>
          <w:sz w:val="22"/>
          <w:szCs w:val="22"/>
        </w:rPr>
        <w:t xml:space="preserve"> Project Management, and ENMG 541 </w:t>
      </w:r>
      <w:r w:rsidR="00AD6A3A">
        <w:rPr>
          <w:rFonts w:ascii="Arial" w:hAnsi="Arial" w:cs="Arial"/>
          <w:bCs/>
          <w:sz w:val="22"/>
          <w:szCs w:val="22"/>
        </w:rPr>
        <w:t>–</w:t>
      </w:r>
      <w:r w:rsidRPr="00650BEC">
        <w:rPr>
          <w:rFonts w:ascii="Arial" w:hAnsi="Arial" w:cs="Arial"/>
          <w:bCs/>
          <w:sz w:val="22"/>
          <w:szCs w:val="22"/>
        </w:rPr>
        <w:t xml:space="preserve"> Managing Change and Improvement in Technical Organizations</w:t>
      </w:r>
      <w:commentRangeEnd w:id="328"/>
      <w:r w:rsidR="00183CAF">
        <w:rPr>
          <w:rStyle w:val="CommentReference"/>
        </w:rPr>
        <w:commentReference w:id="328"/>
      </w:r>
      <w:r w:rsidRPr="00650BEC">
        <w:rPr>
          <w:rFonts w:ascii="Arial" w:hAnsi="Arial" w:cs="Arial"/>
          <w:bCs/>
          <w:sz w:val="22"/>
          <w:szCs w:val="22"/>
        </w:rPr>
        <w:t>.</w:t>
      </w:r>
      <w:r w:rsidRPr="00650BEC">
        <w:rPr>
          <w:rFonts w:ascii="Arial" w:hAnsi="Arial" w:cs="Arial"/>
          <w:b/>
          <w:bCs/>
          <w:sz w:val="22"/>
          <w:szCs w:val="22"/>
        </w:rPr>
        <w:t xml:space="preserve"> </w:t>
      </w:r>
    </w:p>
    <w:p w14:paraId="15C5E242" w14:textId="6D9E9606" w:rsidR="00183CAF" w:rsidRDefault="00183CAF" w:rsidP="00394FB2">
      <w:pPr>
        <w:rPr>
          <w:ins w:id="331" w:author="Eck, Kimberly" w:date="2017-01-22T16:09:00Z"/>
          <w:rFonts w:ascii="Arial" w:hAnsi="Arial" w:cs="Arial"/>
          <w:b/>
          <w:bCs/>
          <w:sz w:val="22"/>
          <w:szCs w:val="22"/>
        </w:rPr>
      </w:pPr>
    </w:p>
    <w:p w14:paraId="77EE57A4" w14:textId="6D47BEA5" w:rsidR="00A37AA0" w:rsidRDefault="00A37AA0" w:rsidP="00394FB2">
      <w:pPr>
        <w:rPr>
          <w:ins w:id="332" w:author="Eck, Kimberly" w:date="2017-01-22T16:04:00Z"/>
          <w:rFonts w:ascii="Arial" w:hAnsi="Arial" w:cs="Arial"/>
          <w:b/>
          <w:bCs/>
          <w:sz w:val="22"/>
          <w:szCs w:val="22"/>
        </w:rPr>
      </w:pPr>
      <w:ins w:id="333" w:author="Eck, Kimberly" w:date="2017-01-22T16:09:00Z">
        <w:r w:rsidRPr="00394FB2">
          <w:rPr>
            <w:rFonts w:ascii="Arial" w:hAnsi="Arial" w:cs="Arial"/>
            <w:b/>
            <w:bCs/>
            <w:sz w:val="22"/>
            <w:szCs w:val="22"/>
            <w:highlight w:val="yellow"/>
          </w:rPr>
          <w:t xml:space="preserve">Table TK: </w:t>
        </w:r>
        <w:r w:rsidRPr="00394FB2">
          <w:rPr>
            <w:rFonts w:ascii="Arial" w:hAnsi="Arial" w:cs="Arial"/>
            <w:bCs/>
            <w:sz w:val="22"/>
            <w:szCs w:val="22"/>
            <w:highlight w:val="yellow"/>
          </w:rPr>
          <w:t>TITLE</w:t>
        </w:r>
      </w:ins>
    </w:p>
    <w:tbl>
      <w:tblPr>
        <w:tblStyle w:val="TableGrid"/>
        <w:tblW w:w="0" w:type="auto"/>
        <w:tblLook w:val="04A0" w:firstRow="1" w:lastRow="0" w:firstColumn="1" w:lastColumn="0" w:noHBand="0" w:noVBand="1"/>
      </w:tblPr>
      <w:tblGrid>
        <w:gridCol w:w="1345"/>
        <w:gridCol w:w="4320"/>
        <w:gridCol w:w="3685"/>
      </w:tblGrid>
      <w:tr w:rsidR="00183CAF" w14:paraId="06DB0B82" w14:textId="77777777" w:rsidTr="00394FB2">
        <w:trPr>
          <w:ins w:id="334" w:author="Eck, Kimberly" w:date="2017-01-22T16:04:00Z"/>
        </w:trPr>
        <w:tc>
          <w:tcPr>
            <w:tcW w:w="1345" w:type="dxa"/>
            <w:shd w:val="clear" w:color="auto" w:fill="FFFFCC"/>
          </w:tcPr>
          <w:p w14:paraId="654A4C65" w14:textId="48EE344D" w:rsidR="00183CAF" w:rsidRDefault="00183CAF" w:rsidP="00183CAF">
            <w:pPr>
              <w:rPr>
                <w:ins w:id="335" w:author="Eck, Kimberly" w:date="2017-01-22T16:04:00Z"/>
                <w:rFonts w:ascii="Arial" w:hAnsi="Arial" w:cs="Arial"/>
                <w:b/>
                <w:bCs/>
                <w:sz w:val="22"/>
                <w:szCs w:val="22"/>
              </w:rPr>
            </w:pPr>
            <w:ins w:id="336" w:author="Eck, Kimberly" w:date="2017-01-22T16:04:00Z">
              <w:r>
                <w:rPr>
                  <w:rFonts w:ascii="Arial" w:hAnsi="Arial" w:cs="Arial"/>
                  <w:b/>
                  <w:bCs/>
                  <w:sz w:val="22"/>
                  <w:szCs w:val="22"/>
                </w:rPr>
                <w:t>Number</w:t>
              </w:r>
            </w:ins>
          </w:p>
        </w:tc>
        <w:tc>
          <w:tcPr>
            <w:tcW w:w="4320" w:type="dxa"/>
            <w:shd w:val="clear" w:color="auto" w:fill="FFFFCC"/>
          </w:tcPr>
          <w:p w14:paraId="6E61B167" w14:textId="50F9C9D1" w:rsidR="00183CAF" w:rsidRDefault="00183CAF" w:rsidP="00183CAF">
            <w:pPr>
              <w:rPr>
                <w:ins w:id="337" w:author="Eck, Kimberly" w:date="2017-01-22T16:04:00Z"/>
                <w:rFonts w:ascii="Arial" w:hAnsi="Arial" w:cs="Arial"/>
                <w:b/>
                <w:bCs/>
                <w:sz w:val="22"/>
                <w:szCs w:val="22"/>
              </w:rPr>
            </w:pPr>
            <w:ins w:id="338" w:author="Eck, Kimberly" w:date="2017-01-22T16:04:00Z">
              <w:r>
                <w:rPr>
                  <w:rFonts w:ascii="Arial" w:hAnsi="Arial" w:cs="Arial"/>
                  <w:b/>
                  <w:bCs/>
                  <w:sz w:val="22"/>
                  <w:szCs w:val="22"/>
                </w:rPr>
                <w:t>Course Title</w:t>
              </w:r>
            </w:ins>
          </w:p>
        </w:tc>
        <w:tc>
          <w:tcPr>
            <w:tcW w:w="3685" w:type="dxa"/>
            <w:shd w:val="clear" w:color="auto" w:fill="FFFFCC"/>
          </w:tcPr>
          <w:p w14:paraId="34DFC025" w14:textId="4AC97268" w:rsidR="00183CAF" w:rsidRDefault="00183CAF" w:rsidP="00183CAF">
            <w:pPr>
              <w:rPr>
                <w:ins w:id="339" w:author="Eck, Kimberly" w:date="2017-01-22T16:04:00Z"/>
                <w:rFonts w:ascii="Arial" w:hAnsi="Arial" w:cs="Arial"/>
                <w:b/>
                <w:bCs/>
                <w:sz w:val="22"/>
                <w:szCs w:val="22"/>
              </w:rPr>
            </w:pPr>
            <w:ins w:id="340" w:author="Eck, Kimberly" w:date="2017-01-22T16:04:00Z">
              <w:r>
                <w:rPr>
                  <w:rFonts w:ascii="Arial" w:hAnsi="Arial" w:cs="Arial"/>
                  <w:b/>
                  <w:bCs/>
                  <w:sz w:val="22"/>
                  <w:szCs w:val="22"/>
                </w:rPr>
                <w:t>Knowledge and Skills</w:t>
              </w:r>
            </w:ins>
          </w:p>
        </w:tc>
      </w:tr>
      <w:tr w:rsidR="00A37AA0" w14:paraId="68352BEC" w14:textId="77777777" w:rsidTr="00394FB2">
        <w:trPr>
          <w:ins w:id="341" w:author="Eck, Kimberly" w:date="2017-01-22T16:08:00Z"/>
        </w:trPr>
        <w:tc>
          <w:tcPr>
            <w:tcW w:w="9350" w:type="dxa"/>
            <w:gridSpan w:val="3"/>
            <w:shd w:val="clear" w:color="auto" w:fill="F2F2F2" w:themeFill="background1" w:themeFillShade="F2"/>
          </w:tcPr>
          <w:p w14:paraId="21C39B9A" w14:textId="79E018D0" w:rsidR="00A37AA0" w:rsidRPr="00394FB2" w:rsidRDefault="00A37AA0" w:rsidP="00183CAF">
            <w:pPr>
              <w:rPr>
                <w:ins w:id="342" w:author="Eck, Kimberly" w:date="2017-01-22T16:08:00Z"/>
                <w:rFonts w:ascii="Arial" w:hAnsi="Arial" w:cs="Arial"/>
                <w:b/>
                <w:bCs/>
                <w:i/>
                <w:sz w:val="22"/>
                <w:szCs w:val="22"/>
              </w:rPr>
            </w:pPr>
            <w:ins w:id="343" w:author="Eck, Kimberly" w:date="2017-01-22T16:08:00Z">
              <w:r w:rsidRPr="00394FB2">
                <w:rPr>
                  <w:rFonts w:ascii="Arial" w:hAnsi="Arial" w:cs="Arial"/>
                  <w:b/>
                  <w:bCs/>
                  <w:i/>
                  <w:sz w:val="22"/>
                  <w:szCs w:val="22"/>
                </w:rPr>
                <w:t>Technology Training Courses</w:t>
              </w:r>
            </w:ins>
          </w:p>
        </w:tc>
      </w:tr>
      <w:tr w:rsidR="00183CAF" w14:paraId="0A1C4F8C" w14:textId="77777777" w:rsidTr="00394FB2">
        <w:trPr>
          <w:ins w:id="344" w:author="Eck, Kimberly" w:date="2017-01-22T16:04:00Z"/>
        </w:trPr>
        <w:tc>
          <w:tcPr>
            <w:tcW w:w="1345" w:type="dxa"/>
          </w:tcPr>
          <w:p w14:paraId="1C553952" w14:textId="6C65B73B" w:rsidR="00183CAF" w:rsidRPr="00A37AA0" w:rsidRDefault="00A37AA0" w:rsidP="00183CAF">
            <w:pPr>
              <w:rPr>
                <w:ins w:id="345" w:author="Eck, Kimberly" w:date="2017-01-22T16:04:00Z"/>
                <w:rFonts w:ascii="Arial" w:hAnsi="Arial" w:cs="Arial"/>
                <w:b/>
                <w:bCs/>
                <w:sz w:val="22"/>
                <w:szCs w:val="22"/>
              </w:rPr>
            </w:pPr>
            <w:ins w:id="346" w:author="Eck, Kimberly" w:date="2017-01-22T16:05:00Z">
              <w:r w:rsidRPr="00A37AA0">
                <w:rPr>
                  <w:rFonts w:ascii="Arial" w:hAnsi="Arial" w:cs="Arial"/>
                  <w:bCs/>
                  <w:sz w:val="22"/>
                  <w:szCs w:val="22"/>
                </w:rPr>
                <w:t>ENVE 561</w:t>
              </w:r>
            </w:ins>
          </w:p>
        </w:tc>
        <w:tc>
          <w:tcPr>
            <w:tcW w:w="4320" w:type="dxa"/>
          </w:tcPr>
          <w:p w14:paraId="0C84B005" w14:textId="7EF7E42C" w:rsidR="00183CAF" w:rsidRPr="00A37AA0" w:rsidRDefault="00A37AA0" w:rsidP="00183CAF">
            <w:pPr>
              <w:rPr>
                <w:ins w:id="347" w:author="Eck, Kimberly" w:date="2017-01-22T16:04:00Z"/>
                <w:rFonts w:ascii="Arial" w:hAnsi="Arial" w:cs="Arial"/>
                <w:b/>
                <w:bCs/>
                <w:sz w:val="22"/>
                <w:szCs w:val="22"/>
              </w:rPr>
            </w:pPr>
            <w:ins w:id="348" w:author="Eck, Kimberly" w:date="2017-01-22T16:05:00Z">
              <w:r w:rsidRPr="00A37AA0">
                <w:rPr>
                  <w:rFonts w:ascii="Arial" w:hAnsi="Arial" w:cs="Arial"/>
                  <w:bCs/>
                  <w:sz w:val="22"/>
                  <w:szCs w:val="22"/>
                </w:rPr>
                <w:t>Climate and Environmental Informatics</w:t>
              </w:r>
            </w:ins>
          </w:p>
        </w:tc>
        <w:tc>
          <w:tcPr>
            <w:tcW w:w="3685" w:type="dxa"/>
          </w:tcPr>
          <w:p w14:paraId="59617041" w14:textId="1634F6F9" w:rsidR="00183CAF" w:rsidRPr="00A37AA0" w:rsidRDefault="00A37AA0" w:rsidP="00183CAF">
            <w:pPr>
              <w:rPr>
                <w:ins w:id="349" w:author="Eck, Kimberly" w:date="2017-01-22T16:04:00Z"/>
                <w:rFonts w:ascii="Arial" w:hAnsi="Arial" w:cs="Arial"/>
                <w:b/>
                <w:bCs/>
                <w:sz w:val="22"/>
                <w:szCs w:val="22"/>
              </w:rPr>
            </w:pPr>
            <w:ins w:id="350" w:author="Eck, Kimberly" w:date="2017-01-22T16:07:00Z">
              <w:r w:rsidRPr="00394FB2">
                <w:rPr>
                  <w:rFonts w:ascii="Arial" w:hAnsi="Arial" w:cs="Arial"/>
                  <w:b/>
                  <w:bCs/>
                  <w:sz w:val="22"/>
                  <w:szCs w:val="22"/>
                </w:rPr>
                <w:t>.</w:t>
              </w:r>
            </w:ins>
          </w:p>
        </w:tc>
      </w:tr>
      <w:tr w:rsidR="00183CAF" w14:paraId="16880C20" w14:textId="77777777" w:rsidTr="00394FB2">
        <w:trPr>
          <w:ins w:id="351" w:author="Eck, Kimberly" w:date="2017-01-22T16:04:00Z"/>
        </w:trPr>
        <w:tc>
          <w:tcPr>
            <w:tcW w:w="1345" w:type="dxa"/>
          </w:tcPr>
          <w:p w14:paraId="7B2470D8" w14:textId="3A31B2EF" w:rsidR="00183CAF" w:rsidRPr="00A37AA0" w:rsidRDefault="00A37AA0" w:rsidP="00183CAF">
            <w:pPr>
              <w:rPr>
                <w:ins w:id="352" w:author="Eck, Kimberly" w:date="2017-01-22T16:04:00Z"/>
                <w:rFonts w:ascii="Arial" w:hAnsi="Arial" w:cs="Arial"/>
                <w:b/>
                <w:bCs/>
                <w:sz w:val="22"/>
                <w:szCs w:val="22"/>
              </w:rPr>
            </w:pPr>
            <w:ins w:id="353" w:author="Eck, Kimberly" w:date="2017-01-22T16:05:00Z">
              <w:r w:rsidRPr="00A37AA0">
                <w:rPr>
                  <w:rFonts w:ascii="Arial" w:hAnsi="Arial" w:cs="Arial"/>
                  <w:bCs/>
                  <w:sz w:val="22"/>
                  <w:szCs w:val="22"/>
                </w:rPr>
                <w:lastRenderedPageBreak/>
                <w:t>GEOG 517</w:t>
              </w:r>
            </w:ins>
          </w:p>
        </w:tc>
        <w:tc>
          <w:tcPr>
            <w:tcW w:w="4320" w:type="dxa"/>
          </w:tcPr>
          <w:p w14:paraId="4009F725" w14:textId="088AFED0" w:rsidR="00183CAF" w:rsidRPr="00A37AA0" w:rsidRDefault="00A37AA0" w:rsidP="00183CAF">
            <w:pPr>
              <w:rPr>
                <w:ins w:id="354" w:author="Eck, Kimberly" w:date="2017-01-22T16:04:00Z"/>
                <w:rFonts w:ascii="Arial" w:hAnsi="Arial" w:cs="Arial"/>
                <w:b/>
                <w:bCs/>
                <w:sz w:val="22"/>
                <w:szCs w:val="22"/>
              </w:rPr>
            </w:pPr>
            <w:ins w:id="355" w:author="Eck, Kimberly" w:date="2017-01-22T16:05:00Z">
              <w:r w:rsidRPr="00A37AA0">
                <w:rPr>
                  <w:rFonts w:ascii="Arial" w:hAnsi="Arial" w:cs="Arial"/>
                  <w:bCs/>
                  <w:sz w:val="22"/>
                  <w:szCs w:val="22"/>
                </w:rPr>
                <w:t>Geographic Information Management and Processing</w:t>
              </w:r>
            </w:ins>
          </w:p>
        </w:tc>
        <w:tc>
          <w:tcPr>
            <w:tcW w:w="3685" w:type="dxa"/>
          </w:tcPr>
          <w:p w14:paraId="595B16D7" w14:textId="6F51D37B" w:rsidR="00183CAF" w:rsidRPr="00A37AA0" w:rsidRDefault="00A37AA0" w:rsidP="00183CAF">
            <w:pPr>
              <w:rPr>
                <w:ins w:id="356" w:author="Eck, Kimberly" w:date="2017-01-22T16:04:00Z"/>
                <w:rFonts w:ascii="Arial" w:hAnsi="Arial" w:cs="Arial"/>
                <w:b/>
                <w:bCs/>
                <w:sz w:val="22"/>
                <w:szCs w:val="22"/>
              </w:rPr>
            </w:pPr>
            <w:ins w:id="357" w:author="Eck, Kimberly" w:date="2017-01-22T16:07:00Z">
              <w:r w:rsidRPr="00394FB2">
                <w:rPr>
                  <w:rFonts w:ascii="Arial" w:hAnsi="Arial" w:cs="Arial"/>
                  <w:b/>
                  <w:bCs/>
                  <w:sz w:val="22"/>
                  <w:szCs w:val="22"/>
                </w:rPr>
                <w:t>.</w:t>
              </w:r>
            </w:ins>
          </w:p>
        </w:tc>
      </w:tr>
      <w:tr w:rsidR="00A37AA0" w14:paraId="190E8932" w14:textId="77777777" w:rsidTr="00394FB2">
        <w:trPr>
          <w:ins w:id="358" w:author="Eck, Kimberly" w:date="2017-01-22T16:04:00Z"/>
        </w:trPr>
        <w:tc>
          <w:tcPr>
            <w:tcW w:w="1345" w:type="dxa"/>
          </w:tcPr>
          <w:p w14:paraId="7C45EF2E" w14:textId="5881FBA2" w:rsidR="00A37AA0" w:rsidRPr="00A37AA0" w:rsidRDefault="00A37AA0" w:rsidP="00A37AA0">
            <w:pPr>
              <w:rPr>
                <w:ins w:id="359" w:author="Eck, Kimberly" w:date="2017-01-22T16:04:00Z"/>
                <w:rFonts w:ascii="Arial" w:hAnsi="Arial" w:cs="Arial"/>
                <w:b/>
                <w:bCs/>
                <w:sz w:val="22"/>
                <w:szCs w:val="22"/>
              </w:rPr>
            </w:pPr>
            <w:ins w:id="360" w:author="Eck, Kimberly" w:date="2017-01-22T16:05:00Z">
              <w:r w:rsidRPr="00A37AA0">
                <w:rPr>
                  <w:rFonts w:ascii="Arial" w:hAnsi="Arial" w:cs="Arial"/>
                  <w:bCs/>
                  <w:sz w:val="22"/>
                  <w:szCs w:val="22"/>
                </w:rPr>
                <w:t>EPP 622</w:t>
              </w:r>
            </w:ins>
          </w:p>
        </w:tc>
        <w:tc>
          <w:tcPr>
            <w:tcW w:w="4320" w:type="dxa"/>
          </w:tcPr>
          <w:p w14:paraId="21F5A376" w14:textId="1058A2E4" w:rsidR="00A37AA0" w:rsidRPr="00A37AA0" w:rsidRDefault="00A37AA0" w:rsidP="00A37AA0">
            <w:pPr>
              <w:rPr>
                <w:ins w:id="361" w:author="Eck, Kimberly" w:date="2017-01-22T16:04:00Z"/>
                <w:rFonts w:ascii="Arial" w:hAnsi="Arial" w:cs="Arial"/>
                <w:b/>
                <w:bCs/>
                <w:sz w:val="22"/>
                <w:szCs w:val="22"/>
              </w:rPr>
            </w:pPr>
            <w:ins w:id="362" w:author="Eck, Kimberly" w:date="2017-01-22T16:05:00Z">
              <w:r w:rsidRPr="00A37AA0">
                <w:rPr>
                  <w:rFonts w:ascii="Arial" w:hAnsi="Arial" w:cs="Arial"/>
                  <w:bCs/>
                  <w:sz w:val="22"/>
                  <w:szCs w:val="22"/>
                </w:rPr>
                <w:t>Bioinformatic Applications</w:t>
              </w:r>
            </w:ins>
          </w:p>
        </w:tc>
        <w:tc>
          <w:tcPr>
            <w:tcW w:w="3685" w:type="dxa"/>
          </w:tcPr>
          <w:p w14:paraId="678CA122" w14:textId="1766C7AB" w:rsidR="00A37AA0" w:rsidRPr="00A37AA0" w:rsidRDefault="00A37AA0" w:rsidP="00A37AA0">
            <w:pPr>
              <w:rPr>
                <w:ins w:id="363" w:author="Eck, Kimberly" w:date="2017-01-22T16:04:00Z"/>
                <w:rFonts w:ascii="Arial" w:hAnsi="Arial" w:cs="Arial"/>
                <w:b/>
                <w:bCs/>
                <w:sz w:val="22"/>
                <w:szCs w:val="22"/>
              </w:rPr>
            </w:pPr>
            <w:ins w:id="364" w:author="Eck, Kimberly" w:date="2017-01-22T16:07:00Z">
              <w:r w:rsidRPr="00394FB2">
                <w:rPr>
                  <w:rFonts w:ascii="Arial" w:hAnsi="Arial" w:cs="Arial"/>
                  <w:b/>
                  <w:bCs/>
                  <w:sz w:val="22"/>
                  <w:szCs w:val="22"/>
                </w:rPr>
                <w:t>.</w:t>
              </w:r>
            </w:ins>
          </w:p>
        </w:tc>
      </w:tr>
      <w:tr w:rsidR="00A37AA0" w14:paraId="767DB9BD" w14:textId="77777777" w:rsidTr="00394FB2">
        <w:trPr>
          <w:ins w:id="365" w:author="Eck, Kimberly" w:date="2017-01-22T16:04:00Z"/>
        </w:trPr>
        <w:tc>
          <w:tcPr>
            <w:tcW w:w="1345" w:type="dxa"/>
          </w:tcPr>
          <w:p w14:paraId="5DB1EF98" w14:textId="01FB8356" w:rsidR="00A37AA0" w:rsidRPr="00A37AA0" w:rsidRDefault="00A37AA0" w:rsidP="00A37AA0">
            <w:pPr>
              <w:rPr>
                <w:ins w:id="366" w:author="Eck, Kimberly" w:date="2017-01-22T16:04:00Z"/>
                <w:rFonts w:ascii="Arial" w:hAnsi="Arial" w:cs="Arial"/>
                <w:b/>
                <w:bCs/>
                <w:sz w:val="22"/>
                <w:szCs w:val="22"/>
              </w:rPr>
            </w:pPr>
            <w:ins w:id="367" w:author="Eck, Kimberly" w:date="2017-01-22T16:06:00Z">
              <w:r w:rsidRPr="00A37AA0">
                <w:rPr>
                  <w:rFonts w:ascii="Arial" w:hAnsi="Arial" w:cs="Arial"/>
                  <w:bCs/>
                  <w:sz w:val="22"/>
                  <w:szCs w:val="22"/>
                </w:rPr>
                <w:t>FWF 530</w:t>
              </w:r>
            </w:ins>
          </w:p>
        </w:tc>
        <w:tc>
          <w:tcPr>
            <w:tcW w:w="4320" w:type="dxa"/>
          </w:tcPr>
          <w:p w14:paraId="0E418F69" w14:textId="78787517" w:rsidR="00A37AA0" w:rsidRPr="00A37AA0" w:rsidRDefault="00A37AA0" w:rsidP="00A37AA0">
            <w:pPr>
              <w:rPr>
                <w:ins w:id="368" w:author="Eck, Kimberly" w:date="2017-01-22T16:04:00Z"/>
                <w:rFonts w:ascii="Arial" w:hAnsi="Arial" w:cs="Arial"/>
                <w:b/>
                <w:bCs/>
                <w:sz w:val="22"/>
                <w:szCs w:val="22"/>
              </w:rPr>
            </w:pPr>
            <w:ins w:id="369" w:author="Eck, Kimberly" w:date="2017-01-22T16:06:00Z">
              <w:r w:rsidRPr="00A37AA0">
                <w:rPr>
                  <w:rFonts w:ascii="Arial" w:hAnsi="Arial" w:cs="Arial"/>
                  <w:bCs/>
                  <w:sz w:val="22"/>
                  <w:szCs w:val="22"/>
                </w:rPr>
                <w:t>GIS for Natural Resources</w:t>
              </w:r>
            </w:ins>
          </w:p>
        </w:tc>
        <w:tc>
          <w:tcPr>
            <w:tcW w:w="3685" w:type="dxa"/>
          </w:tcPr>
          <w:p w14:paraId="042765EC" w14:textId="5D069D3F" w:rsidR="00A37AA0" w:rsidRPr="00A37AA0" w:rsidRDefault="00A37AA0" w:rsidP="00A37AA0">
            <w:pPr>
              <w:rPr>
                <w:ins w:id="370" w:author="Eck, Kimberly" w:date="2017-01-22T16:04:00Z"/>
                <w:rFonts w:ascii="Arial" w:hAnsi="Arial" w:cs="Arial"/>
                <w:b/>
                <w:bCs/>
                <w:sz w:val="22"/>
                <w:szCs w:val="22"/>
              </w:rPr>
            </w:pPr>
            <w:ins w:id="371" w:author="Eck, Kimberly" w:date="2017-01-22T16:07:00Z">
              <w:r w:rsidRPr="00394FB2">
                <w:rPr>
                  <w:rFonts w:ascii="Arial" w:hAnsi="Arial" w:cs="Arial"/>
                  <w:b/>
                  <w:bCs/>
                  <w:sz w:val="22"/>
                  <w:szCs w:val="22"/>
                </w:rPr>
                <w:t>.</w:t>
              </w:r>
            </w:ins>
          </w:p>
        </w:tc>
      </w:tr>
      <w:tr w:rsidR="00A37AA0" w14:paraId="79C4F427" w14:textId="77777777" w:rsidTr="00394FB2">
        <w:trPr>
          <w:ins w:id="372" w:author="Eck, Kimberly" w:date="2017-01-22T16:07:00Z"/>
        </w:trPr>
        <w:tc>
          <w:tcPr>
            <w:tcW w:w="9350" w:type="dxa"/>
            <w:gridSpan w:val="3"/>
            <w:shd w:val="clear" w:color="auto" w:fill="F2F2F2" w:themeFill="background1" w:themeFillShade="F2"/>
          </w:tcPr>
          <w:p w14:paraId="125248F1" w14:textId="3B038000" w:rsidR="00A37AA0" w:rsidRPr="00394FB2" w:rsidRDefault="00A37AA0" w:rsidP="00A37AA0">
            <w:pPr>
              <w:rPr>
                <w:ins w:id="373" w:author="Eck, Kimberly" w:date="2017-01-22T16:07:00Z"/>
                <w:rFonts w:ascii="Arial" w:hAnsi="Arial" w:cs="Arial"/>
                <w:b/>
                <w:bCs/>
                <w:i/>
                <w:sz w:val="22"/>
                <w:szCs w:val="22"/>
              </w:rPr>
            </w:pPr>
            <w:ins w:id="374" w:author="Eck, Kimberly" w:date="2017-01-22T16:08:00Z">
              <w:r w:rsidRPr="00394FB2">
                <w:rPr>
                  <w:rFonts w:ascii="Arial" w:hAnsi="Arial" w:cs="Arial"/>
                  <w:b/>
                  <w:bCs/>
                  <w:i/>
                  <w:sz w:val="22"/>
                  <w:szCs w:val="22"/>
                </w:rPr>
                <w:t>Management and Assessment Course</w:t>
              </w:r>
            </w:ins>
          </w:p>
        </w:tc>
      </w:tr>
      <w:tr w:rsidR="00A37AA0" w14:paraId="692AEFFA" w14:textId="77777777" w:rsidTr="00394FB2">
        <w:trPr>
          <w:ins w:id="375" w:author="Eck, Kimberly" w:date="2017-01-22T16:04:00Z"/>
        </w:trPr>
        <w:tc>
          <w:tcPr>
            <w:tcW w:w="1345" w:type="dxa"/>
          </w:tcPr>
          <w:p w14:paraId="504B91E7" w14:textId="4AD99BB9" w:rsidR="00A37AA0" w:rsidRPr="00A37AA0" w:rsidRDefault="00A37AA0" w:rsidP="00A37AA0">
            <w:pPr>
              <w:rPr>
                <w:ins w:id="376" w:author="Eck, Kimberly" w:date="2017-01-22T16:04:00Z"/>
                <w:rFonts w:ascii="Arial" w:hAnsi="Arial" w:cs="Arial"/>
                <w:b/>
                <w:bCs/>
                <w:sz w:val="22"/>
                <w:szCs w:val="22"/>
              </w:rPr>
            </w:pPr>
            <w:ins w:id="377" w:author="Eck, Kimberly" w:date="2017-01-22T16:06:00Z">
              <w:r w:rsidRPr="00A37AA0">
                <w:rPr>
                  <w:rFonts w:ascii="Arial" w:hAnsi="Arial" w:cs="Arial"/>
                  <w:bCs/>
                  <w:sz w:val="22"/>
                  <w:szCs w:val="22"/>
                </w:rPr>
                <w:t>EDAM 560</w:t>
              </w:r>
            </w:ins>
          </w:p>
        </w:tc>
        <w:tc>
          <w:tcPr>
            <w:tcW w:w="4320" w:type="dxa"/>
          </w:tcPr>
          <w:p w14:paraId="7E2929B3" w14:textId="2BED19E2" w:rsidR="00A37AA0" w:rsidRPr="00A37AA0" w:rsidRDefault="00A37AA0" w:rsidP="00A37AA0">
            <w:pPr>
              <w:rPr>
                <w:ins w:id="378" w:author="Eck, Kimberly" w:date="2017-01-22T16:04:00Z"/>
                <w:rFonts w:ascii="Arial" w:hAnsi="Arial" w:cs="Arial"/>
                <w:b/>
                <w:bCs/>
                <w:sz w:val="22"/>
                <w:szCs w:val="22"/>
              </w:rPr>
            </w:pPr>
            <w:ins w:id="379" w:author="Eck, Kimberly" w:date="2017-01-22T16:06:00Z">
              <w:r w:rsidRPr="00A37AA0">
                <w:rPr>
                  <w:rFonts w:ascii="Arial" w:hAnsi="Arial" w:cs="Arial"/>
                  <w:bCs/>
                  <w:sz w:val="22"/>
                  <w:szCs w:val="22"/>
                </w:rPr>
                <w:t>Grant Writing and Project Management</w:t>
              </w:r>
            </w:ins>
          </w:p>
        </w:tc>
        <w:tc>
          <w:tcPr>
            <w:tcW w:w="3685" w:type="dxa"/>
          </w:tcPr>
          <w:p w14:paraId="0C31AF9E" w14:textId="1C271126" w:rsidR="00A37AA0" w:rsidRPr="00A37AA0" w:rsidRDefault="00A37AA0" w:rsidP="00A37AA0">
            <w:pPr>
              <w:rPr>
                <w:ins w:id="380" w:author="Eck, Kimberly" w:date="2017-01-22T16:04:00Z"/>
                <w:rFonts w:ascii="Arial" w:hAnsi="Arial" w:cs="Arial"/>
                <w:b/>
                <w:bCs/>
                <w:sz w:val="22"/>
                <w:szCs w:val="22"/>
              </w:rPr>
            </w:pPr>
            <w:ins w:id="381" w:author="Eck, Kimberly" w:date="2017-01-22T16:07:00Z">
              <w:r w:rsidRPr="00394FB2">
                <w:rPr>
                  <w:rFonts w:ascii="Arial" w:hAnsi="Arial" w:cs="Arial"/>
                  <w:b/>
                  <w:bCs/>
                  <w:sz w:val="22"/>
                  <w:szCs w:val="22"/>
                </w:rPr>
                <w:t>.</w:t>
              </w:r>
            </w:ins>
          </w:p>
        </w:tc>
      </w:tr>
      <w:tr w:rsidR="00A37AA0" w14:paraId="57D8C962" w14:textId="77777777" w:rsidTr="00394FB2">
        <w:trPr>
          <w:ins w:id="382" w:author="Eck, Kimberly" w:date="2017-01-22T16:04:00Z"/>
        </w:trPr>
        <w:tc>
          <w:tcPr>
            <w:tcW w:w="1345" w:type="dxa"/>
          </w:tcPr>
          <w:p w14:paraId="2F4530C6" w14:textId="6BB3889E" w:rsidR="00A37AA0" w:rsidRPr="00A37AA0" w:rsidRDefault="00A37AA0" w:rsidP="00A37AA0">
            <w:pPr>
              <w:rPr>
                <w:ins w:id="383" w:author="Eck, Kimberly" w:date="2017-01-22T16:04:00Z"/>
                <w:rFonts w:ascii="Arial" w:hAnsi="Arial" w:cs="Arial"/>
                <w:b/>
                <w:bCs/>
                <w:sz w:val="22"/>
                <w:szCs w:val="22"/>
              </w:rPr>
            </w:pPr>
            <w:ins w:id="384" w:author="Eck, Kimberly" w:date="2017-01-22T16:06:00Z">
              <w:r w:rsidRPr="00A37AA0">
                <w:rPr>
                  <w:rFonts w:ascii="Arial" w:hAnsi="Arial" w:cs="Arial"/>
                  <w:bCs/>
                  <w:sz w:val="22"/>
                  <w:szCs w:val="22"/>
                </w:rPr>
                <w:t>ENMG 536</w:t>
              </w:r>
            </w:ins>
          </w:p>
        </w:tc>
        <w:tc>
          <w:tcPr>
            <w:tcW w:w="4320" w:type="dxa"/>
          </w:tcPr>
          <w:p w14:paraId="0C6CE570" w14:textId="17951A33" w:rsidR="00A37AA0" w:rsidRPr="00A37AA0" w:rsidRDefault="00A37AA0" w:rsidP="00A37AA0">
            <w:pPr>
              <w:rPr>
                <w:ins w:id="385" w:author="Eck, Kimberly" w:date="2017-01-22T16:04:00Z"/>
                <w:rFonts w:ascii="Arial" w:hAnsi="Arial" w:cs="Arial"/>
                <w:b/>
                <w:bCs/>
                <w:sz w:val="22"/>
                <w:szCs w:val="22"/>
              </w:rPr>
            </w:pPr>
            <w:ins w:id="386" w:author="Eck, Kimberly" w:date="2017-01-22T16:06:00Z">
              <w:r w:rsidRPr="00A37AA0">
                <w:rPr>
                  <w:rFonts w:ascii="Arial" w:hAnsi="Arial" w:cs="Arial"/>
                  <w:bCs/>
                  <w:sz w:val="22"/>
                  <w:szCs w:val="22"/>
                </w:rPr>
                <w:t>Project Management</w:t>
              </w:r>
            </w:ins>
          </w:p>
        </w:tc>
        <w:tc>
          <w:tcPr>
            <w:tcW w:w="3685" w:type="dxa"/>
          </w:tcPr>
          <w:p w14:paraId="48AAB46E" w14:textId="1C69F04A" w:rsidR="00A37AA0" w:rsidRPr="00A37AA0" w:rsidRDefault="00A37AA0" w:rsidP="00A37AA0">
            <w:pPr>
              <w:rPr>
                <w:ins w:id="387" w:author="Eck, Kimberly" w:date="2017-01-22T16:04:00Z"/>
                <w:rFonts w:ascii="Arial" w:hAnsi="Arial" w:cs="Arial"/>
                <w:b/>
                <w:bCs/>
                <w:sz w:val="22"/>
                <w:szCs w:val="22"/>
              </w:rPr>
            </w:pPr>
            <w:ins w:id="388" w:author="Eck, Kimberly" w:date="2017-01-22T16:07:00Z">
              <w:r w:rsidRPr="00394FB2">
                <w:rPr>
                  <w:rFonts w:ascii="Arial" w:hAnsi="Arial" w:cs="Arial"/>
                  <w:b/>
                  <w:bCs/>
                  <w:sz w:val="22"/>
                  <w:szCs w:val="22"/>
                </w:rPr>
                <w:t>.</w:t>
              </w:r>
            </w:ins>
          </w:p>
        </w:tc>
      </w:tr>
      <w:tr w:rsidR="00A37AA0" w14:paraId="45D476D0" w14:textId="77777777" w:rsidTr="00394FB2">
        <w:trPr>
          <w:ins w:id="389" w:author="Eck, Kimberly" w:date="2017-01-22T16:04:00Z"/>
        </w:trPr>
        <w:tc>
          <w:tcPr>
            <w:tcW w:w="1345" w:type="dxa"/>
          </w:tcPr>
          <w:p w14:paraId="32B2A43F" w14:textId="4D71685C" w:rsidR="00A37AA0" w:rsidRPr="00A37AA0" w:rsidRDefault="00A37AA0" w:rsidP="00A37AA0">
            <w:pPr>
              <w:rPr>
                <w:ins w:id="390" w:author="Eck, Kimberly" w:date="2017-01-22T16:04:00Z"/>
                <w:rFonts w:ascii="Arial" w:hAnsi="Arial" w:cs="Arial"/>
                <w:b/>
                <w:bCs/>
                <w:sz w:val="22"/>
                <w:szCs w:val="22"/>
              </w:rPr>
            </w:pPr>
            <w:ins w:id="391" w:author="Eck, Kimberly" w:date="2017-01-22T16:06:00Z">
              <w:r w:rsidRPr="00A37AA0">
                <w:rPr>
                  <w:rFonts w:ascii="Arial" w:hAnsi="Arial" w:cs="Arial"/>
                  <w:bCs/>
                  <w:sz w:val="22"/>
                  <w:szCs w:val="22"/>
                </w:rPr>
                <w:t>ENMG 541</w:t>
              </w:r>
            </w:ins>
          </w:p>
        </w:tc>
        <w:tc>
          <w:tcPr>
            <w:tcW w:w="4320" w:type="dxa"/>
          </w:tcPr>
          <w:p w14:paraId="0A53D118" w14:textId="6F42BE83" w:rsidR="00A37AA0" w:rsidRPr="00A37AA0" w:rsidRDefault="00A37AA0" w:rsidP="00A37AA0">
            <w:pPr>
              <w:rPr>
                <w:ins w:id="392" w:author="Eck, Kimberly" w:date="2017-01-22T16:04:00Z"/>
                <w:rFonts w:ascii="Arial" w:hAnsi="Arial" w:cs="Arial"/>
                <w:b/>
                <w:bCs/>
                <w:sz w:val="22"/>
                <w:szCs w:val="22"/>
              </w:rPr>
            </w:pPr>
            <w:ins w:id="393" w:author="Eck, Kimberly" w:date="2017-01-22T16:06:00Z">
              <w:r w:rsidRPr="00A37AA0">
                <w:rPr>
                  <w:rFonts w:ascii="Arial" w:hAnsi="Arial" w:cs="Arial"/>
                  <w:bCs/>
                  <w:sz w:val="22"/>
                  <w:szCs w:val="22"/>
                </w:rPr>
                <w:t>Managing Change and Improvement in Technical Organizations</w:t>
              </w:r>
            </w:ins>
          </w:p>
        </w:tc>
        <w:tc>
          <w:tcPr>
            <w:tcW w:w="3685" w:type="dxa"/>
          </w:tcPr>
          <w:p w14:paraId="4C892EC7" w14:textId="273405F9" w:rsidR="00A37AA0" w:rsidRPr="00A37AA0" w:rsidRDefault="00A37AA0" w:rsidP="00A37AA0">
            <w:pPr>
              <w:rPr>
                <w:ins w:id="394" w:author="Eck, Kimberly" w:date="2017-01-22T16:04:00Z"/>
                <w:rFonts w:ascii="Arial" w:hAnsi="Arial" w:cs="Arial"/>
                <w:b/>
                <w:bCs/>
                <w:sz w:val="22"/>
                <w:szCs w:val="22"/>
              </w:rPr>
            </w:pPr>
            <w:ins w:id="395" w:author="Eck, Kimberly" w:date="2017-01-22T16:07:00Z">
              <w:r w:rsidRPr="00394FB2">
                <w:rPr>
                  <w:rFonts w:ascii="Arial" w:hAnsi="Arial" w:cs="Arial"/>
                  <w:b/>
                  <w:bCs/>
                  <w:sz w:val="22"/>
                  <w:szCs w:val="22"/>
                </w:rPr>
                <w:t>.</w:t>
              </w:r>
            </w:ins>
          </w:p>
        </w:tc>
      </w:tr>
    </w:tbl>
    <w:p w14:paraId="59E90907" w14:textId="3B5C00BB" w:rsidR="00183CAF" w:rsidRDefault="00183CAF" w:rsidP="00394FB2">
      <w:pPr>
        <w:rPr>
          <w:ins w:id="396" w:author="Eck, Kimberly" w:date="2017-01-22T16:04:00Z"/>
          <w:rFonts w:ascii="Arial" w:hAnsi="Arial" w:cs="Arial"/>
          <w:b/>
          <w:bCs/>
          <w:sz w:val="22"/>
          <w:szCs w:val="22"/>
        </w:rPr>
      </w:pPr>
    </w:p>
    <w:p w14:paraId="21008A63" w14:textId="43922D84" w:rsidR="00575587" w:rsidRDefault="00575587" w:rsidP="0072026D">
      <w:pPr>
        <w:ind w:firstLine="720"/>
        <w:rPr>
          <w:ins w:id="397" w:author="Pound, Sharon Sweetser" w:date="2017-01-22T11:54:00Z"/>
          <w:rFonts w:ascii="Arial" w:hAnsi="Arial" w:cs="Arial"/>
          <w:bCs/>
          <w:sz w:val="22"/>
          <w:szCs w:val="22"/>
        </w:rPr>
      </w:pPr>
      <w:r>
        <w:rPr>
          <w:rFonts w:ascii="Arial" w:hAnsi="Arial" w:cs="Arial"/>
          <w:bCs/>
          <w:sz w:val="22"/>
          <w:szCs w:val="22"/>
        </w:rPr>
        <w:t xml:space="preserve">Trainees will pursue courses across each of the three types (ecology, technology, management/assessment). </w:t>
      </w:r>
      <w:r w:rsidR="00E73B6C" w:rsidRPr="00650BEC">
        <w:rPr>
          <w:rFonts w:ascii="Arial" w:hAnsi="Arial" w:cs="Arial"/>
          <w:bCs/>
          <w:sz w:val="22"/>
          <w:szCs w:val="22"/>
        </w:rPr>
        <w:t>More targeted graduate courses</w:t>
      </w:r>
      <w:r w:rsidR="00AD6A3A">
        <w:rPr>
          <w:rFonts w:ascii="Arial" w:hAnsi="Arial" w:cs="Arial"/>
          <w:bCs/>
          <w:sz w:val="22"/>
          <w:szCs w:val="22"/>
        </w:rPr>
        <w:t>,</w:t>
      </w:r>
      <w:r w:rsidR="00E73B6C" w:rsidRPr="00650BEC">
        <w:rPr>
          <w:rFonts w:ascii="Arial" w:hAnsi="Arial" w:cs="Arial"/>
          <w:bCs/>
          <w:sz w:val="22"/>
          <w:szCs w:val="22"/>
        </w:rPr>
        <w:t xml:space="preserve"> depending on the needs of the trainees</w:t>
      </w:r>
      <w:r w:rsidR="00AD6A3A">
        <w:rPr>
          <w:rFonts w:ascii="Arial" w:hAnsi="Arial" w:cs="Arial"/>
          <w:bCs/>
          <w:sz w:val="22"/>
          <w:szCs w:val="22"/>
        </w:rPr>
        <w:t>,</w:t>
      </w:r>
      <w:r w:rsidR="00E73B6C" w:rsidRPr="00650BEC">
        <w:rPr>
          <w:rFonts w:ascii="Arial" w:hAnsi="Arial" w:cs="Arial"/>
          <w:bCs/>
          <w:sz w:val="22"/>
          <w:szCs w:val="22"/>
        </w:rPr>
        <w:t xml:space="preserve"> may also be utilized. Capitalizing on established courses helps make the program more sustainable after its funding runs out and exposes trainees to students and instructors from a variety of perspectives. </w:t>
      </w:r>
    </w:p>
    <w:p w14:paraId="79E5142C" w14:textId="3F218BB9" w:rsidR="002E08CA" w:rsidRDefault="00254F06" w:rsidP="0072026D">
      <w:pPr>
        <w:ind w:firstLine="720"/>
        <w:rPr>
          <w:ins w:id="398" w:author="Pound, Sharon Sweetser" w:date="2017-01-22T11:54:00Z"/>
          <w:rFonts w:ascii="Arial" w:hAnsi="Arial" w:cs="Arial"/>
          <w:bCs/>
          <w:sz w:val="22"/>
          <w:szCs w:val="22"/>
        </w:rPr>
      </w:pPr>
      <w:r w:rsidRPr="0072026D">
        <w:rPr>
          <w:rFonts w:ascii="Arial" w:hAnsi="Arial" w:cs="Arial"/>
          <w:bCs/>
          <w:i/>
          <w:noProof/>
          <w:sz w:val="20"/>
          <w:szCs w:val="20"/>
        </w:rPr>
        <mc:AlternateContent>
          <mc:Choice Requires="wps">
            <w:drawing>
              <wp:anchor distT="45720" distB="45720" distL="114300" distR="114300" simplePos="0" relativeHeight="251661312" behindDoc="0" locked="0" layoutInCell="1" allowOverlap="1" wp14:anchorId="5B34041C" wp14:editId="27598F0A">
                <wp:simplePos x="0" y="0"/>
                <wp:positionH relativeFrom="margin">
                  <wp:posOffset>-114300</wp:posOffset>
                </wp:positionH>
                <wp:positionV relativeFrom="paragraph">
                  <wp:posOffset>156210</wp:posOffset>
                </wp:positionV>
                <wp:extent cx="2895600" cy="2609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0985"/>
                        </a:xfrm>
                        <a:prstGeom prst="rect">
                          <a:avLst/>
                        </a:prstGeom>
                        <a:solidFill>
                          <a:srgbClr val="FFFFFF"/>
                        </a:solidFill>
                        <a:ln w="9525">
                          <a:noFill/>
                          <a:miter lim="800000"/>
                          <a:headEnd/>
                          <a:tailEnd/>
                        </a:ln>
                      </wps:spPr>
                      <wps:txbx>
                        <w:txbxContent>
                          <w:p w14:paraId="2D42699C" w14:textId="37E17034" w:rsidR="003C1564" w:rsidRPr="00394FB2" w:rsidRDefault="003C1564">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399" w:author="Pound, Sharon Sweetser" w:date="2017-01-22T11:20:00Z">
                              <w:r w:rsidRPr="00394FB2">
                                <w:rPr>
                                  <w:rFonts w:ascii="Arial" w:hAnsi="Arial" w:cs="Arial"/>
                                  <w:bCs/>
                                  <w:i/>
                                  <w:sz w:val="22"/>
                                  <w:szCs w:val="22"/>
                                </w:rPr>
                                <w:t>e</w:t>
                              </w:r>
                            </w:ins>
                            <w:del w:id="400"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34041C" id="Text Box 2" o:spid="_x0000_s1029" type="#_x0000_t202" style="position:absolute;left:0;text-align:left;margin-left:-9pt;margin-top:12.3pt;width:228pt;height:20.5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" stroked="f">
                <v:textbox style="mso-fit-shape-to-text:t">
                  <w:txbxContent>
                    <w:p w14:paraId="2D42699C" w14:textId="37E17034" w:rsidR="003C1564" w:rsidRPr="00394FB2" w:rsidRDefault="003C1564">
                      <w:pPr>
                        <w:rPr>
                          <w:sz w:val="22"/>
                          <w:szCs w:val="22"/>
                        </w:rPr>
                      </w:pPr>
                      <w:r w:rsidRPr="00394FB2">
                        <w:rPr>
                          <w:rFonts w:ascii="Arial" w:hAnsi="Arial" w:cs="Arial"/>
                          <w:b/>
                          <w:bCs/>
                          <w:i/>
                          <w:sz w:val="22"/>
                          <w:szCs w:val="22"/>
                        </w:rPr>
                        <w:t>Table 1.</w:t>
                      </w:r>
                      <w:r w:rsidRPr="00394FB2">
                        <w:rPr>
                          <w:rFonts w:ascii="Arial" w:hAnsi="Arial" w:cs="Arial"/>
                          <w:bCs/>
                          <w:i/>
                          <w:sz w:val="22"/>
                          <w:szCs w:val="22"/>
                        </w:rPr>
                        <w:t xml:space="preserve"> Graduate </w:t>
                      </w:r>
                      <w:ins w:id="401" w:author="Pound, Sharon Sweetser" w:date="2017-01-22T11:20:00Z">
                        <w:r w:rsidRPr="00394FB2">
                          <w:rPr>
                            <w:rFonts w:ascii="Arial" w:hAnsi="Arial" w:cs="Arial"/>
                            <w:bCs/>
                            <w:i/>
                            <w:sz w:val="22"/>
                            <w:szCs w:val="22"/>
                          </w:rPr>
                          <w:t>e</w:t>
                        </w:r>
                      </w:ins>
                      <w:del w:id="402" w:author="Pound, Sharon Sweetser" w:date="2017-01-22T11:20:00Z">
                        <w:r w:rsidRPr="00394FB2" w:rsidDel="001C44DC">
                          <w:rPr>
                            <w:rFonts w:ascii="Arial" w:hAnsi="Arial" w:cs="Arial"/>
                            <w:bCs/>
                            <w:i/>
                            <w:sz w:val="22"/>
                            <w:szCs w:val="22"/>
                          </w:rPr>
                          <w:delText>E</w:delText>
                        </w:r>
                      </w:del>
                      <w:r w:rsidRPr="00394FB2">
                        <w:rPr>
                          <w:rFonts w:ascii="Arial" w:hAnsi="Arial" w:cs="Arial"/>
                          <w:bCs/>
                          <w:i/>
                          <w:sz w:val="22"/>
                          <w:szCs w:val="22"/>
                        </w:rPr>
                        <w:t>ducation</w:t>
                      </w:r>
                    </w:p>
                  </w:txbxContent>
                </v:textbox>
                <w10:wrap type="square" anchorx="margin"/>
              </v:shape>
            </w:pict>
          </mc:Fallback>
        </mc:AlternateContent>
      </w:r>
    </w:p>
    <w:p w14:paraId="138CA957" w14:textId="6DF084BF" w:rsidR="002E08CA" w:rsidRDefault="002E08CA" w:rsidP="0072026D">
      <w:pPr>
        <w:ind w:firstLine="720"/>
        <w:rPr>
          <w:ins w:id="403" w:author="Pound, Sharon Sweetser" w:date="2017-01-22T11:54:00Z"/>
          <w:rFonts w:ascii="Arial" w:hAnsi="Arial" w:cs="Arial"/>
          <w:bCs/>
          <w:sz w:val="22"/>
          <w:szCs w:val="22"/>
        </w:rPr>
      </w:pPr>
    </w:p>
    <w:p w14:paraId="30FAD52A" w14:textId="4CBC4A54" w:rsidR="002E08CA" w:rsidRPr="0072026D" w:rsidRDefault="002E08CA" w:rsidP="0072026D">
      <w:pPr>
        <w:ind w:firstLine="720"/>
        <w:rPr>
          <w:rFonts w:ascii="Arial" w:hAnsi="Arial" w:cs="Arial"/>
          <w:bCs/>
          <w:i/>
          <w:sz w:val="20"/>
          <w:szCs w:val="20"/>
        </w:rPr>
      </w:pPr>
      <w:commentRangeStart w:id="404"/>
    </w:p>
    <w:tbl>
      <w:tblPr>
        <w:tblStyle w:val="TableGrid"/>
        <w:tblpPr w:leftFromText="180" w:rightFromText="180" w:vertAnchor="text" w:tblpY="1"/>
        <w:tblOverlap w:val="never"/>
        <w:tblW w:w="4627" w:type="dxa"/>
        <w:tblLook w:val="04A0" w:firstRow="1" w:lastRow="0" w:firstColumn="1" w:lastColumn="0" w:noHBand="0" w:noVBand="1"/>
      </w:tblPr>
      <w:tblGrid>
        <w:gridCol w:w="3327"/>
        <w:gridCol w:w="1300"/>
      </w:tblGrid>
      <w:tr w:rsidR="00575587" w:rsidRPr="00185837" w14:paraId="580BF170" w14:textId="77777777" w:rsidTr="0072026D">
        <w:trPr>
          <w:trHeight w:val="300"/>
        </w:trPr>
        <w:tc>
          <w:tcPr>
            <w:tcW w:w="3327" w:type="dxa"/>
            <w:shd w:val="clear" w:color="auto" w:fill="BFBFBF" w:themeFill="background1" w:themeFillShade="BF"/>
            <w:noWrap/>
            <w:hideMark/>
          </w:tcPr>
          <w:p w14:paraId="2CC9C598" w14:textId="39952221" w:rsidR="00575587" w:rsidRPr="00394FB2" w:rsidRDefault="00575587" w:rsidP="00D369B3">
            <w:pPr>
              <w:rPr>
                <w:rFonts w:ascii="Arial" w:eastAsia="Times New Roman" w:hAnsi="Arial" w:cs="Arial"/>
                <w:color w:val="000000"/>
                <w:sz w:val="22"/>
                <w:szCs w:val="22"/>
                <w:rPrChange w:id="405" w:author="Pound, Sharon Sweetser" w:date="2017-01-24T07:54:00Z">
                  <w:rPr>
                    <w:rFonts w:ascii="Calibri" w:eastAsia="Times New Roman" w:hAnsi="Calibri" w:cs="Times New Roman"/>
                    <w:color w:val="000000"/>
                  </w:rPr>
                </w:rPrChange>
              </w:rPr>
            </w:pPr>
            <w:commentRangeStart w:id="406"/>
            <w:r w:rsidRPr="00394FB2">
              <w:rPr>
                <w:rFonts w:ascii="Arial" w:eastAsia="Times New Roman" w:hAnsi="Arial" w:cs="Arial"/>
                <w:color w:val="000000"/>
                <w:sz w:val="22"/>
                <w:szCs w:val="22"/>
                <w:rPrChange w:id="407" w:author="Pound, Sharon Sweetser" w:date="2017-01-24T07:54:00Z">
                  <w:rPr>
                    <w:rFonts w:ascii="Calibri" w:eastAsia="Times New Roman" w:hAnsi="Calibri" w:cs="Times New Roman"/>
                    <w:color w:val="000000"/>
                  </w:rPr>
                </w:rPrChange>
              </w:rPr>
              <w:t>Credit Hour Instruction</w:t>
            </w:r>
            <w:commentRangeEnd w:id="406"/>
            <w:r w:rsidR="00D568B0" w:rsidRPr="00394FB2">
              <w:rPr>
                <w:rStyle w:val="CommentReference"/>
                <w:rFonts w:ascii="Arial" w:hAnsi="Arial" w:cs="Arial"/>
                <w:sz w:val="22"/>
                <w:szCs w:val="22"/>
                <w:rPrChange w:id="408" w:author="Pound, Sharon Sweetser" w:date="2017-01-24T07:54:00Z">
                  <w:rPr>
                    <w:rStyle w:val="CommentReference"/>
                  </w:rPr>
                </w:rPrChange>
              </w:rPr>
              <w:commentReference w:id="406"/>
            </w:r>
          </w:p>
        </w:tc>
        <w:tc>
          <w:tcPr>
            <w:tcW w:w="1300" w:type="dxa"/>
            <w:shd w:val="clear" w:color="auto" w:fill="BFBFBF" w:themeFill="background1" w:themeFillShade="BF"/>
            <w:noWrap/>
            <w:hideMark/>
          </w:tcPr>
          <w:p w14:paraId="53AE1296" w14:textId="617AC705" w:rsidR="00575587" w:rsidRPr="00394FB2" w:rsidRDefault="00575587" w:rsidP="00D369B3">
            <w:pPr>
              <w:rPr>
                <w:rFonts w:ascii="Arial" w:eastAsia="Times New Roman" w:hAnsi="Arial" w:cs="Arial"/>
                <w:color w:val="000000"/>
                <w:sz w:val="22"/>
                <w:szCs w:val="22"/>
                <w:rPrChange w:id="40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0" w:author="Pound, Sharon Sweetser" w:date="2017-01-24T07:54:00Z">
                  <w:rPr>
                    <w:rFonts w:ascii="Calibri" w:eastAsia="Times New Roman" w:hAnsi="Calibri" w:cs="Times New Roman"/>
                    <w:color w:val="000000"/>
                  </w:rPr>
                </w:rPrChange>
              </w:rPr>
              <w:t>Totaling to 24</w:t>
            </w:r>
          </w:p>
        </w:tc>
      </w:tr>
      <w:tr w:rsidR="00575587" w:rsidRPr="00185837" w14:paraId="592DDEF7" w14:textId="77777777" w:rsidTr="0072026D">
        <w:trPr>
          <w:trHeight w:val="300"/>
        </w:trPr>
        <w:tc>
          <w:tcPr>
            <w:tcW w:w="3327" w:type="dxa"/>
            <w:noWrap/>
            <w:hideMark/>
          </w:tcPr>
          <w:p w14:paraId="5D3A3392" w14:textId="28E20A27" w:rsidR="00575587" w:rsidRPr="00394FB2" w:rsidRDefault="00575587" w:rsidP="00D369B3">
            <w:pPr>
              <w:rPr>
                <w:rFonts w:ascii="Arial" w:eastAsia="Times New Roman" w:hAnsi="Arial" w:cs="Arial"/>
                <w:color w:val="000000"/>
                <w:sz w:val="22"/>
                <w:szCs w:val="22"/>
                <w:rPrChange w:id="411"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2" w:author="Pound, Sharon Sweetser" w:date="2017-01-24T07:54:00Z">
                  <w:rPr>
                    <w:rFonts w:ascii="Calibri" w:eastAsia="Times New Roman" w:hAnsi="Calibri" w:cs="Times New Roman"/>
                    <w:color w:val="000000"/>
                  </w:rPr>
                </w:rPrChange>
              </w:rPr>
              <w:t>Core Biology Credits</w:t>
            </w:r>
          </w:p>
        </w:tc>
        <w:tc>
          <w:tcPr>
            <w:tcW w:w="1300" w:type="dxa"/>
            <w:noWrap/>
            <w:hideMark/>
          </w:tcPr>
          <w:p w14:paraId="1CD958BC" w14:textId="77777777" w:rsidR="00575587" w:rsidRPr="00394FB2" w:rsidRDefault="00575587" w:rsidP="00D369B3">
            <w:pPr>
              <w:rPr>
                <w:rFonts w:ascii="Arial" w:eastAsia="Times New Roman" w:hAnsi="Arial" w:cs="Arial"/>
                <w:color w:val="000000"/>
                <w:sz w:val="22"/>
                <w:szCs w:val="22"/>
                <w:rPrChange w:id="413"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4" w:author="Pound, Sharon Sweetser" w:date="2017-01-24T07:54:00Z">
                  <w:rPr>
                    <w:rFonts w:ascii="Calibri" w:eastAsia="Times New Roman" w:hAnsi="Calibri" w:cs="Times New Roman"/>
                    <w:color w:val="000000"/>
                  </w:rPr>
                </w:rPrChange>
              </w:rPr>
              <w:t>9+</w:t>
            </w:r>
          </w:p>
        </w:tc>
      </w:tr>
      <w:tr w:rsidR="00575587" w:rsidRPr="00185837" w14:paraId="417535EF" w14:textId="77777777" w:rsidTr="0072026D">
        <w:trPr>
          <w:trHeight w:val="300"/>
        </w:trPr>
        <w:tc>
          <w:tcPr>
            <w:tcW w:w="3327" w:type="dxa"/>
            <w:noWrap/>
            <w:hideMark/>
          </w:tcPr>
          <w:p w14:paraId="4FCF8C30" w14:textId="77777777" w:rsidR="00575587" w:rsidRPr="00394FB2" w:rsidRDefault="00575587" w:rsidP="00D369B3">
            <w:pPr>
              <w:rPr>
                <w:rFonts w:ascii="Arial" w:eastAsia="Times New Roman" w:hAnsi="Arial" w:cs="Arial"/>
                <w:color w:val="000000"/>
                <w:sz w:val="22"/>
                <w:szCs w:val="22"/>
                <w:rPrChange w:id="41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6" w:author="Pound, Sharon Sweetser" w:date="2017-01-24T07:54:00Z">
                  <w:rPr>
                    <w:rFonts w:ascii="Calibri" w:eastAsia="Times New Roman" w:hAnsi="Calibri" w:cs="Times New Roman"/>
                    <w:color w:val="000000"/>
                  </w:rPr>
                </w:rPrChange>
              </w:rPr>
              <w:t>Technology Credits</w:t>
            </w:r>
          </w:p>
        </w:tc>
        <w:tc>
          <w:tcPr>
            <w:tcW w:w="1300" w:type="dxa"/>
            <w:noWrap/>
            <w:hideMark/>
          </w:tcPr>
          <w:p w14:paraId="6841DAD6" w14:textId="77777777" w:rsidR="00575587" w:rsidRPr="00394FB2" w:rsidRDefault="00575587" w:rsidP="00D369B3">
            <w:pPr>
              <w:rPr>
                <w:rFonts w:ascii="Arial" w:eastAsia="Times New Roman" w:hAnsi="Arial" w:cs="Arial"/>
                <w:color w:val="000000"/>
                <w:sz w:val="22"/>
                <w:szCs w:val="22"/>
                <w:rPrChange w:id="41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18" w:author="Pound, Sharon Sweetser" w:date="2017-01-24T07:54:00Z">
                  <w:rPr>
                    <w:rFonts w:ascii="Calibri" w:eastAsia="Times New Roman" w:hAnsi="Calibri" w:cs="Times New Roman"/>
                    <w:color w:val="000000"/>
                  </w:rPr>
                </w:rPrChange>
              </w:rPr>
              <w:t>3+</w:t>
            </w:r>
          </w:p>
        </w:tc>
      </w:tr>
      <w:tr w:rsidR="00575587" w:rsidRPr="00185837" w14:paraId="2A440969" w14:textId="77777777" w:rsidTr="0072026D">
        <w:trPr>
          <w:trHeight w:val="300"/>
        </w:trPr>
        <w:tc>
          <w:tcPr>
            <w:tcW w:w="3327" w:type="dxa"/>
            <w:noWrap/>
            <w:hideMark/>
          </w:tcPr>
          <w:p w14:paraId="48A2E4C5" w14:textId="21ABF219" w:rsidR="00575587" w:rsidRPr="00394FB2" w:rsidRDefault="00575587" w:rsidP="0038392A">
            <w:pPr>
              <w:rPr>
                <w:rFonts w:ascii="Arial" w:eastAsia="Times New Roman" w:hAnsi="Arial" w:cs="Arial"/>
                <w:color w:val="000000"/>
                <w:sz w:val="22"/>
                <w:szCs w:val="22"/>
                <w:rPrChange w:id="419"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0" w:author="Pound, Sharon Sweetser" w:date="2017-01-24T07:54:00Z">
                  <w:rPr>
                    <w:rFonts w:ascii="Calibri" w:eastAsia="Times New Roman" w:hAnsi="Calibri" w:cs="Times New Roman"/>
                    <w:color w:val="000000"/>
                  </w:rPr>
                </w:rPrChange>
              </w:rPr>
              <w:t>Management/</w:t>
            </w:r>
            <w:del w:id="421" w:author="Pound, Sharon Sweetser" w:date="2017-01-25T09:47:00Z">
              <w:r w:rsidRPr="00394FB2" w:rsidDel="0038392A">
                <w:rPr>
                  <w:rFonts w:ascii="Arial" w:eastAsia="Times New Roman" w:hAnsi="Arial" w:cs="Arial"/>
                  <w:color w:val="000000"/>
                  <w:sz w:val="22"/>
                  <w:szCs w:val="22"/>
                  <w:rPrChange w:id="422" w:author="Pound, Sharon Sweetser" w:date="2017-01-24T07:54:00Z">
                    <w:rPr>
                      <w:rFonts w:ascii="Calibri" w:eastAsia="Times New Roman" w:hAnsi="Calibri" w:cs="Times New Roman"/>
                      <w:color w:val="000000"/>
                    </w:rPr>
                  </w:rPrChange>
                </w:rPr>
                <w:delText xml:space="preserve">Assessment </w:delText>
              </w:r>
            </w:del>
            <w:ins w:id="423" w:author="Pound, Sharon Sweetser" w:date="2017-01-25T09:47:00Z">
              <w:r w:rsidR="0038392A">
                <w:rPr>
                  <w:rFonts w:ascii="Arial" w:eastAsia="Times New Roman" w:hAnsi="Arial" w:cs="Arial"/>
                  <w:color w:val="000000"/>
                  <w:sz w:val="22"/>
                  <w:szCs w:val="22"/>
                </w:rPr>
                <w:t>Communications</w:t>
              </w:r>
              <w:r w:rsidR="0038392A" w:rsidRPr="00394FB2">
                <w:rPr>
                  <w:rFonts w:ascii="Arial" w:eastAsia="Times New Roman" w:hAnsi="Arial" w:cs="Arial"/>
                  <w:color w:val="000000"/>
                  <w:sz w:val="22"/>
                  <w:szCs w:val="22"/>
                  <w:rPrChange w:id="424" w:author="Pound, Sharon Sweetser" w:date="2017-01-24T07:54:00Z">
                    <w:rPr>
                      <w:rFonts w:ascii="Calibri" w:eastAsia="Times New Roman" w:hAnsi="Calibri" w:cs="Times New Roman"/>
                      <w:color w:val="000000"/>
                    </w:rPr>
                  </w:rPrChange>
                </w:rPr>
                <w:t xml:space="preserve"> </w:t>
              </w:r>
            </w:ins>
            <w:r w:rsidRPr="00394FB2">
              <w:rPr>
                <w:rFonts w:ascii="Arial" w:eastAsia="Times New Roman" w:hAnsi="Arial" w:cs="Arial"/>
                <w:color w:val="000000"/>
                <w:sz w:val="22"/>
                <w:szCs w:val="22"/>
                <w:rPrChange w:id="425" w:author="Pound, Sharon Sweetser" w:date="2017-01-24T07:54:00Z">
                  <w:rPr>
                    <w:rFonts w:ascii="Calibri" w:eastAsia="Times New Roman" w:hAnsi="Calibri" w:cs="Times New Roman"/>
                    <w:color w:val="000000"/>
                  </w:rPr>
                </w:rPrChange>
              </w:rPr>
              <w:t>Credits</w:t>
            </w:r>
          </w:p>
        </w:tc>
        <w:tc>
          <w:tcPr>
            <w:tcW w:w="1300" w:type="dxa"/>
            <w:noWrap/>
            <w:hideMark/>
          </w:tcPr>
          <w:p w14:paraId="2C2F3654" w14:textId="77777777" w:rsidR="00575587" w:rsidRPr="00394FB2" w:rsidRDefault="00575587" w:rsidP="00D369B3">
            <w:pPr>
              <w:rPr>
                <w:rFonts w:ascii="Arial" w:eastAsia="Times New Roman" w:hAnsi="Arial" w:cs="Arial"/>
                <w:color w:val="000000"/>
                <w:sz w:val="22"/>
                <w:szCs w:val="22"/>
                <w:rPrChange w:id="42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7" w:author="Pound, Sharon Sweetser" w:date="2017-01-24T07:54:00Z">
                  <w:rPr>
                    <w:rFonts w:ascii="Calibri" w:eastAsia="Times New Roman" w:hAnsi="Calibri" w:cs="Times New Roman"/>
                    <w:color w:val="000000"/>
                  </w:rPr>
                </w:rPrChange>
              </w:rPr>
              <w:t>3+</w:t>
            </w:r>
          </w:p>
        </w:tc>
      </w:tr>
      <w:tr w:rsidR="00575587" w:rsidRPr="00185837" w14:paraId="140CEDFF" w14:textId="77777777" w:rsidTr="0072026D">
        <w:trPr>
          <w:trHeight w:val="300"/>
        </w:trPr>
        <w:tc>
          <w:tcPr>
            <w:tcW w:w="3327" w:type="dxa"/>
            <w:noWrap/>
            <w:hideMark/>
          </w:tcPr>
          <w:p w14:paraId="0F29D345" w14:textId="77777777" w:rsidR="00575587" w:rsidRPr="00394FB2" w:rsidRDefault="00575587" w:rsidP="00D369B3">
            <w:pPr>
              <w:rPr>
                <w:rFonts w:ascii="Arial" w:eastAsia="Times New Roman" w:hAnsi="Arial" w:cs="Arial"/>
                <w:color w:val="000000"/>
                <w:sz w:val="22"/>
                <w:szCs w:val="22"/>
                <w:rPrChange w:id="428"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29" w:author="Pound, Sharon Sweetser" w:date="2017-01-24T07:54:00Z">
                  <w:rPr>
                    <w:rFonts w:ascii="Calibri" w:eastAsia="Times New Roman" w:hAnsi="Calibri" w:cs="Times New Roman"/>
                    <w:color w:val="000000"/>
                  </w:rPr>
                </w:rPrChange>
              </w:rPr>
              <w:t>Field Courses Credits</w:t>
            </w:r>
          </w:p>
        </w:tc>
        <w:tc>
          <w:tcPr>
            <w:tcW w:w="1300" w:type="dxa"/>
            <w:noWrap/>
            <w:hideMark/>
          </w:tcPr>
          <w:p w14:paraId="529AB48A" w14:textId="77777777" w:rsidR="00575587" w:rsidRPr="00394FB2" w:rsidRDefault="00575587" w:rsidP="00D369B3">
            <w:pPr>
              <w:rPr>
                <w:rFonts w:ascii="Arial" w:eastAsia="Times New Roman" w:hAnsi="Arial" w:cs="Arial"/>
                <w:color w:val="000000"/>
                <w:sz w:val="22"/>
                <w:szCs w:val="22"/>
                <w:rPrChange w:id="430"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1" w:author="Pound, Sharon Sweetser" w:date="2017-01-24T07:54:00Z">
                  <w:rPr>
                    <w:rFonts w:ascii="Calibri" w:eastAsia="Times New Roman" w:hAnsi="Calibri" w:cs="Times New Roman"/>
                    <w:color w:val="000000"/>
                  </w:rPr>
                </w:rPrChange>
              </w:rPr>
              <w:t>3+</w:t>
            </w:r>
          </w:p>
        </w:tc>
      </w:tr>
      <w:tr w:rsidR="00575587" w:rsidRPr="00185837" w14:paraId="560FD4F0" w14:textId="77777777" w:rsidTr="0072026D">
        <w:trPr>
          <w:trHeight w:val="300"/>
        </w:trPr>
        <w:tc>
          <w:tcPr>
            <w:tcW w:w="3327" w:type="dxa"/>
            <w:shd w:val="clear" w:color="auto" w:fill="BFBFBF" w:themeFill="background1" w:themeFillShade="BF"/>
            <w:noWrap/>
            <w:hideMark/>
          </w:tcPr>
          <w:p w14:paraId="4F131DA3" w14:textId="77777777" w:rsidR="00575587" w:rsidRPr="00394FB2" w:rsidRDefault="00575587" w:rsidP="00D369B3">
            <w:pPr>
              <w:rPr>
                <w:rFonts w:ascii="Arial" w:eastAsia="Times New Roman" w:hAnsi="Arial" w:cs="Arial"/>
                <w:color w:val="000000"/>
                <w:sz w:val="22"/>
                <w:szCs w:val="22"/>
                <w:rPrChange w:id="432"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3" w:author="Pound, Sharon Sweetser" w:date="2017-01-24T07:54:00Z">
                  <w:rPr>
                    <w:rFonts w:ascii="Calibri" w:eastAsia="Times New Roman" w:hAnsi="Calibri" w:cs="Times New Roman"/>
                    <w:color w:val="000000"/>
                  </w:rPr>
                </w:rPrChange>
              </w:rPr>
              <w:t>Experiences</w:t>
            </w:r>
          </w:p>
        </w:tc>
        <w:tc>
          <w:tcPr>
            <w:tcW w:w="1300" w:type="dxa"/>
            <w:shd w:val="clear" w:color="auto" w:fill="BFBFBF" w:themeFill="background1" w:themeFillShade="BF"/>
            <w:noWrap/>
            <w:hideMark/>
          </w:tcPr>
          <w:p w14:paraId="2B64D36D" w14:textId="77777777" w:rsidR="00575587" w:rsidRPr="00394FB2" w:rsidRDefault="00575587" w:rsidP="00D369B3">
            <w:pPr>
              <w:rPr>
                <w:rFonts w:ascii="Arial" w:eastAsia="Times New Roman" w:hAnsi="Arial" w:cs="Arial"/>
                <w:color w:val="000000"/>
                <w:sz w:val="22"/>
                <w:szCs w:val="22"/>
                <w:rPrChange w:id="434"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5" w:author="Pound, Sharon Sweetser" w:date="2017-01-24T07:54:00Z">
                  <w:rPr>
                    <w:rFonts w:ascii="Calibri" w:eastAsia="Times New Roman" w:hAnsi="Calibri" w:cs="Times New Roman"/>
                    <w:color w:val="000000"/>
                  </w:rPr>
                </w:rPrChange>
              </w:rPr>
              <w:t> </w:t>
            </w:r>
          </w:p>
        </w:tc>
      </w:tr>
      <w:tr w:rsidR="00575587" w:rsidRPr="00185837" w14:paraId="205DA7BC" w14:textId="77777777" w:rsidTr="0072026D">
        <w:trPr>
          <w:trHeight w:val="300"/>
        </w:trPr>
        <w:tc>
          <w:tcPr>
            <w:tcW w:w="3327" w:type="dxa"/>
            <w:noWrap/>
            <w:hideMark/>
          </w:tcPr>
          <w:p w14:paraId="3868DAF2" w14:textId="77777777" w:rsidR="00575587" w:rsidRPr="00394FB2" w:rsidRDefault="00575587" w:rsidP="00D369B3">
            <w:pPr>
              <w:rPr>
                <w:rFonts w:ascii="Arial" w:eastAsia="Times New Roman" w:hAnsi="Arial" w:cs="Arial"/>
                <w:color w:val="000000"/>
                <w:sz w:val="22"/>
                <w:szCs w:val="22"/>
                <w:rPrChange w:id="436"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37" w:author="Pound, Sharon Sweetser" w:date="2017-01-24T07:54:00Z">
                  <w:rPr>
                    <w:rFonts w:ascii="Calibri" w:eastAsia="Times New Roman" w:hAnsi="Calibri" w:cs="Times New Roman"/>
                    <w:color w:val="000000"/>
                  </w:rPr>
                </w:rPrChange>
              </w:rPr>
              <w:t>Skills Workshop</w:t>
            </w:r>
          </w:p>
        </w:tc>
        <w:tc>
          <w:tcPr>
            <w:tcW w:w="1300" w:type="dxa"/>
            <w:noWrap/>
            <w:hideMark/>
          </w:tcPr>
          <w:p w14:paraId="5AD2F297" w14:textId="77777777" w:rsidR="001D323B" w:rsidRPr="00394FB2" w:rsidRDefault="00575587" w:rsidP="00D369B3">
            <w:pPr>
              <w:rPr>
                <w:ins w:id="438" w:author="Pound, Sharon Sweetser" w:date="2017-01-22T12:33:00Z"/>
                <w:rFonts w:ascii="Arial" w:eastAsia="Times New Roman" w:hAnsi="Arial" w:cs="Arial"/>
                <w:color w:val="000000"/>
                <w:sz w:val="22"/>
                <w:szCs w:val="22"/>
                <w:rPrChange w:id="439" w:author="Pound, Sharon Sweetser" w:date="2017-01-24T07:54:00Z">
                  <w:rPr>
                    <w:ins w:id="440" w:author="Pound, Sharon Sweetser" w:date="2017-01-22T12:33:00Z"/>
                    <w:rFonts w:ascii="Calibri" w:eastAsia="Times New Roman" w:hAnsi="Calibri" w:cs="Times New Roman"/>
                    <w:color w:val="000000"/>
                  </w:rPr>
                </w:rPrChange>
              </w:rPr>
            </w:pPr>
            <w:r w:rsidRPr="00394FB2">
              <w:rPr>
                <w:rFonts w:ascii="Arial" w:eastAsia="Times New Roman" w:hAnsi="Arial" w:cs="Arial"/>
                <w:color w:val="000000"/>
                <w:sz w:val="22"/>
                <w:szCs w:val="22"/>
                <w:rPrChange w:id="441" w:author="Pound, Sharon Sweetser" w:date="2017-01-24T07:54:00Z">
                  <w:rPr>
                    <w:rFonts w:ascii="Calibri" w:eastAsia="Times New Roman" w:hAnsi="Calibri" w:cs="Times New Roman"/>
                    <w:color w:val="000000"/>
                  </w:rPr>
                </w:rPrChange>
              </w:rPr>
              <w:t>2 Ph</w:t>
            </w:r>
            <w:ins w:id="442" w:author="Pound, Sharon Sweetser" w:date="2017-01-22T12:33:00Z">
              <w:r w:rsidR="001D323B" w:rsidRPr="00394FB2">
                <w:rPr>
                  <w:rFonts w:ascii="Arial" w:eastAsia="Times New Roman" w:hAnsi="Arial" w:cs="Arial"/>
                  <w:color w:val="000000"/>
                  <w:sz w:val="22"/>
                  <w:szCs w:val="22"/>
                  <w:rPrChange w:id="443" w:author="Pound, Sharon Sweetser" w:date="2017-01-24T07:54:00Z">
                    <w:rPr>
                      <w:rFonts w:ascii="Calibri" w:eastAsia="Times New Roman" w:hAnsi="Calibri" w:cs="Times New Roman"/>
                      <w:color w:val="000000"/>
                    </w:rPr>
                  </w:rPrChange>
                </w:rPr>
                <w:t>.</w:t>
              </w:r>
            </w:ins>
            <w:r w:rsidRPr="00394FB2">
              <w:rPr>
                <w:rFonts w:ascii="Arial" w:eastAsia="Times New Roman" w:hAnsi="Arial" w:cs="Arial"/>
                <w:color w:val="000000"/>
                <w:sz w:val="22"/>
                <w:szCs w:val="22"/>
                <w:rPrChange w:id="444" w:author="Pound, Sharon Sweetser" w:date="2017-01-24T07:54:00Z">
                  <w:rPr>
                    <w:rFonts w:ascii="Calibri" w:eastAsia="Times New Roman" w:hAnsi="Calibri" w:cs="Times New Roman"/>
                    <w:color w:val="000000"/>
                  </w:rPr>
                </w:rPrChange>
              </w:rPr>
              <w:t>D</w:t>
            </w:r>
            <w:ins w:id="445" w:author="Pound, Sharon Sweetser" w:date="2017-01-22T12:33:00Z">
              <w:r w:rsidR="001D323B" w:rsidRPr="00394FB2">
                <w:rPr>
                  <w:rFonts w:ascii="Arial" w:eastAsia="Times New Roman" w:hAnsi="Arial" w:cs="Arial"/>
                  <w:color w:val="000000"/>
                  <w:sz w:val="22"/>
                  <w:szCs w:val="22"/>
                  <w:rPrChange w:id="446" w:author="Pound, Sharon Sweetser" w:date="2017-01-24T07:54:00Z">
                    <w:rPr>
                      <w:rFonts w:ascii="Calibri" w:eastAsia="Times New Roman" w:hAnsi="Calibri" w:cs="Times New Roman"/>
                      <w:color w:val="000000"/>
                    </w:rPr>
                  </w:rPrChange>
                </w:rPr>
                <w:t>.</w:t>
              </w:r>
            </w:ins>
          </w:p>
          <w:p w14:paraId="29A45500" w14:textId="042F3028" w:rsidR="00575587" w:rsidRPr="00394FB2" w:rsidRDefault="00575587" w:rsidP="00D369B3">
            <w:pPr>
              <w:keepNext/>
              <w:keepLines/>
              <w:spacing w:before="200"/>
              <w:outlineLvl w:val="1"/>
              <w:rPr>
                <w:rFonts w:ascii="Arial" w:eastAsia="Times New Roman" w:hAnsi="Arial" w:cs="Arial"/>
                <w:color w:val="000000"/>
                <w:sz w:val="22"/>
                <w:szCs w:val="22"/>
                <w:rPrChange w:id="447" w:author="Pound, Sharon Sweetser" w:date="2017-01-24T07:54:00Z">
                  <w:rPr>
                    <w:rFonts w:ascii="Calibri" w:eastAsia="Times New Roman" w:hAnsi="Calibri" w:cs="Times New Roman"/>
                    <w:b/>
                    <w:bCs/>
                    <w:color w:val="000000"/>
                    <w:sz w:val="26"/>
                    <w:szCs w:val="26"/>
                  </w:rPr>
                </w:rPrChange>
              </w:rPr>
            </w:pPr>
            <w:del w:id="448" w:author="Pound, Sharon Sweetser" w:date="2017-01-22T12:33:00Z">
              <w:r w:rsidRPr="00394FB2" w:rsidDel="001D323B">
                <w:rPr>
                  <w:rFonts w:ascii="Arial" w:eastAsia="Times New Roman" w:hAnsi="Arial" w:cs="Arial"/>
                  <w:color w:val="000000"/>
                  <w:sz w:val="22"/>
                  <w:szCs w:val="22"/>
                  <w:rPrChange w:id="449" w:author="Pound, Sharon Sweetser" w:date="2017-01-24T07:54:00Z">
                    <w:rPr>
                      <w:rFonts w:ascii="Calibri" w:eastAsia="Times New Roman" w:hAnsi="Calibri" w:cs="Times New Roman"/>
                      <w:color w:val="000000"/>
                    </w:rPr>
                  </w:rPrChange>
                </w:rPr>
                <w:delText>/</w:delText>
              </w:r>
            </w:del>
            <w:r w:rsidRPr="00394FB2">
              <w:rPr>
                <w:rFonts w:ascii="Arial" w:eastAsia="Times New Roman" w:hAnsi="Arial" w:cs="Arial"/>
                <w:color w:val="000000"/>
                <w:sz w:val="22"/>
                <w:szCs w:val="22"/>
                <w:rPrChange w:id="450" w:author="Pound, Sharon Sweetser" w:date="2017-01-24T07:54:00Z">
                  <w:rPr>
                    <w:rFonts w:ascii="Calibri" w:eastAsia="Times New Roman" w:hAnsi="Calibri" w:cs="Times New Roman"/>
                    <w:color w:val="000000"/>
                  </w:rPr>
                </w:rPrChange>
              </w:rPr>
              <w:t>1 M</w:t>
            </w:r>
            <w:ins w:id="451" w:author="Pound, Sharon Sweetser" w:date="2017-01-22T12:33:00Z">
              <w:r w:rsidR="001D323B" w:rsidRPr="00394FB2">
                <w:rPr>
                  <w:rFonts w:ascii="Arial" w:eastAsia="Times New Roman" w:hAnsi="Arial" w:cs="Arial"/>
                  <w:color w:val="000000"/>
                  <w:sz w:val="22"/>
                  <w:szCs w:val="22"/>
                  <w:rPrChange w:id="452" w:author="Pound, Sharon Sweetser" w:date="2017-01-24T07:54:00Z">
                    <w:rPr>
                      <w:rFonts w:ascii="Calibri" w:eastAsia="Times New Roman" w:hAnsi="Calibri" w:cs="Times New Roman"/>
                      <w:color w:val="000000"/>
                    </w:rPr>
                  </w:rPrChange>
                </w:rPr>
                <w:t>aster’s</w:t>
              </w:r>
            </w:ins>
            <w:del w:id="453" w:author="Pound, Sharon Sweetser" w:date="2017-01-22T12:33:00Z">
              <w:r w:rsidRPr="00394FB2" w:rsidDel="001D323B">
                <w:rPr>
                  <w:rFonts w:ascii="Arial" w:eastAsia="Times New Roman" w:hAnsi="Arial" w:cs="Arial"/>
                  <w:color w:val="000000"/>
                  <w:sz w:val="22"/>
                  <w:szCs w:val="22"/>
                  <w:rPrChange w:id="454" w:author="Pound, Sharon Sweetser" w:date="2017-01-24T07:54:00Z">
                    <w:rPr>
                      <w:rFonts w:ascii="Calibri" w:eastAsia="Times New Roman" w:hAnsi="Calibri" w:cs="Times New Roman"/>
                      <w:color w:val="000000"/>
                    </w:rPr>
                  </w:rPrChange>
                </w:rPr>
                <w:delText>S</w:delText>
              </w:r>
            </w:del>
          </w:p>
        </w:tc>
      </w:tr>
      <w:tr w:rsidR="00575587" w:rsidRPr="00185837" w14:paraId="7C2AF617" w14:textId="77777777" w:rsidTr="0072026D">
        <w:trPr>
          <w:trHeight w:val="300"/>
        </w:trPr>
        <w:tc>
          <w:tcPr>
            <w:tcW w:w="3327" w:type="dxa"/>
            <w:noWrap/>
            <w:hideMark/>
          </w:tcPr>
          <w:p w14:paraId="43F89CC1" w14:textId="77777777" w:rsidR="00575587" w:rsidRPr="00394FB2" w:rsidRDefault="00575587" w:rsidP="00D369B3">
            <w:pPr>
              <w:rPr>
                <w:rFonts w:ascii="Arial" w:eastAsia="Times New Roman" w:hAnsi="Arial" w:cs="Arial"/>
                <w:color w:val="000000"/>
                <w:sz w:val="22"/>
                <w:szCs w:val="22"/>
                <w:rPrChange w:id="455"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56" w:author="Pound, Sharon Sweetser" w:date="2017-01-24T07:54:00Z">
                  <w:rPr>
                    <w:rFonts w:ascii="Calibri" w:eastAsia="Times New Roman" w:hAnsi="Calibri" w:cs="Times New Roman"/>
                    <w:color w:val="000000"/>
                  </w:rPr>
                </w:rPrChange>
              </w:rPr>
              <w:t>Internship</w:t>
            </w:r>
          </w:p>
        </w:tc>
        <w:tc>
          <w:tcPr>
            <w:tcW w:w="1300" w:type="dxa"/>
            <w:noWrap/>
            <w:hideMark/>
          </w:tcPr>
          <w:p w14:paraId="33A28090" w14:textId="77777777" w:rsidR="00575587" w:rsidRPr="00394FB2" w:rsidRDefault="00575587" w:rsidP="00D369B3">
            <w:pPr>
              <w:rPr>
                <w:rFonts w:ascii="Arial" w:eastAsia="Times New Roman" w:hAnsi="Arial" w:cs="Arial"/>
                <w:color w:val="000000"/>
                <w:sz w:val="22"/>
                <w:szCs w:val="22"/>
                <w:rPrChange w:id="457" w:author="Pound, Sharon Sweetser" w:date="2017-01-24T07:54:00Z">
                  <w:rPr>
                    <w:rFonts w:ascii="Calibri" w:eastAsia="Times New Roman" w:hAnsi="Calibri" w:cs="Times New Roman"/>
                    <w:color w:val="000000"/>
                  </w:rPr>
                </w:rPrChange>
              </w:rPr>
            </w:pPr>
            <w:r w:rsidRPr="00394FB2">
              <w:rPr>
                <w:rFonts w:ascii="Arial" w:eastAsia="Times New Roman" w:hAnsi="Arial" w:cs="Arial"/>
                <w:color w:val="000000"/>
                <w:sz w:val="22"/>
                <w:szCs w:val="22"/>
                <w:rPrChange w:id="458" w:author="Pound, Sharon Sweetser" w:date="2017-01-24T07:54:00Z">
                  <w:rPr>
                    <w:rFonts w:ascii="Calibri" w:eastAsia="Times New Roman" w:hAnsi="Calibri" w:cs="Times New Roman"/>
                    <w:color w:val="000000"/>
                  </w:rPr>
                </w:rPrChange>
              </w:rPr>
              <w:t>1</w:t>
            </w:r>
          </w:p>
        </w:tc>
      </w:tr>
    </w:tbl>
    <w:commentRangeEnd w:id="404"/>
    <w:p w14:paraId="0F20B699" w14:textId="1D258ECD" w:rsidR="00100CD9" w:rsidRDefault="00254F06" w:rsidP="0072026D">
      <w:pPr>
        <w:rPr>
          <w:rFonts w:ascii="Arial" w:hAnsi="Arial" w:cs="Arial"/>
          <w:sz w:val="22"/>
          <w:szCs w:val="22"/>
        </w:rPr>
      </w:pPr>
      <w:r>
        <w:rPr>
          <w:rStyle w:val="CommentReference"/>
        </w:rPr>
        <w:commentReference w:id="404"/>
      </w:r>
      <w:r w:rsidR="00D21BA4">
        <w:rPr>
          <w:rFonts w:ascii="Arial" w:hAnsi="Arial" w:cs="Arial"/>
          <w:b/>
          <w:bCs/>
          <w:sz w:val="22"/>
          <w:szCs w:val="22"/>
        </w:rPr>
        <w:tab/>
      </w:r>
      <w:del w:id="459" w:author="Pound, Sharon Sweetser" w:date="2017-01-22T11:54:00Z">
        <w:r w:rsidR="00D21BA4" w:rsidDel="002E08CA">
          <w:rPr>
            <w:rFonts w:ascii="Arial" w:hAnsi="Arial" w:cs="Arial"/>
            <w:b/>
            <w:bCs/>
            <w:sz w:val="22"/>
            <w:szCs w:val="22"/>
          </w:rPr>
          <w:tab/>
        </w:r>
      </w:del>
      <w:ins w:id="460" w:author="Pound, Sharon Sweetser" w:date="2017-01-22T11:54:00Z">
        <w:r w:rsidR="002E08CA">
          <w:rPr>
            <w:rFonts w:ascii="Arial" w:hAnsi="Arial" w:cs="Arial"/>
            <w:b/>
            <w:bCs/>
            <w:sz w:val="22"/>
            <w:szCs w:val="22"/>
          </w:rPr>
          <w:tab/>
        </w:r>
      </w:ins>
      <w:r w:rsidR="00E73B6C" w:rsidRPr="00650BEC">
        <w:rPr>
          <w:rFonts w:ascii="Arial" w:hAnsi="Arial" w:cs="Arial"/>
          <w:b/>
          <w:bCs/>
          <w:sz w:val="22"/>
          <w:szCs w:val="22"/>
        </w:rPr>
        <w:t>Field courses</w:t>
      </w:r>
      <w:r w:rsidR="00E73B6C" w:rsidRPr="00650BEC">
        <w:rPr>
          <w:rFonts w:ascii="Arial" w:hAnsi="Arial" w:cs="Arial"/>
          <w:bCs/>
          <w:sz w:val="22"/>
          <w:szCs w:val="22"/>
        </w:rPr>
        <w:t xml:space="preserve"> are key ways to promote learning </w:t>
      </w:r>
      <w:r w:rsidR="00E73B6C" w:rsidRPr="00650BEC">
        <w:rPr>
          <w:rFonts w:ascii="Arial" w:hAnsi="Arial" w:cs="Arial"/>
          <w:sz w:val="22"/>
          <w:szCs w:val="22"/>
        </w:rPr>
        <w:fldChar w:fldCharType="begin"/>
      </w:r>
      <w:r w:rsidR="00E73B6C" w:rsidRPr="00650BEC">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E73B6C" w:rsidRPr="00650BEC">
        <w:rPr>
          <w:rFonts w:ascii="Arial" w:hAnsi="Arial" w:cs="Arial"/>
          <w:sz w:val="22"/>
          <w:szCs w:val="22"/>
        </w:rPr>
        <w:fldChar w:fldCharType="separate"/>
      </w:r>
      <w:r w:rsidR="00E73B6C" w:rsidRPr="00650BEC">
        <w:rPr>
          <w:rFonts w:ascii="Arial" w:hAnsi="Arial" w:cs="Arial"/>
          <w:noProof/>
          <w:sz w:val="22"/>
          <w:szCs w:val="22"/>
        </w:rPr>
        <w:t>(McLaughlin and Johnson 2006)</w:t>
      </w:r>
      <w:r w:rsidR="00E73B6C" w:rsidRPr="00650BEC">
        <w:rPr>
          <w:rFonts w:ascii="Arial" w:hAnsi="Arial" w:cs="Arial"/>
          <w:sz w:val="22"/>
          <w:szCs w:val="22"/>
        </w:rPr>
        <w:fldChar w:fldCharType="end"/>
      </w:r>
      <w:r w:rsidR="00AD6A3A">
        <w:rPr>
          <w:rFonts w:ascii="Arial" w:hAnsi="Arial" w:cs="Arial"/>
          <w:sz w:val="22"/>
          <w:szCs w:val="22"/>
        </w:rPr>
        <w:t>,</w:t>
      </w:r>
      <w:r w:rsidR="00E73B6C" w:rsidRPr="00650BEC">
        <w:rPr>
          <w:rFonts w:ascii="Arial" w:hAnsi="Arial" w:cs="Arial"/>
          <w:sz w:val="22"/>
          <w:szCs w:val="22"/>
        </w:rPr>
        <w:t xml:space="preserve"> and UTK faculty have experience teaching in field courses for a variety of organisms. </w:t>
      </w:r>
      <w:r w:rsidR="00685C98">
        <w:rPr>
          <w:rFonts w:ascii="Arial" w:hAnsi="Arial" w:cs="Arial"/>
          <w:sz w:val="22"/>
          <w:szCs w:val="22"/>
        </w:rPr>
        <w:t xml:space="preserve">This constitutes a focal area of development. </w:t>
      </w:r>
      <w:commentRangeStart w:id="461"/>
      <w:r w:rsidR="00F0687E">
        <w:rPr>
          <w:rFonts w:ascii="Arial" w:hAnsi="Arial" w:cs="Arial"/>
          <w:sz w:val="22"/>
          <w:szCs w:val="22"/>
        </w:rPr>
        <w:t>Efforts are currently underway to expand this effort at the graduate level</w:t>
      </w:r>
      <w:r w:rsidR="00685C98">
        <w:rPr>
          <w:rFonts w:ascii="Arial" w:hAnsi="Arial" w:cs="Arial"/>
          <w:sz w:val="22"/>
          <w:szCs w:val="22"/>
        </w:rPr>
        <w:t xml:space="preserve"> (e.g. field courses integrating use of EEB’s field station outside Great Smoky Mountains National Park).</w:t>
      </w:r>
      <w:commentRangeEnd w:id="461"/>
      <w:r w:rsidR="00D568B0">
        <w:rPr>
          <w:rStyle w:val="CommentReference"/>
        </w:rPr>
        <w:commentReference w:id="461"/>
      </w:r>
    </w:p>
    <w:p w14:paraId="62EC3637" w14:textId="19664317" w:rsidR="00575587" w:rsidRDefault="00575587" w:rsidP="00575587">
      <w:pPr>
        <w:ind w:firstLine="720"/>
        <w:rPr>
          <w:rFonts w:ascii="Arial" w:hAnsi="Arial" w:cs="Arial"/>
          <w:sz w:val="22"/>
          <w:szCs w:val="22"/>
        </w:rPr>
      </w:pPr>
      <w:r w:rsidRPr="001B2B09">
        <w:rPr>
          <w:rFonts w:ascii="Arial" w:hAnsi="Arial" w:cs="Arial"/>
          <w:sz w:val="22"/>
          <w:szCs w:val="22"/>
        </w:rPr>
        <w:t>Each year</w:t>
      </w:r>
      <w:r w:rsidR="00D21BA4">
        <w:rPr>
          <w:rFonts w:ascii="Arial" w:hAnsi="Arial" w:cs="Arial"/>
          <w:sz w:val="22"/>
          <w:szCs w:val="22"/>
        </w:rPr>
        <w:t>,</w:t>
      </w:r>
      <w:r w:rsidRPr="001B2B09">
        <w:rPr>
          <w:rFonts w:ascii="Arial" w:hAnsi="Arial" w:cs="Arial"/>
          <w:sz w:val="22"/>
          <w:szCs w:val="22"/>
        </w:rPr>
        <w:t xml:space="preserve"> trainees will also have access to</w:t>
      </w:r>
      <w:r>
        <w:rPr>
          <w:rFonts w:ascii="Arial" w:hAnsi="Arial" w:cs="Arial"/>
          <w:b/>
          <w:sz w:val="22"/>
          <w:szCs w:val="22"/>
        </w:rPr>
        <w:t xml:space="preserve"> </w:t>
      </w:r>
      <w:ins w:id="462" w:author="O'Meara, Brian C" w:date="2017-01-22T01:20:00Z">
        <w:r w:rsidR="00463E4F">
          <w:rPr>
            <w:rFonts w:ascii="Arial" w:hAnsi="Arial" w:cs="Arial"/>
            <w:b/>
            <w:sz w:val="22"/>
            <w:szCs w:val="22"/>
          </w:rPr>
          <w:t xml:space="preserve">technology </w:t>
        </w:r>
      </w:ins>
      <w:commentRangeStart w:id="463"/>
      <w:r>
        <w:rPr>
          <w:rFonts w:ascii="Arial" w:hAnsi="Arial" w:cs="Arial"/>
          <w:b/>
          <w:sz w:val="22"/>
          <w:szCs w:val="22"/>
        </w:rPr>
        <w:t>s</w:t>
      </w:r>
      <w:r w:rsidRPr="00650BEC">
        <w:rPr>
          <w:rFonts w:ascii="Arial" w:hAnsi="Arial" w:cs="Arial"/>
          <w:b/>
          <w:sz w:val="22"/>
          <w:szCs w:val="22"/>
        </w:rPr>
        <w:t>kills workshops</w:t>
      </w:r>
      <w:commentRangeEnd w:id="463"/>
      <w:r w:rsidR="0017377C">
        <w:rPr>
          <w:rStyle w:val="CommentReference"/>
        </w:rPr>
        <w:commentReference w:id="463"/>
      </w:r>
      <w:r>
        <w:rPr>
          <w:rFonts w:ascii="Arial" w:hAnsi="Arial" w:cs="Arial"/>
          <w:b/>
          <w:sz w:val="22"/>
          <w:szCs w:val="22"/>
        </w:rPr>
        <w:t xml:space="preserve">, </w:t>
      </w:r>
      <w:r w:rsidRPr="004544F4">
        <w:rPr>
          <w:rFonts w:ascii="Arial" w:hAnsi="Arial" w:cs="Arial"/>
          <w:sz w:val="22"/>
          <w:szCs w:val="22"/>
        </w:rPr>
        <w:t xml:space="preserve">which are </w:t>
      </w:r>
      <w:r w:rsidR="0017377C">
        <w:rPr>
          <w:rFonts w:ascii="Arial" w:hAnsi="Arial" w:cs="Arial"/>
          <w:sz w:val="22"/>
          <w:szCs w:val="22"/>
        </w:rPr>
        <w:t xml:space="preserve">two to three </w:t>
      </w:r>
      <w:r w:rsidRPr="001B2B09">
        <w:rPr>
          <w:rFonts w:ascii="Arial" w:hAnsi="Arial" w:cs="Arial"/>
          <w:sz w:val="22"/>
          <w:szCs w:val="22"/>
        </w:rPr>
        <w:t>day</w:t>
      </w:r>
      <w:r>
        <w:rPr>
          <w:rFonts w:ascii="Arial" w:hAnsi="Arial" w:cs="Arial"/>
          <w:sz w:val="22"/>
          <w:szCs w:val="22"/>
        </w:rPr>
        <w:t>s</w:t>
      </w:r>
      <w:r w:rsidRPr="001B2B09">
        <w:rPr>
          <w:rFonts w:ascii="Arial" w:hAnsi="Arial" w:cs="Arial"/>
          <w:sz w:val="22"/>
          <w:szCs w:val="22"/>
        </w:rPr>
        <w:t xml:space="preserve"> </w:t>
      </w:r>
      <w:r>
        <w:rPr>
          <w:rFonts w:ascii="Arial" w:hAnsi="Arial" w:cs="Arial"/>
          <w:sz w:val="22"/>
          <w:szCs w:val="22"/>
        </w:rPr>
        <w:t xml:space="preserve">of </w:t>
      </w:r>
      <w:r w:rsidRPr="001B2B09">
        <w:rPr>
          <w:rFonts w:ascii="Arial" w:hAnsi="Arial" w:cs="Arial"/>
          <w:sz w:val="22"/>
          <w:szCs w:val="22"/>
        </w:rPr>
        <w:t xml:space="preserve">intensive </w:t>
      </w:r>
      <w:r w:rsidRPr="00453CE4">
        <w:rPr>
          <w:rFonts w:ascii="Arial" w:hAnsi="Arial" w:cs="Arial"/>
          <w:sz w:val="22"/>
          <w:szCs w:val="22"/>
        </w:rPr>
        <w:t>learning, usually with</w:t>
      </w:r>
      <w:r>
        <w:rPr>
          <w:rFonts w:ascii="Arial" w:hAnsi="Arial" w:cs="Arial"/>
          <w:sz w:val="22"/>
          <w:szCs w:val="22"/>
        </w:rPr>
        <w:t xml:space="preserve"> both lecture and practical exercises</w:t>
      </w:r>
      <w:r w:rsidRPr="004544F4">
        <w:rPr>
          <w:rFonts w:ascii="Arial" w:hAnsi="Arial" w:cs="Arial"/>
          <w:sz w:val="22"/>
          <w:szCs w:val="22"/>
        </w:rPr>
        <w:t xml:space="preserve">. The workshops </w:t>
      </w:r>
      <w:r w:rsidRPr="00650BEC">
        <w:rPr>
          <w:rFonts w:ascii="Arial" w:hAnsi="Arial" w:cs="Arial"/>
          <w:sz w:val="22"/>
          <w:szCs w:val="22"/>
        </w:rPr>
        <w:t>will be available online</w:t>
      </w:r>
      <w:r>
        <w:rPr>
          <w:rFonts w:ascii="Arial" w:hAnsi="Arial" w:cs="Arial"/>
          <w:sz w:val="22"/>
          <w:szCs w:val="22"/>
        </w:rPr>
        <w:t xml:space="preserve"> </w:t>
      </w:r>
      <w:r w:rsidRPr="00650BEC">
        <w:rPr>
          <w:rFonts w:ascii="Arial" w:hAnsi="Arial" w:cs="Arial"/>
          <w:sz w:val="22"/>
          <w:szCs w:val="22"/>
        </w:rPr>
        <w:t>through streaming</w:t>
      </w:r>
      <w:ins w:id="464" w:author="O'Meara, Brian C" w:date="2017-01-22T01:09:00Z">
        <w:r w:rsidR="006B62B9">
          <w:rPr>
            <w:rFonts w:ascii="Arial" w:hAnsi="Arial" w:cs="Arial"/>
            <w:sz w:val="22"/>
            <w:szCs w:val="22"/>
          </w:rPr>
          <w:t xml:space="preserve"> them live and posting all</w:t>
        </w:r>
      </w:ins>
      <w:del w:id="465" w:author="O'Meara, Brian C" w:date="2017-01-22T01:09:00Z">
        <w:r w:rsidRPr="00650BEC" w:rsidDel="006B62B9">
          <w:rPr>
            <w:rFonts w:ascii="Arial" w:hAnsi="Arial" w:cs="Arial"/>
            <w:sz w:val="22"/>
            <w:szCs w:val="22"/>
          </w:rPr>
          <w:delText xml:space="preserve"> and</w:delText>
        </w:r>
        <w:r w:rsidDel="006B62B9">
          <w:rPr>
            <w:rFonts w:ascii="Arial" w:hAnsi="Arial" w:cs="Arial"/>
            <w:sz w:val="22"/>
            <w:szCs w:val="22"/>
          </w:rPr>
          <w:delText xml:space="preserve"> </w:delText>
        </w:r>
        <w:commentRangeStart w:id="466"/>
        <w:r w:rsidDel="006B62B9">
          <w:rPr>
            <w:rFonts w:ascii="Arial" w:hAnsi="Arial" w:cs="Arial"/>
            <w:sz w:val="22"/>
            <w:szCs w:val="22"/>
          </w:rPr>
          <w:delText>by posting</w:delText>
        </w:r>
      </w:del>
      <w:r>
        <w:rPr>
          <w:rFonts w:ascii="Arial" w:hAnsi="Arial" w:cs="Arial"/>
          <w:sz w:val="22"/>
          <w:szCs w:val="22"/>
        </w:rPr>
        <w:t xml:space="preserve"> teaching</w:t>
      </w:r>
      <w:r w:rsidRPr="00650BEC">
        <w:rPr>
          <w:rFonts w:ascii="Arial" w:hAnsi="Arial" w:cs="Arial"/>
          <w:sz w:val="22"/>
          <w:szCs w:val="22"/>
        </w:rPr>
        <w:t xml:space="preserve"> materials</w:t>
      </w:r>
      <w:r>
        <w:rPr>
          <w:rFonts w:ascii="Arial" w:hAnsi="Arial" w:cs="Arial"/>
          <w:sz w:val="22"/>
          <w:szCs w:val="22"/>
        </w:rPr>
        <w:t xml:space="preserve"> </w:t>
      </w:r>
      <w:commentRangeEnd w:id="466"/>
      <w:r w:rsidR="0017377C">
        <w:rPr>
          <w:rStyle w:val="CommentReference"/>
        </w:rPr>
        <w:commentReference w:id="466"/>
      </w:r>
      <w:r>
        <w:rPr>
          <w:rFonts w:ascii="Arial" w:hAnsi="Arial" w:cs="Arial"/>
          <w:sz w:val="22"/>
          <w:szCs w:val="22"/>
        </w:rPr>
        <w:t>(slides, exercises, scripts)</w:t>
      </w:r>
      <w:ins w:id="467" w:author="O'Meara, Brian C" w:date="2017-01-22T01:10:00Z">
        <w:r w:rsidR="006B62B9">
          <w:rPr>
            <w:rFonts w:ascii="Arial" w:hAnsi="Arial" w:cs="Arial"/>
            <w:sz w:val="22"/>
            <w:szCs w:val="22"/>
          </w:rPr>
          <w:t xml:space="preserve"> to an open website available to all</w:t>
        </w:r>
      </w:ins>
      <w:r>
        <w:rPr>
          <w:rFonts w:ascii="Arial" w:hAnsi="Arial" w:cs="Arial"/>
          <w:sz w:val="22"/>
          <w:szCs w:val="22"/>
        </w:rPr>
        <w:t>. This successful</w:t>
      </w:r>
      <w:r w:rsidRPr="00650BEC">
        <w:rPr>
          <w:rFonts w:ascii="Arial" w:hAnsi="Arial" w:cs="Arial"/>
          <w:sz w:val="22"/>
          <w:szCs w:val="22"/>
        </w:rPr>
        <w:t xml:space="preserve"> model</w:t>
      </w:r>
      <w:r>
        <w:rPr>
          <w:rFonts w:ascii="Arial" w:hAnsi="Arial" w:cs="Arial"/>
          <w:sz w:val="22"/>
          <w:szCs w:val="22"/>
        </w:rPr>
        <w:t xml:space="preserve"> is</w:t>
      </w:r>
      <w:r w:rsidRPr="00650BEC">
        <w:rPr>
          <w:rFonts w:ascii="Arial" w:hAnsi="Arial" w:cs="Arial"/>
          <w:sz w:val="22"/>
          <w:szCs w:val="22"/>
        </w:rPr>
        <w:t xml:space="preserve"> used by O’Meara </w:t>
      </w:r>
      <w:r>
        <w:rPr>
          <w:rFonts w:ascii="Arial" w:hAnsi="Arial" w:cs="Arial"/>
          <w:sz w:val="22"/>
          <w:szCs w:val="22"/>
        </w:rPr>
        <w:t>through</w:t>
      </w:r>
      <w:r w:rsidRPr="00650BEC">
        <w:rPr>
          <w:rFonts w:ascii="Arial" w:hAnsi="Arial" w:cs="Arial"/>
          <w:sz w:val="22"/>
          <w:szCs w:val="22"/>
        </w:rPr>
        <w:t xml:space="preserve"> several </w:t>
      </w:r>
      <w:ins w:id="468" w:author="O'Meara, Brian C" w:date="2017-01-22T01:10:00Z">
        <w:r w:rsidR="00F672C7">
          <w:rPr>
            <w:rFonts w:ascii="Arial" w:hAnsi="Arial" w:cs="Arial"/>
            <w:sz w:val="22"/>
            <w:szCs w:val="22"/>
          </w:rPr>
          <w:t>National Institute for Mathematical and Biological Synthesis (</w:t>
        </w:r>
      </w:ins>
      <w:commentRangeStart w:id="469"/>
      <w:r w:rsidRPr="00650BEC">
        <w:rPr>
          <w:rFonts w:ascii="Arial" w:hAnsi="Arial" w:cs="Arial"/>
          <w:sz w:val="22"/>
          <w:szCs w:val="22"/>
        </w:rPr>
        <w:t>NIMBioS</w:t>
      </w:r>
      <w:ins w:id="470" w:author="O'Meara, Brian C" w:date="2017-01-22T01:10:00Z">
        <w:r w:rsidR="00F672C7">
          <w:rPr>
            <w:rFonts w:ascii="Arial" w:hAnsi="Arial" w:cs="Arial"/>
            <w:sz w:val="22"/>
            <w:szCs w:val="22"/>
          </w:rPr>
          <w:t>)</w:t>
        </w:r>
      </w:ins>
      <w:r w:rsidRPr="00650BEC">
        <w:rPr>
          <w:rFonts w:ascii="Arial" w:hAnsi="Arial" w:cs="Arial"/>
          <w:sz w:val="22"/>
          <w:szCs w:val="22"/>
        </w:rPr>
        <w:t xml:space="preserve"> </w:t>
      </w:r>
      <w:commentRangeEnd w:id="469"/>
      <w:r w:rsidR="0017377C">
        <w:rPr>
          <w:rStyle w:val="CommentReference"/>
        </w:rPr>
        <w:commentReference w:id="469"/>
      </w:r>
      <w:r w:rsidRPr="00650BEC">
        <w:rPr>
          <w:rFonts w:ascii="Arial" w:hAnsi="Arial" w:cs="Arial"/>
          <w:sz w:val="22"/>
          <w:szCs w:val="22"/>
        </w:rPr>
        <w:t>tutorials on computing, phylogenetics, R, and genetics, as well as an NSF CAREER grant-sponsored course</w:t>
      </w:r>
      <w:r>
        <w:rPr>
          <w:rFonts w:ascii="Arial" w:hAnsi="Arial" w:cs="Arial"/>
          <w:sz w:val="22"/>
          <w:szCs w:val="22"/>
        </w:rPr>
        <w:t xml:space="preserve">. For the </w:t>
      </w:r>
      <w:r w:rsidRPr="00C47C9A">
        <w:rPr>
          <w:rFonts w:ascii="Arial" w:hAnsi="Arial" w:cs="Arial"/>
          <w:sz w:val="22"/>
          <w:szCs w:val="22"/>
        </w:rPr>
        <w:t>biodiversity student trainees</w:t>
      </w:r>
      <w:r w:rsidRPr="00C1735F">
        <w:rPr>
          <w:rFonts w:ascii="Arial" w:hAnsi="Arial" w:cs="Arial"/>
          <w:sz w:val="22"/>
          <w:szCs w:val="22"/>
        </w:rPr>
        <w:t>,</w:t>
      </w:r>
      <w:r>
        <w:rPr>
          <w:rFonts w:ascii="Arial" w:hAnsi="Arial" w:cs="Arial"/>
          <w:sz w:val="22"/>
          <w:szCs w:val="22"/>
        </w:rPr>
        <w:t xml:space="preserve"> O’</w:t>
      </w:r>
      <w:r w:rsidR="00C80A45">
        <w:rPr>
          <w:rFonts w:ascii="Arial" w:hAnsi="Arial" w:cs="Arial"/>
          <w:sz w:val="22"/>
          <w:szCs w:val="22"/>
        </w:rPr>
        <w:t>M</w:t>
      </w:r>
      <w:r>
        <w:rPr>
          <w:rFonts w:ascii="Arial" w:hAnsi="Arial" w:cs="Arial"/>
          <w:sz w:val="22"/>
          <w:szCs w:val="22"/>
        </w:rPr>
        <w:t>eara will offer two options</w:t>
      </w:r>
      <w:r w:rsidR="00286385">
        <w:rPr>
          <w:rFonts w:ascii="Arial" w:hAnsi="Arial" w:cs="Arial"/>
          <w:sz w:val="22"/>
          <w:szCs w:val="22"/>
        </w:rPr>
        <w:t xml:space="preserve"> based on tutorials he has run in the past</w:t>
      </w:r>
      <w:r>
        <w:rPr>
          <w:rFonts w:ascii="Arial" w:hAnsi="Arial" w:cs="Arial"/>
          <w:sz w:val="22"/>
          <w:szCs w:val="22"/>
        </w:rPr>
        <w:t>: “High Performance Computing for Phylogenies” and “</w:t>
      </w:r>
      <w:r w:rsidRPr="00C472BC">
        <w:rPr>
          <w:rFonts w:ascii="Arial" w:hAnsi="Arial" w:cs="Arial"/>
          <w:sz w:val="22"/>
          <w:szCs w:val="22"/>
        </w:rPr>
        <w:t>Computing in the Cloud: What Every Computational Life Scientist Should Know</w:t>
      </w:r>
      <w:r>
        <w:rPr>
          <w:rFonts w:ascii="Arial" w:hAnsi="Arial" w:cs="Arial"/>
          <w:sz w:val="22"/>
          <w:szCs w:val="22"/>
        </w:rPr>
        <w:t xml:space="preserve">.” CoPI Staton is a certified instructor in Data Carpentry (Teal 2015), a vetted </w:t>
      </w:r>
      <w:r w:rsidR="0017377C">
        <w:rPr>
          <w:rFonts w:ascii="Arial" w:hAnsi="Arial" w:cs="Arial"/>
          <w:sz w:val="22"/>
          <w:szCs w:val="22"/>
        </w:rPr>
        <w:t>two</w:t>
      </w:r>
      <w:r>
        <w:rPr>
          <w:rFonts w:ascii="Arial" w:hAnsi="Arial" w:cs="Arial"/>
          <w:sz w:val="22"/>
          <w:szCs w:val="22"/>
        </w:rPr>
        <w:t xml:space="preserve">-day training curricula utilized worldwide for teaching data analysis and reproducibility principles. Customized curricula are available for ecology, genomics, and geospatial data approaches.  Co-PI Staton will sponsor and co-teach a Data Carpentry workshop each year as well as continuing to offer her </w:t>
      </w:r>
      <w:r w:rsidR="0017377C">
        <w:rPr>
          <w:rFonts w:ascii="Arial" w:hAnsi="Arial" w:cs="Arial"/>
          <w:sz w:val="22"/>
          <w:szCs w:val="22"/>
        </w:rPr>
        <w:t>two</w:t>
      </w:r>
      <w:r>
        <w:rPr>
          <w:rFonts w:ascii="Arial" w:hAnsi="Arial" w:cs="Arial"/>
          <w:sz w:val="22"/>
          <w:szCs w:val="22"/>
        </w:rPr>
        <w:t xml:space="preserve">-day next generation sequencing and bioinformatics workshop on RNASeq. </w:t>
      </w:r>
    </w:p>
    <w:p w14:paraId="1AE8D824" w14:textId="7D241C79" w:rsidR="00575587" w:rsidRDefault="00575587" w:rsidP="00575587">
      <w:pPr>
        <w:ind w:firstLine="720"/>
        <w:rPr>
          <w:rFonts w:ascii="Arial" w:hAnsi="Arial" w:cs="Arial"/>
          <w:sz w:val="22"/>
          <w:szCs w:val="22"/>
        </w:rPr>
      </w:pPr>
      <w:r>
        <w:rPr>
          <w:rFonts w:ascii="Arial" w:hAnsi="Arial" w:cs="Arial"/>
          <w:sz w:val="22"/>
          <w:szCs w:val="22"/>
        </w:rPr>
        <w:t>Trainees at the M</w:t>
      </w:r>
      <w:r w:rsidR="0017377C">
        <w:rPr>
          <w:rFonts w:ascii="Arial" w:hAnsi="Arial" w:cs="Arial"/>
          <w:sz w:val="22"/>
          <w:szCs w:val="22"/>
        </w:rPr>
        <w:t>aster’s</w:t>
      </w:r>
      <w:r>
        <w:rPr>
          <w:rFonts w:ascii="Arial" w:hAnsi="Arial" w:cs="Arial"/>
          <w:sz w:val="22"/>
          <w:szCs w:val="22"/>
        </w:rPr>
        <w:t xml:space="preserve"> level will participate in at least </w:t>
      </w:r>
      <w:r w:rsidR="0017377C">
        <w:rPr>
          <w:rFonts w:ascii="Arial" w:hAnsi="Arial" w:cs="Arial"/>
          <w:sz w:val="22"/>
          <w:szCs w:val="22"/>
        </w:rPr>
        <w:t>one</w:t>
      </w:r>
      <w:r>
        <w:rPr>
          <w:rFonts w:ascii="Arial" w:hAnsi="Arial" w:cs="Arial"/>
          <w:sz w:val="22"/>
          <w:szCs w:val="22"/>
        </w:rPr>
        <w:t xml:space="preserve"> workshop</w:t>
      </w:r>
      <w:del w:id="471" w:author="Eck, Kimberly" w:date="2017-01-22T16:12:00Z">
        <w:r w:rsidDel="00D568B0">
          <w:rPr>
            <w:rFonts w:ascii="Arial" w:hAnsi="Arial" w:cs="Arial"/>
            <w:sz w:val="22"/>
            <w:szCs w:val="22"/>
          </w:rPr>
          <w:delText>s</w:delText>
        </w:r>
      </w:del>
      <w:r>
        <w:rPr>
          <w:rFonts w:ascii="Arial" w:hAnsi="Arial" w:cs="Arial"/>
          <w:sz w:val="22"/>
          <w:szCs w:val="22"/>
        </w:rPr>
        <w:t xml:space="preserve"> prior to graduation, and Ph</w:t>
      </w:r>
      <w:r w:rsidR="0017377C">
        <w:rPr>
          <w:rFonts w:ascii="Arial" w:hAnsi="Arial" w:cs="Arial"/>
          <w:sz w:val="22"/>
          <w:szCs w:val="22"/>
        </w:rPr>
        <w:t>.</w:t>
      </w:r>
      <w:r>
        <w:rPr>
          <w:rFonts w:ascii="Arial" w:hAnsi="Arial" w:cs="Arial"/>
          <w:sz w:val="22"/>
          <w:szCs w:val="22"/>
        </w:rPr>
        <w:t>D</w:t>
      </w:r>
      <w:r w:rsidR="0017377C">
        <w:rPr>
          <w:rFonts w:ascii="Arial" w:hAnsi="Arial" w:cs="Arial"/>
          <w:sz w:val="22"/>
          <w:szCs w:val="22"/>
        </w:rPr>
        <w:t>.</w:t>
      </w:r>
      <w:r>
        <w:rPr>
          <w:rFonts w:ascii="Arial" w:hAnsi="Arial" w:cs="Arial"/>
          <w:sz w:val="22"/>
          <w:szCs w:val="22"/>
        </w:rPr>
        <w:t xml:space="preserve">-level trainees will attend at least </w:t>
      </w:r>
      <w:r w:rsidR="0017377C">
        <w:rPr>
          <w:rFonts w:ascii="Arial" w:hAnsi="Arial" w:cs="Arial"/>
          <w:sz w:val="22"/>
          <w:szCs w:val="22"/>
        </w:rPr>
        <w:t>two</w:t>
      </w:r>
      <w:r>
        <w:rPr>
          <w:rFonts w:ascii="Arial" w:hAnsi="Arial" w:cs="Arial"/>
          <w:sz w:val="22"/>
          <w:szCs w:val="22"/>
        </w:rPr>
        <w:t xml:space="preserve">. Courses will be updated yearly or replaced with new material to reflect state of the art approaches in biodiversity and the particular research needs of the trainees. Further options will be available through NIMBioS, which sponsors workshops for faculty, staff and students. Examples from the past </w:t>
      </w:r>
      <w:r w:rsidR="0017377C">
        <w:rPr>
          <w:rFonts w:ascii="Arial" w:hAnsi="Arial" w:cs="Arial"/>
          <w:sz w:val="22"/>
          <w:szCs w:val="22"/>
        </w:rPr>
        <w:t>two</w:t>
      </w:r>
      <w:r>
        <w:rPr>
          <w:rFonts w:ascii="Arial" w:hAnsi="Arial" w:cs="Arial"/>
          <w:sz w:val="22"/>
          <w:szCs w:val="22"/>
        </w:rPr>
        <w:t xml:space="preserve"> years include “Evolutionary Quantitative Genetics,” “</w:t>
      </w:r>
      <w:r w:rsidRPr="00190F50">
        <w:rPr>
          <w:rFonts w:ascii="Arial" w:hAnsi="Arial" w:cs="Arial"/>
          <w:sz w:val="22"/>
          <w:szCs w:val="22"/>
        </w:rPr>
        <w:t>Game Theoretical Modeling of Evolution in Structured Populatio</w:t>
      </w:r>
      <w:r>
        <w:rPr>
          <w:rFonts w:ascii="Arial" w:hAnsi="Arial" w:cs="Arial"/>
          <w:sz w:val="22"/>
          <w:szCs w:val="22"/>
        </w:rPr>
        <w:t>ns,” “</w:t>
      </w:r>
      <w:r w:rsidRPr="00190F50">
        <w:rPr>
          <w:rFonts w:ascii="Arial" w:hAnsi="Arial" w:cs="Arial"/>
          <w:sz w:val="22"/>
          <w:szCs w:val="22"/>
        </w:rPr>
        <w:t>Current Issues in Statistical Ecology</w:t>
      </w:r>
      <w:r>
        <w:rPr>
          <w:rFonts w:ascii="Arial" w:hAnsi="Arial" w:cs="Arial"/>
          <w:sz w:val="22"/>
          <w:szCs w:val="22"/>
        </w:rPr>
        <w:t xml:space="preserve">,” and “Using R for HPC.” </w:t>
      </w:r>
      <w:r w:rsidRPr="00650BEC">
        <w:rPr>
          <w:rFonts w:ascii="Arial" w:hAnsi="Arial" w:cs="Arial"/>
          <w:sz w:val="22"/>
          <w:szCs w:val="22"/>
        </w:rPr>
        <w:t xml:space="preserve">Assessment of </w:t>
      </w:r>
      <w:r w:rsidRPr="00650BEC">
        <w:rPr>
          <w:rFonts w:ascii="Arial" w:hAnsi="Arial" w:cs="Arial"/>
          <w:sz w:val="22"/>
          <w:szCs w:val="22"/>
        </w:rPr>
        <w:lastRenderedPageBreak/>
        <w:t xml:space="preserve">domain knowledge at the beginning, completion, and a year after each field course and skills workshop will help highlight effective strategies and long term impact. </w:t>
      </w:r>
    </w:p>
    <w:p w14:paraId="472F639F" w14:textId="3571314B" w:rsidR="00E73B6C" w:rsidRPr="00650BEC" w:rsidRDefault="00E73B6C" w:rsidP="00E73B6C">
      <w:pPr>
        <w:ind w:firstLine="720"/>
        <w:rPr>
          <w:rFonts w:ascii="Arial" w:hAnsi="Arial" w:cs="Arial"/>
          <w:bCs/>
          <w:sz w:val="22"/>
          <w:szCs w:val="22"/>
        </w:rPr>
      </w:pPr>
      <w:commentRangeStart w:id="472"/>
      <w:r w:rsidRPr="00650BEC">
        <w:rPr>
          <w:rFonts w:ascii="Arial" w:hAnsi="Arial" w:cs="Arial"/>
          <w:b/>
          <w:sz w:val="22"/>
          <w:szCs w:val="22"/>
        </w:rPr>
        <w:t>Internships</w:t>
      </w:r>
      <w:r w:rsidRPr="00650BEC">
        <w:rPr>
          <w:rFonts w:ascii="Arial" w:hAnsi="Arial" w:cs="Arial"/>
          <w:sz w:val="22"/>
          <w:szCs w:val="22"/>
        </w:rPr>
        <w:t xml:space="preserve"> will allow students to build networks outside academia and learn about the skills necessary for careers at places such as federal and state agencies, environmental consulting agencies, and more.</w:t>
      </w:r>
      <w:r w:rsidR="00100CD9">
        <w:rPr>
          <w:rFonts w:ascii="Arial" w:hAnsi="Arial" w:cs="Arial"/>
          <w:sz w:val="22"/>
          <w:szCs w:val="22"/>
        </w:rPr>
        <w:t xml:space="preserve"> </w:t>
      </w:r>
      <w:r w:rsidR="00915DB2">
        <w:rPr>
          <w:rFonts w:ascii="Arial" w:hAnsi="Arial" w:cs="Arial"/>
          <w:sz w:val="22"/>
          <w:szCs w:val="22"/>
        </w:rPr>
        <w:t xml:space="preserve">Currently, FWF has </w:t>
      </w:r>
      <w:r w:rsidR="00685C98">
        <w:rPr>
          <w:rFonts w:ascii="Arial" w:hAnsi="Arial" w:cs="Arial"/>
          <w:sz w:val="22"/>
          <w:szCs w:val="22"/>
        </w:rPr>
        <w:t xml:space="preserve">well-established internship </w:t>
      </w:r>
      <w:r w:rsidR="00915DB2">
        <w:rPr>
          <w:rFonts w:ascii="Arial" w:hAnsi="Arial" w:cs="Arial"/>
          <w:sz w:val="22"/>
          <w:szCs w:val="22"/>
        </w:rPr>
        <w:t xml:space="preserve">opportunities </w:t>
      </w:r>
      <w:r w:rsidR="00685C98">
        <w:rPr>
          <w:rFonts w:ascii="Arial" w:hAnsi="Arial" w:cs="Arial"/>
          <w:sz w:val="22"/>
          <w:szCs w:val="22"/>
        </w:rPr>
        <w:t>for its undergraduate majors, including opportunities with some of our partner organizations. At the graduate level</w:t>
      </w:r>
      <w:r w:rsidR="00915DB2">
        <w:rPr>
          <w:rFonts w:ascii="Arial" w:hAnsi="Arial" w:cs="Arial"/>
          <w:sz w:val="22"/>
          <w:szCs w:val="22"/>
        </w:rPr>
        <w:t xml:space="preserve">, this constitutes </w:t>
      </w:r>
      <w:r w:rsidR="00100CD9">
        <w:rPr>
          <w:rFonts w:ascii="Arial" w:hAnsi="Arial" w:cs="Arial"/>
          <w:sz w:val="22"/>
          <w:szCs w:val="22"/>
        </w:rPr>
        <w:t>a focal area of development</w:t>
      </w:r>
      <w:r w:rsidR="00915DB2">
        <w:rPr>
          <w:rFonts w:ascii="Arial" w:hAnsi="Arial" w:cs="Arial"/>
          <w:sz w:val="22"/>
          <w:szCs w:val="22"/>
        </w:rPr>
        <w:t xml:space="preserve">, though a number of potential partners have expressed interest. </w:t>
      </w:r>
      <w:commentRangeEnd w:id="472"/>
      <w:r w:rsidR="00D568B0">
        <w:rPr>
          <w:rStyle w:val="CommentReference"/>
        </w:rPr>
        <w:commentReference w:id="472"/>
      </w:r>
    </w:p>
    <w:p w14:paraId="37B2E084" w14:textId="77777777" w:rsidR="00E73B6C" w:rsidRPr="00650BEC" w:rsidRDefault="00E73B6C" w:rsidP="00E73B6C">
      <w:pPr>
        <w:rPr>
          <w:rFonts w:ascii="Arial" w:hAnsi="Arial" w:cs="Arial"/>
          <w:b/>
          <w:sz w:val="22"/>
          <w:szCs w:val="22"/>
        </w:rPr>
      </w:pPr>
    </w:p>
    <w:p w14:paraId="75749318" w14:textId="4DBBCC7C" w:rsidR="00E73B6C" w:rsidRPr="0072026D" w:rsidRDefault="00E73B6C" w:rsidP="00FF2739">
      <w:pPr>
        <w:outlineLvl w:val="0"/>
        <w:rPr>
          <w:rFonts w:ascii="Arial" w:hAnsi="Arial" w:cs="Arial"/>
          <w:i/>
          <w:sz w:val="22"/>
          <w:szCs w:val="22"/>
          <w:u w:val="single"/>
        </w:rPr>
      </w:pPr>
      <w:r w:rsidRPr="0072026D">
        <w:rPr>
          <w:rFonts w:ascii="Arial" w:hAnsi="Arial" w:cs="Arial"/>
          <w:i/>
          <w:sz w:val="22"/>
          <w:szCs w:val="22"/>
          <w:u w:val="single"/>
        </w:rPr>
        <w:t xml:space="preserve">STEM </w:t>
      </w:r>
      <w:r w:rsidR="0017377C" w:rsidRPr="0072026D">
        <w:rPr>
          <w:rFonts w:ascii="Arial" w:hAnsi="Arial" w:cs="Arial"/>
          <w:i/>
          <w:sz w:val="22"/>
          <w:szCs w:val="22"/>
          <w:u w:val="single"/>
        </w:rPr>
        <w:t>Graduate Population to</w:t>
      </w:r>
      <w:r w:rsidRPr="0072026D">
        <w:rPr>
          <w:rFonts w:ascii="Arial" w:hAnsi="Arial" w:cs="Arial"/>
          <w:i/>
          <w:sz w:val="22"/>
          <w:szCs w:val="22"/>
          <w:u w:val="single"/>
        </w:rPr>
        <w:t xml:space="preserve"> </w:t>
      </w:r>
      <w:r w:rsidR="0017377C" w:rsidRPr="0072026D">
        <w:rPr>
          <w:rFonts w:ascii="Arial" w:hAnsi="Arial" w:cs="Arial"/>
          <w:i/>
          <w:sz w:val="22"/>
          <w:szCs w:val="22"/>
          <w:u w:val="single"/>
        </w:rPr>
        <w:t>Be Serve</w:t>
      </w:r>
      <w:r w:rsidR="00411EA9">
        <w:rPr>
          <w:rFonts w:ascii="Arial" w:hAnsi="Arial" w:cs="Arial"/>
          <w:i/>
          <w:sz w:val="22"/>
          <w:szCs w:val="22"/>
          <w:u w:val="single"/>
        </w:rPr>
        <w:t>d</w:t>
      </w:r>
    </w:p>
    <w:p w14:paraId="24DE0BBA" w14:textId="1F40FE92" w:rsidR="00E73B6C" w:rsidRDefault="00E73B6C" w:rsidP="00E73B6C">
      <w:pPr>
        <w:ind w:firstLine="720"/>
        <w:rPr>
          <w:rFonts w:ascii="Arial" w:hAnsi="Arial" w:cs="Arial"/>
          <w:sz w:val="22"/>
          <w:szCs w:val="22"/>
        </w:rPr>
      </w:pPr>
      <w:r w:rsidRPr="00650BEC">
        <w:rPr>
          <w:rFonts w:ascii="Arial" w:hAnsi="Arial" w:cs="Arial"/>
          <w:sz w:val="22"/>
          <w:szCs w:val="22"/>
        </w:rPr>
        <w:t xml:space="preserve">This grant will serve four audiences. The first </w:t>
      </w:r>
      <w:del w:id="473" w:author="Brian O'Meara" w:date="2017-01-25T06:08:00Z">
        <w:r w:rsidRPr="00650BEC" w:rsidDel="00A323E3">
          <w:rPr>
            <w:rFonts w:ascii="Arial" w:hAnsi="Arial" w:cs="Arial"/>
            <w:sz w:val="22"/>
            <w:szCs w:val="22"/>
          </w:rPr>
          <w:delText>is funded trainees</w:delText>
        </w:r>
      </w:del>
      <w:ins w:id="474" w:author="Brian O'Meara" w:date="2017-01-25T06:08:00Z">
        <w:r w:rsidR="00A323E3">
          <w:rPr>
            <w:rFonts w:ascii="Arial" w:hAnsi="Arial" w:cs="Arial"/>
            <w:sz w:val="22"/>
            <w:szCs w:val="22"/>
          </w:rPr>
          <w:t xml:space="preserve">are the </w:t>
        </w:r>
        <w:r w:rsidR="00A323E3">
          <w:rPr>
            <w:rFonts w:ascii="Arial" w:hAnsi="Arial" w:cs="Arial"/>
            <w:b/>
            <w:sz w:val="22"/>
            <w:szCs w:val="22"/>
          </w:rPr>
          <w:t>core students</w:t>
        </w:r>
      </w:ins>
      <w:r w:rsidRPr="00650BEC">
        <w:rPr>
          <w:rFonts w:ascii="Arial" w:hAnsi="Arial" w:cs="Arial"/>
          <w:sz w:val="22"/>
          <w:szCs w:val="22"/>
        </w:rPr>
        <w:t>:</w:t>
      </w:r>
      <w:commentRangeStart w:id="475"/>
      <w:r w:rsidRPr="00650BEC">
        <w:rPr>
          <w:rFonts w:ascii="Arial" w:hAnsi="Arial" w:cs="Arial"/>
          <w:sz w:val="22"/>
          <w:szCs w:val="22"/>
        </w:rPr>
        <w:t xml:space="preserve"> </w:t>
      </w:r>
      <w:commentRangeStart w:id="476"/>
      <w:r w:rsidRPr="00650BEC">
        <w:rPr>
          <w:rFonts w:ascii="Arial" w:hAnsi="Arial" w:cs="Arial"/>
          <w:sz w:val="22"/>
          <w:szCs w:val="22"/>
        </w:rPr>
        <w:t xml:space="preserve">15 </w:t>
      </w:r>
      <w:commentRangeEnd w:id="476"/>
      <w:r w:rsidR="00BB1099">
        <w:rPr>
          <w:rStyle w:val="CommentReference"/>
        </w:rPr>
        <w:commentReference w:id="476"/>
      </w:r>
      <w:r w:rsidRPr="00650BEC">
        <w:rPr>
          <w:rFonts w:ascii="Arial" w:hAnsi="Arial" w:cs="Arial"/>
          <w:sz w:val="22"/>
          <w:szCs w:val="22"/>
        </w:rPr>
        <w:t>Ph</w:t>
      </w:r>
      <w:r w:rsidR="0017377C">
        <w:rPr>
          <w:rFonts w:ascii="Arial" w:hAnsi="Arial" w:cs="Arial"/>
          <w:sz w:val="22"/>
          <w:szCs w:val="22"/>
        </w:rPr>
        <w:t>.</w:t>
      </w:r>
      <w:r w:rsidRPr="00650BEC">
        <w:rPr>
          <w:rFonts w:ascii="Arial" w:hAnsi="Arial" w:cs="Arial"/>
          <w:sz w:val="22"/>
          <w:szCs w:val="22"/>
        </w:rPr>
        <w:t>D</w:t>
      </w:r>
      <w:r w:rsidR="0017377C">
        <w:rPr>
          <w:rFonts w:ascii="Arial" w:hAnsi="Arial" w:cs="Arial"/>
          <w:sz w:val="22"/>
          <w:szCs w:val="22"/>
        </w:rPr>
        <w:t>.</w:t>
      </w:r>
      <w:r w:rsidRPr="00650BEC">
        <w:rPr>
          <w:rFonts w:ascii="Arial" w:hAnsi="Arial" w:cs="Arial"/>
          <w:sz w:val="22"/>
          <w:szCs w:val="22"/>
        </w:rPr>
        <w:t xml:space="preserve"> or Master</w:t>
      </w:r>
      <w:r w:rsidR="0017377C">
        <w:rPr>
          <w:rFonts w:ascii="Arial" w:hAnsi="Arial" w:cs="Arial"/>
          <w:sz w:val="22"/>
          <w:szCs w:val="22"/>
        </w:rPr>
        <w:t>’</w:t>
      </w:r>
      <w:r w:rsidRPr="00650BEC">
        <w:rPr>
          <w:rFonts w:ascii="Arial" w:hAnsi="Arial" w:cs="Arial"/>
          <w:sz w:val="22"/>
          <w:szCs w:val="22"/>
        </w:rPr>
        <w:t>s students funded with $3</w:t>
      </w:r>
      <w:r w:rsidR="0017377C">
        <w:rPr>
          <w:rFonts w:ascii="Arial" w:hAnsi="Arial" w:cs="Arial"/>
          <w:sz w:val="22"/>
          <w:szCs w:val="22"/>
        </w:rPr>
        <w:t>4</w:t>
      </w:r>
      <w:r w:rsidRPr="00650BEC">
        <w:rPr>
          <w:rFonts w:ascii="Arial" w:hAnsi="Arial" w:cs="Arial"/>
          <w:sz w:val="22"/>
          <w:szCs w:val="22"/>
        </w:rPr>
        <w:t>K stipends (plus tuition and benefits) for two years each</w:t>
      </w:r>
      <w:commentRangeEnd w:id="475"/>
      <w:r w:rsidR="000C0C18">
        <w:rPr>
          <w:rStyle w:val="CommentReference"/>
        </w:rPr>
        <w:commentReference w:id="475"/>
      </w:r>
      <w:r w:rsidRPr="00650BEC">
        <w:rPr>
          <w:rFonts w:ascii="Arial" w:hAnsi="Arial" w:cs="Arial"/>
          <w:sz w:val="22"/>
          <w:szCs w:val="22"/>
        </w:rPr>
        <w:t xml:space="preserve">. These students will make up the core of the program. The </w:t>
      </w:r>
      <w:del w:id="477" w:author="Brian O'Meara" w:date="2017-01-25T06:08:00Z">
        <w:r w:rsidRPr="00650BEC" w:rsidDel="00A323E3">
          <w:rPr>
            <w:rFonts w:ascii="Arial" w:hAnsi="Arial" w:cs="Arial"/>
            <w:sz w:val="22"/>
            <w:szCs w:val="22"/>
          </w:rPr>
          <w:delText>next tier</w:delText>
        </w:r>
      </w:del>
      <w:ins w:id="478" w:author="Brian O'Meara" w:date="2017-01-25T06:08:00Z">
        <w:r w:rsidR="00A323E3">
          <w:rPr>
            <w:rFonts w:ascii="Arial" w:hAnsi="Arial" w:cs="Arial"/>
            <w:sz w:val="22"/>
            <w:szCs w:val="22"/>
          </w:rPr>
          <w:t>next</w:t>
        </w:r>
      </w:ins>
      <w:r w:rsidRPr="00650BEC">
        <w:rPr>
          <w:rFonts w:ascii="Arial" w:hAnsi="Arial" w:cs="Arial"/>
          <w:sz w:val="22"/>
          <w:szCs w:val="22"/>
        </w:rPr>
        <w:t xml:space="preserve"> </w:t>
      </w:r>
      <w:r w:rsidR="0017377C">
        <w:rPr>
          <w:rFonts w:ascii="Arial" w:hAnsi="Arial" w:cs="Arial"/>
          <w:sz w:val="22"/>
          <w:szCs w:val="22"/>
        </w:rPr>
        <w:t>is the set of</w:t>
      </w:r>
      <w:ins w:id="479" w:author="Brian O'Meara" w:date="2017-01-25T06:08:00Z">
        <w:r w:rsidR="00A323E3">
          <w:rPr>
            <w:rFonts w:ascii="Arial" w:hAnsi="Arial" w:cs="Arial"/>
            <w:sz w:val="22"/>
            <w:szCs w:val="22"/>
          </w:rPr>
          <w:t xml:space="preserve"> </w:t>
        </w:r>
        <w:r w:rsidR="00A323E3">
          <w:rPr>
            <w:rFonts w:ascii="Arial" w:hAnsi="Arial" w:cs="Arial"/>
            <w:b/>
            <w:sz w:val="22"/>
            <w:szCs w:val="22"/>
          </w:rPr>
          <w:t>affiliated students</w:t>
        </w:r>
        <w:r w:rsidR="00A323E3">
          <w:rPr>
            <w:rFonts w:ascii="Arial" w:hAnsi="Arial" w:cs="Arial"/>
            <w:sz w:val="22"/>
            <w:szCs w:val="22"/>
          </w:rPr>
          <w:t>:</w:t>
        </w:r>
      </w:ins>
      <w:r w:rsidR="0017377C" w:rsidRPr="00650BEC">
        <w:rPr>
          <w:rFonts w:ascii="Arial" w:hAnsi="Arial" w:cs="Arial"/>
          <w:sz w:val="22"/>
          <w:szCs w:val="22"/>
        </w:rPr>
        <w:t xml:space="preserve"> </w:t>
      </w:r>
      <w:r w:rsidRPr="00650BEC">
        <w:rPr>
          <w:rFonts w:ascii="Arial" w:hAnsi="Arial" w:cs="Arial"/>
          <w:sz w:val="22"/>
          <w:szCs w:val="22"/>
        </w:rPr>
        <w:t xml:space="preserve">other </w:t>
      </w:r>
      <w:ins w:id="480" w:author="Brian O'Meara" w:date="2017-01-25T06:08:00Z">
        <w:r w:rsidR="00A323E3">
          <w:rPr>
            <w:rFonts w:ascii="Arial" w:hAnsi="Arial" w:cs="Arial"/>
            <w:sz w:val="22"/>
            <w:szCs w:val="22"/>
          </w:rPr>
          <w:t xml:space="preserve">degree-seeking </w:t>
        </w:r>
      </w:ins>
      <w:r w:rsidRPr="00650BEC">
        <w:rPr>
          <w:rFonts w:ascii="Arial" w:hAnsi="Arial" w:cs="Arial"/>
          <w:sz w:val="22"/>
          <w:szCs w:val="22"/>
        </w:rPr>
        <w:t>UT graduate students in the affiliated EEB, FWF, and EPP departments</w:t>
      </w:r>
      <w:r w:rsidR="0017377C">
        <w:rPr>
          <w:rFonts w:ascii="Arial" w:hAnsi="Arial" w:cs="Arial"/>
          <w:sz w:val="22"/>
          <w:szCs w:val="22"/>
        </w:rPr>
        <w:t>,</w:t>
      </w:r>
      <w:r w:rsidRPr="00650BEC">
        <w:rPr>
          <w:rFonts w:ascii="Arial" w:hAnsi="Arial" w:cs="Arial"/>
          <w:sz w:val="22"/>
          <w:szCs w:val="22"/>
        </w:rPr>
        <w:t xml:space="preserve"> as well as students in related groups such as Earth and Planetary Sciences, Genome Sciences and Technology, and Geography. These students will participate in one or more of the field courses or skills workshops; over the five</w:t>
      </w:r>
      <w:r w:rsidR="0017377C">
        <w:rPr>
          <w:rFonts w:ascii="Arial" w:hAnsi="Arial" w:cs="Arial"/>
          <w:sz w:val="22"/>
          <w:szCs w:val="22"/>
        </w:rPr>
        <w:t>-</w:t>
      </w:r>
      <w:r w:rsidRPr="00650BEC">
        <w:rPr>
          <w:rFonts w:ascii="Arial" w:hAnsi="Arial" w:cs="Arial"/>
          <w:sz w:val="22"/>
          <w:szCs w:val="22"/>
        </w:rPr>
        <w:t xml:space="preserve">year life of the grant; we anticipate training between 30 and 100 students. The third </w:t>
      </w:r>
      <w:del w:id="481" w:author="Brian O'Meara" w:date="2017-01-25T06:08:00Z">
        <w:r w:rsidRPr="00650BEC" w:rsidDel="00A323E3">
          <w:rPr>
            <w:rFonts w:ascii="Arial" w:hAnsi="Arial" w:cs="Arial"/>
            <w:sz w:val="22"/>
            <w:szCs w:val="22"/>
          </w:rPr>
          <w:delText xml:space="preserve">tier </w:delText>
        </w:r>
      </w:del>
      <w:ins w:id="482" w:author="Brian O'Meara" w:date="2017-01-25T06:08:00Z">
        <w:r w:rsidR="00A323E3">
          <w:rPr>
            <w:rFonts w:ascii="Arial" w:hAnsi="Arial" w:cs="Arial"/>
            <w:sz w:val="22"/>
            <w:szCs w:val="22"/>
          </w:rPr>
          <w:t>set</w:t>
        </w:r>
        <w:r w:rsidR="00A323E3" w:rsidRPr="00650BEC">
          <w:rPr>
            <w:rFonts w:ascii="Arial" w:hAnsi="Arial" w:cs="Arial"/>
            <w:sz w:val="22"/>
            <w:szCs w:val="22"/>
          </w:rPr>
          <w:t xml:space="preserve"> </w:t>
        </w:r>
      </w:ins>
      <w:r w:rsidRPr="00650BEC">
        <w:rPr>
          <w:rFonts w:ascii="Arial" w:hAnsi="Arial" w:cs="Arial"/>
          <w:sz w:val="22"/>
          <w:szCs w:val="22"/>
        </w:rPr>
        <w:t>consists of external participants who would attend a field course or skills workshop</w:t>
      </w:r>
      <w:ins w:id="483" w:author="O'Meara, Brian C" w:date="2017-01-22T01:21:00Z">
        <w:r w:rsidR="00BA71D3">
          <w:rPr>
            <w:rFonts w:ascii="Arial" w:hAnsi="Arial" w:cs="Arial"/>
            <w:sz w:val="22"/>
            <w:szCs w:val="22"/>
          </w:rPr>
          <w:t xml:space="preserve">. </w:t>
        </w:r>
      </w:ins>
      <w:del w:id="484" w:author="O'Meara, Brian C" w:date="2017-01-22T01:21:00Z">
        <w:r w:rsidRPr="00650BEC" w:rsidDel="00BA71D3">
          <w:rPr>
            <w:rFonts w:ascii="Arial" w:hAnsi="Arial" w:cs="Arial"/>
            <w:sz w:val="22"/>
            <w:szCs w:val="22"/>
          </w:rPr>
          <w:delText xml:space="preserve">, </w:delText>
        </w:r>
        <w:commentRangeStart w:id="485"/>
        <w:r w:rsidRPr="00650BEC" w:rsidDel="00BA71D3">
          <w:rPr>
            <w:rFonts w:ascii="Arial" w:hAnsi="Arial" w:cs="Arial"/>
            <w:sz w:val="22"/>
            <w:szCs w:val="22"/>
          </w:rPr>
          <w:delText>pay some tuition/fee but have this cost supplemented by the grant</w:delText>
        </w:r>
        <w:commentRangeEnd w:id="485"/>
        <w:r w:rsidR="0017377C" w:rsidDel="00BA71D3">
          <w:rPr>
            <w:rStyle w:val="CommentReference"/>
          </w:rPr>
          <w:commentReference w:id="485"/>
        </w:r>
        <w:r w:rsidRPr="00650BEC" w:rsidDel="00BA71D3">
          <w:rPr>
            <w:rFonts w:ascii="Arial" w:hAnsi="Arial" w:cs="Arial"/>
            <w:sz w:val="22"/>
            <w:szCs w:val="22"/>
          </w:rPr>
          <w:delText xml:space="preserve">. </w:delText>
        </w:r>
      </w:del>
      <w:r w:rsidRPr="00650BEC">
        <w:rPr>
          <w:rFonts w:ascii="Arial" w:hAnsi="Arial" w:cs="Arial"/>
          <w:sz w:val="22"/>
          <w:szCs w:val="22"/>
        </w:rPr>
        <w:t xml:space="preserve">These participants </w:t>
      </w:r>
      <w:r w:rsidR="0017377C">
        <w:rPr>
          <w:rFonts w:ascii="Arial" w:hAnsi="Arial" w:cs="Arial"/>
          <w:sz w:val="22"/>
          <w:szCs w:val="22"/>
        </w:rPr>
        <w:t>include</w:t>
      </w:r>
      <w:r w:rsidRPr="00650BEC">
        <w:rPr>
          <w:rFonts w:ascii="Arial" w:hAnsi="Arial" w:cs="Arial"/>
          <w:sz w:val="22"/>
          <w:szCs w:val="22"/>
        </w:rPr>
        <w:t xml:space="preserve"> academics, especially graduate students, from other institutions</w:t>
      </w:r>
      <w:r w:rsidR="0017377C">
        <w:rPr>
          <w:rFonts w:ascii="Arial" w:hAnsi="Arial" w:cs="Arial"/>
          <w:sz w:val="22"/>
          <w:szCs w:val="22"/>
        </w:rPr>
        <w:t>, and</w:t>
      </w:r>
      <w:r w:rsidRPr="00650BEC">
        <w:rPr>
          <w:rFonts w:ascii="Arial" w:hAnsi="Arial" w:cs="Arial"/>
          <w:sz w:val="22"/>
          <w:szCs w:val="22"/>
        </w:rPr>
        <w:t xml:space="preserve"> land managers, biocontrol workers, agency employees, and other non-academics. These experiences </w:t>
      </w:r>
      <w:r w:rsidR="0017377C">
        <w:rPr>
          <w:rFonts w:ascii="Arial" w:hAnsi="Arial" w:cs="Arial"/>
          <w:sz w:val="22"/>
          <w:szCs w:val="22"/>
        </w:rPr>
        <w:t>will</w:t>
      </w:r>
      <w:r w:rsidR="0017377C" w:rsidRPr="00650BEC">
        <w:rPr>
          <w:rFonts w:ascii="Arial" w:hAnsi="Arial" w:cs="Arial"/>
          <w:sz w:val="22"/>
          <w:szCs w:val="22"/>
        </w:rPr>
        <w:t xml:space="preserve"> </w:t>
      </w:r>
      <w:r w:rsidRPr="00650BEC">
        <w:rPr>
          <w:rFonts w:ascii="Arial" w:hAnsi="Arial" w:cs="Arial"/>
          <w:sz w:val="22"/>
          <w:szCs w:val="22"/>
        </w:rPr>
        <w:t xml:space="preserve">deepen connections between the program and the broader community, and importantly expose core and affiliate students to </w:t>
      </w:r>
      <w:r w:rsidR="0017377C">
        <w:rPr>
          <w:rFonts w:ascii="Arial" w:hAnsi="Arial" w:cs="Arial"/>
          <w:sz w:val="22"/>
          <w:szCs w:val="22"/>
        </w:rPr>
        <w:t>professionals</w:t>
      </w:r>
      <w:r w:rsidRPr="00650BEC">
        <w:rPr>
          <w:rFonts w:ascii="Arial" w:hAnsi="Arial" w:cs="Arial"/>
          <w:sz w:val="22"/>
          <w:szCs w:val="22"/>
        </w:rPr>
        <w:t xml:space="preserve"> outside academia. The fourth </w:t>
      </w:r>
      <w:r w:rsidR="00DD5643">
        <w:rPr>
          <w:rFonts w:ascii="Arial" w:hAnsi="Arial" w:cs="Arial"/>
          <w:sz w:val="22"/>
          <w:szCs w:val="22"/>
        </w:rPr>
        <w:t>tier</w:t>
      </w:r>
      <w:r w:rsidR="00DD5643" w:rsidRPr="00650BEC">
        <w:rPr>
          <w:rFonts w:ascii="Arial" w:hAnsi="Arial" w:cs="Arial"/>
          <w:sz w:val="22"/>
          <w:szCs w:val="22"/>
        </w:rPr>
        <w:t xml:space="preserve"> </w:t>
      </w:r>
      <w:r w:rsidRPr="00650BEC">
        <w:rPr>
          <w:rFonts w:ascii="Arial" w:hAnsi="Arial" w:cs="Arial"/>
          <w:sz w:val="22"/>
          <w:szCs w:val="22"/>
        </w:rPr>
        <w:t xml:space="preserve">is </w:t>
      </w:r>
      <w:r w:rsidR="00DD5643">
        <w:rPr>
          <w:rFonts w:ascii="Arial" w:hAnsi="Arial" w:cs="Arial"/>
          <w:sz w:val="22"/>
          <w:szCs w:val="22"/>
        </w:rPr>
        <w:t xml:space="preserve">for </w:t>
      </w:r>
      <w:r w:rsidRPr="00650BEC">
        <w:rPr>
          <w:rFonts w:ascii="Arial" w:hAnsi="Arial" w:cs="Arial"/>
          <w:sz w:val="22"/>
          <w:szCs w:val="22"/>
        </w:rPr>
        <w:t xml:space="preserve">people remotely making use of teaching materials. </w:t>
      </w:r>
      <w:commentRangeStart w:id="486"/>
      <w:r w:rsidRPr="00650BEC">
        <w:rPr>
          <w:rFonts w:ascii="Arial" w:hAnsi="Arial" w:cs="Arial"/>
          <w:sz w:val="22"/>
          <w:szCs w:val="22"/>
        </w:rPr>
        <w:t>The audience size for this is uncertain, but available metrics indicate it could be quite large:</w:t>
      </w:r>
      <w:commentRangeEnd w:id="486"/>
      <w:r w:rsidR="000C0C18">
        <w:rPr>
          <w:rStyle w:val="CommentReference"/>
        </w:rPr>
        <w:commentReference w:id="486"/>
      </w:r>
      <w:r w:rsidRPr="00650BEC">
        <w:rPr>
          <w:rFonts w:ascii="Arial" w:hAnsi="Arial" w:cs="Arial"/>
          <w:sz w:val="22"/>
          <w:szCs w:val="22"/>
        </w:rPr>
        <w:t xml:space="preserve"> NIMBioS online video tutorials can have hundreds of views, and O’Meara’s course website for his NSF-sponsored flipped phylogenetics methods course, launched in January, 2016, has had 6,136 visitors to date from 94 countries.</w:t>
      </w:r>
    </w:p>
    <w:p w14:paraId="04596E8D" w14:textId="77777777" w:rsidR="00C111F1" w:rsidRDefault="00C111F1" w:rsidP="00E73B6C">
      <w:pPr>
        <w:ind w:firstLine="720"/>
        <w:rPr>
          <w:rFonts w:ascii="Arial" w:hAnsi="Arial" w:cs="Arial"/>
          <w:sz w:val="22"/>
          <w:szCs w:val="22"/>
        </w:rPr>
      </w:pPr>
    </w:p>
    <w:p w14:paraId="75F2CEF7" w14:textId="7EFADF53" w:rsidR="00C111F1" w:rsidRPr="0072026D" w:rsidRDefault="00C111F1" w:rsidP="00FF2739">
      <w:pPr>
        <w:outlineLvl w:val="0"/>
        <w:rPr>
          <w:rFonts w:ascii="Arial" w:hAnsi="Arial" w:cs="Arial"/>
          <w:sz w:val="22"/>
          <w:szCs w:val="22"/>
          <w:u w:val="single"/>
        </w:rPr>
      </w:pPr>
      <w:commentRangeStart w:id="487"/>
      <w:r w:rsidRPr="0072026D">
        <w:rPr>
          <w:rFonts w:ascii="Arial" w:hAnsi="Arial" w:cs="Arial"/>
          <w:i/>
          <w:sz w:val="22"/>
          <w:szCs w:val="22"/>
          <w:u w:val="single"/>
        </w:rPr>
        <w:t>Internships</w:t>
      </w:r>
      <w:commentRangeEnd w:id="487"/>
      <w:r w:rsidR="00DD5643" w:rsidRPr="0072026D">
        <w:rPr>
          <w:rStyle w:val="CommentReference"/>
          <w:u w:val="single"/>
        </w:rPr>
        <w:commentReference w:id="487"/>
      </w:r>
    </w:p>
    <w:p w14:paraId="79566E42" w14:textId="0A81683D" w:rsidR="00C111F1" w:rsidRDefault="00C111F1" w:rsidP="00C111F1">
      <w:pPr>
        <w:ind w:firstLine="720"/>
        <w:rPr>
          <w:rFonts w:ascii="Arial" w:hAnsi="Arial" w:cs="Arial"/>
          <w:sz w:val="22"/>
          <w:szCs w:val="22"/>
        </w:rPr>
      </w:pPr>
      <w:commentRangeStart w:id="488"/>
      <w:r>
        <w:rPr>
          <w:rFonts w:ascii="Arial" w:hAnsi="Arial" w:cs="Arial"/>
          <w:sz w:val="22"/>
          <w:szCs w:val="22"/>
        </w:rPr>
        <w:t xml:space="preserve">A major </w:t>
      </w:r>
      <w:r w:rsidR="000B00BE">
        <w:rPr>
          <w:rFonts w:ascii="Arial" w:hAnsi="Arial" w:cs="Arial"/>
          <w:sz w:val="22"/>
          <w:szCs w:val="22"/>
        </w:rPr>
        <w:t xml:space="preserve">aspect of training is placing students in internships. </w:t>
      </w:r>
      <w:r w:rsidR="008A2396">
        <w:rPr>
          <w:rFonts w:ascii="Arial" w:hAnsi="Arial" w:cs="Arial"/>
          <w:sz w:val="22"/>
          <w:szCs w:val="22"/>
        </w:rPr>
        <w:t xml:space="preserve">We have </w:t>
      </w:r>
      <w:r w:rsidR="00FE69ED">
        <w:rPr>
          <w:rFonts w:ascii="Arial" w:hAnsi="Arial" w:cs="Arial"/>
          <w:sz w:val="22"/>
          <w:szCs w:val="22"/>
        </w:rPr>
        <w:t xml:space="preserve">communicated </w:t>
      </w:r>
      <w:r w:rsidR="008A2396">
        <w:rPr>
          <w:rFonts w:ascii="Arial" w:hAnsi="Arial" w:cs="Arial"/>
          <w:sz w:val="22"/>
          <w:szCs w:val="22"/>
        </w:rPr>
        <w:t>with the following organizations for potential internships for our students</w:t>
      </w:r>
      <w:r w:rsidR="00FE69ED">
        <w:rPr>
          <w:rFonts w:ascii="Arial" w:hAnsi="Arial" w:cs="Arial"/>
          <w:sz w:val="22"/>
          <w:szCs w:val="22"/>
        </w:rPr>
        <w:t xml:space="preserve"> and what training needs they see</w:t>
      </w:r>
      <w:r w:rsidR="005554C2">
        <w:rPr>
          <w:rFonts w:ascii="Arial" w:hAnsi="Arial" w:cs="Arial"/>
          <w:sz w:val="22"/>
          <w:szCs w:val="22"/>
        </w:rPr>
        <w:t>:</w:t>
      </w:r>
      <w:r w:rsidR="00FE69ED">
        <w:rPr>
          <w:rFonts w:ascii="Arial" w:hAnsi="Arial" w:cs="Arial"/>
          <w:sz w:val="22"/>
          <w:szCs w:val="22"/>
        </w:rPr>
        <w:t xml:space="preserve"> </w:t>
      </w:r>
      <w:r w:rsidR="00E76211">
        <w:rPr>
          <w:rFonts w:ascii="Arial" w:hAnsi="Arial" w:cs="Arial"/>
          <w:sz w:val="22"/>
          <w:szCs w:val="22"/>
        </w:rPr>
        <w:t xml:space="preserve">the </w:t>
      </w:r>
      <w:r w:rsidR="00FE69ED">
        <w:rPr>
          <w:rFonts w:ascii="Arial" w:hAnsi="Arial" w:cs="Arial"/>
          <w:sz w:val="22"/>
          <w:szCs w:val="22"/>
        </w:rPr>
        <w:t xml:space="preserve">National Park Service, US Fish and Wildlife Service, US Forest Service, Tennessee Department of Environment &amp; Conservation, Tennessee Wildlife Resources Authority, Huber Engineered Woods, the Nature Conservancy, Discover Life in America, and various independent environmental consultants. </w:t>
      </w:r>
      <w:commentRangeEnd w:id="488"/>
      <w:r w:rsidR="000C0C18">
        <w:rPr>
          <w:rStyle w:val="CommentReference"/>
        </w:rPr>
        <w:commentReference w:id="488"/>
      </w:r>
      <w:r w:rsidR="007A2121">
        <w:rPr>
          <w:rFonts w:ascii="Arial" w:hAnsi="Arial" w:cs="Arial"/>
          <w:sz w:val="22"/>
          <w:szCs w:val="22"/>
        </w:rPr>
        <w:t xml:space="preserve">Moreover, we will be receiving assistance from _____ of the Tickle College of Engineering, who has coordinated with USGS for internships for their students (See Letter of Support).  </w:t>
      </w:r>
    </w:p>
    <w:p w14:paraId="6E55D649" w14:textId="77777777" w:rsidR="00C1735F" w:rsidRDefault="00C1735F" w:rsidP="00FF2739">
      <w:pPr>
        <w:contextualSpacing/>
        <w:outlineLvl w:val="0"/>
        <w:rPr>
          <w:ins w:id="489" w:author="Pound, Sharon Sweetser" w:date="2017-01-22T11:15:00Z"/>
          <w:rFonts w:ascii="Arial" w:hAnsi="Arial" w:cs="Arial"/>
          <w:b/>
          <w:sz w:val="22"/>
          <w:szCs w:val="22"/>
        </w:rPr>
      </w:pPr>
    </w:p>
    <w:p w14:paraId="6B1B00FA" w14:textId="77E2D254" w:rsidR="001B0BC8" w:rsidRPr="00650BEC" w:rsidRDefault="00DD5643" w:rsidP="00394FB2">
      <w:pPr>
        <w:spacing w:after="120"/>
        <w:outlineLvl w:val="0"/>
        <w:rPr>
          <w:rFonts w:ascii="Arial" w:hAnsi="Arial" w:cs="Arial"/>
          <w:b/>
          <w:sz w:val="22"/>
          <w:szCs w:val="22"/>
        </w:rPr>
      </w:pPr>
      <w:del w:id="490" w:author="Pound, Sharon Sweetser" w:date="2017-01-22T12:09:00Z">
        <w:r w:rsidDel="00345B38">
          <w:rPr>
            <w:rFonts w:ascii="Arial" w:hAnsi="Arial" w:cs="Arial"/>
            <w:b/>
            <w:sz w:val="22"/>
            <w:szCs w:val="22"/>
          </w:rPr>
          <w:delText>C</w:delText>
        </w:r>
      </w:del>
      <w:ins w:id="491" w:author="Pound, Sharon Sweetser" w:date="2017-01-22T12:09:00Z">
        <w:r w:rsidR="00345B38">
          <w:rPr>
            <w:rFonts w:ascii="Arial" w:hAnsi="Arial" w:cs="Arial"/>
            <w:b/>
            <w:sz w:val="22"/>
            <w:szCs w:val="22"/>
          </w:rPr>
          <w:t>D</w:t>
        </w:r>
      </w:ins>
      <w:r>
        <w:rPr>
          <w:rFonts w:ascii="Arial" w:hAnsi="Arial" w:cs="Arial"/>
          <w:b/>
          <w:sz w:val="22"/>
          <w:szCs w:val="22"/>
        </w:rPr>
        <w:t xml:space="preserve">.  </w:t>
      </w:r>
      <w:commentRangeStart w:id="492"/>
      <w:r w:rsidR="001B0BC8" w:rsidRPr="00650BEC">
        <w:rPr>
          <w:rFonts w:ascii="Arial" w:hAnsi="Arial" w:cs="Arial"/>
          <w:b/>
          <w:sz w:val="22"/>
          <w:szCs w:val="22"/>
        </w:rPr>
        <w:t xml:space="preserve">Major </w:t>
      </w:r>
      <w:commentRangeEnd w:id="492"/>
      <w:r w:rsidR="001B0BC8" w:rsidRPr="00650BEC">
        <w:rPr>
          <w:rStyle w:val="CommentReference"/>
          <w:rFonts w:ascii="Arial" w:hAnsi="Arial" w:cs="Arial"/>
          <w:sz w:val="22"/>
          <w:szCs w:val="22"/>
        </w:rPr>
        <w:commentReference w:id="492"/>
      </w:r>
      <w:r w:rsidR="001B0BC8" w:rsidRPr="00650BEC">
        <w:rPr>
          <w:rFonts w:ascii="Arial" w:hAnsi="Arial" w:cs="Arial"/>
          <w:b/>
          <w:sz w:val="22"/>
          <w:szCs w:val="22"/>
        </w:rPr>
        <w:t>Research Efforts</w:t>
      </w:r>
    </w:p>
    <w:p w14:paraId="399F54C8" w14:textId="62435277" w:rsidR="001B0BC8" w:rsidRPr="00650BEC" w:rsidDel="0076071C" w:rsidRDefault="001B0BC8">
      <w:pPr>
        <w:contextualSpacing/>
        <w:rPr>
          <w:del w:id="493" w:author="Pound, Sharon Sweetser" w:date="2017-01-22T11:46:00Z"/>
          <w:rFonts w:ascii="Arial" w:hAnsi="Arial" w:cs="Arial"/>
          <w:sz w:val="22"/>
          <w:szCs w:val="22"/>
        </w:rPr>
      </w:pPr>
    </w:p>
    <w:p w14:paraId="66AA02F0" w14:textId="598C616D" w:rsidR="001B0BC8" w:rsidRPr="00650BEC" w:rsidRDefault="001B0BC8" w:rsidP="001B0BC8">
      <w:pPr>
        <w:ind w:firstLine="720"/>
        <w:contextualSpacing/>
        <w:rPr>
          <w:rFonts w:ascii="Arial" w:hAnsi="Arial" w:cs="Arial"/>
          <w:sz w:val="22"/>
          <w:szCs w:val="22"/>
        </w:rPr>
      </w:pPr>
      <w:r w:rsidRPr="00650BEC">
        <w:rPr>
          <w:rFonts w:ascii="Arial" w:hAnsi="Arial" w:cs="Arial"/>
          <w:sz w:val="22"/>
          <w:szCs w:val="22"/>
        </w:rPr>
        <w:t xml:space="preserve">There </w:t>
      </w:r>
      <w:r w:rsidR="00492CCC">
        <w:rPr>
          <w:rFonts w:ascii="Arial" w:hAnsi="Arial" w:cs="Arial"/>
          <w:sz w:val="22"/>
          <w:szCs w:val="22"/>
        </w:rPr>
        <w:t>project will catalyze</w:t>
      </w:r>
      <w:r w:rsidRPr="00650BEC">
        <w:rPr>
          <w:rFonts w:ascii="Arial" w:hAnsi="Arial" w:cs="Arial"/>
          <w:sz w:val="22"/>
          <w:szCs w:val="22"/>
        </w:rPr>
        <w:t xml:space="preserve"> three areas </w:t>
      </w:r>
      <w:ins w:id="494" w:author="Brian O'Meara" w:date="2017-01-25T05:58:00Z">
        <w:r w:rsidR="001271C2">
          <w:rPr>
            <w:rFonts w:ascii="Arial" w:hAnsi="Arial" w:cs="Arial"/>
            <w:sz w:val="22"/>
            <w:szCs w:val="22"/>
          </w:rPr>
          <w:t xml:space="preserve">of </w:t>
        </w:r>
      </w:ins>
      <w:r w:rsidRPr="00650BEC">
        <w:rPr>
          <w:rFonts w:ascii="Arial" w:hAnsi="Arial" w:cs="Arial"/>
          <w:sz w:val="22"/>
          <w:szCs w:val="22"/>
        </w:rPr>
        <w:t xml:space="preserve">research. </w:t>
      </w:r>
      <w:r w:rsidR="00DD5643">
        <w:rPr>
          <w:rFonts w:ascii="Arial" w:hAnsi="Arial" w:cs="Arial"/>
          <w:sz w:val="22"/>
          <w:szCs w:val="22"/>
        </w:rPr>
        <w:t>The f</w:t>
      </w:r>
      <w:r w:rsidRPr="00650BEC">
        <w:rPr>
          <w:rFonts w:ascii="Arial" w:hAnsi="Arial" w:cs="Arial"/>
          <w:sz w:val="22"/>
          <w:szCs w:val="22"/>
        </w:rPr>
        <w:t xml:space="preserve">irst will be research performed by students while studying at the </w:t>
      </w:r>
      <w:r w:rsidR="00DD5643">
        <w:rPr>
          <w:rFonts w:ascii="Arial" w:hAnsi="Arial" w:cs="Arial"/>
          <w:sz w:val="22"/>
          <w:szCs w:val="22"/>
        </w:rPr>
        <w:t>u</w:t>
      </w:r>
      <w:r w:rsidRPr="00650BEC">
        <w:rPr>
          <w:rFonts w:ascii="Arial" w:hAnsi="Arial" w:cs="Arial"/>
          <w:sz w:val="22"/>
          <w:szCs w:val="22"/>
        </w:rPr>
        <w:t>niversity, both while funded as part of this grant and, for Ph</w:t>
      </w:r>
      <w:r w:rsidR="00DD5643">
        <w:rPr>
          <w:rFonts w:ascii="Arial" w:hAnsi="Arial" w:cs="Arial"/>
          <w:sz w:val="22"/>
          <w:szCs w:val="22"/>
        </w:rPr>
        <w:t>.</w:t>
      </w:r>
      <w:r w:rsidRPr="00650BEC">
        <w:rPr>
          <w:rFonts w:ascii="Arial" w:hAnsi="Arial" w:cs="Arial"/>
          <w:sz w:val="22"/>
          <w:szCs w:val="22"/>
        </w:rPr>
        <w:t>D</w:t>
      </w:r>
      <w:r w:rsidR="00DD5643">
        <w:rPr>
          <w:rFonts w:ascii="Arial" w:hAnsi="Arial" w:cs="Arial"/>
          <w:sz w:val="22"/>
          <w:szCs w:val="22"/>
        </w:rPr>
        <w:t>.</w:t>
      </w:r>
      <w:r w:rsidRPr="00650BEC">
        <w:rPr>
          <w:rFonts w:ascii="Arial" w:hAnsi="Arial" w:cs="Arial"/>
          <w:sz w:val="22"/>
          <w:szCs w:val="22"/>
        </w:rPr>
        <w:t xml:space="preserve"> students, while funded from other sources. </w:t>
      </w:r>
      <w:r w:rsidR="00DD5643">
        <w:rPr>
          <w:rFonts w:ascii="Arial" w:hAnsi="Arial" w:cs="Arial"/>
          <w:sz w:val="22"/>
          <w:szCs w:val="22"/>
        </w:rPr>
        <w:t>The s</w:t>
      </w:r>
      <w:r w:rsidRPr="00650BEC">
        <w:rPr>
          <w:rFonts w:ascii="Arial" w:hAnsi="Arial" w:cs="Arial"/>
          <w:sz w:val="22"/>
          <w:szCs w:val="22"/>
        </w:rPr>
        <w:t xml:space="preserve">econd will be research enabled through cross-disciplinary interactions fostered through this project. </w:t>
      </w:r>
      <w:r w:rsidR="00DD5643">
        <w:rPr>
          <w:rFonts w:ascii="Arial" w:hAnsi="Arial" w:cs="Arial"/>
          <w:sz w:val="22"/>
          <w:szCs w:val="22"/>
        </w:rPr>
        <w:t>The t</w:t>
      </w:r>
      <w:r w:rsidRPr="00650BEC">
        <w:rPr>
          <w:rFonts w:ascii="Arial" w:hAnsi="Arial" w:cs="Arial"/>
          <w:sz w:val="22"/>
          <w:szCs w:val="22"/>
        </w:rPr>
        <w:t>hird will be published research based on assessments of the program.</w:t>
      </w:r>
    </w:p>
    <w:p w14:paraId="63005AC4" w14:textId="4646FE02" w:rsidR="00327567" w:rsidRDefault="001B0BC8" w:rsidP="00D10D87">
      <w:pPr>
        <w:ind w:firstLine="720"/>
        <w:rPr>
          <w:rFonts w:ascii="Arial" w:hAnsi="Arial" w:cs="Arial"/>
          <w:sz w:val="22"/>
          <w:szCs w:val="22"/>
        </w:rPr>
      </w:pPr>
      <w:r w:rsidRPr="00650BEC">
        <w:rPr>
          <w:rFonts w:ascii="Arial" w:hAnsi="Arial" w:cs="Arial"/>
          <w:sz w:val="22"/>
          <w:szCs w:val="22"/>
        </w:rPr>
        <w:t xml:space="preserve">Students in this program will pursue research-based dissertations in areas relating to modern biodiversity. </w:t>
      </w:r>
      <w:r w:rsidR="00327567" w:rsidRPr="00650BEC">
        <w:rPr>
          <w:rFonts w:ascii="Arial" w:hAnsi="Arial" w:cs="Arial"/>
          <w:sz w:val="22"/>
          <w:szCs w:val="22"/>
        </w:rPr>
        <w:t xml:space="preserve">Most notably, the world faces a biodiversity crisis: human activities are driving some species to extinction, invasive species are a major economic risk ($70.4 billion for the agriculture in the US alone </w: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 </w:instrText>
      </w:r>
      <w:r w:rsidR="00327567" w:rsidRPr="00650BEC">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327567" w:rsidRPr="00650BEC">
        <w:rPr>
          <w:rFonts w:ascii="Arial" w:hAnsi="Arial" w:cs="Arial"/>
          <w:sz w:val="22"/>
          <w:szCs w:val="22"/>
        </w:rPr>
        <w:instrText xml:space="preserve"> ADDIN EN.CITE.DATA </w:instrText>
      </w:r>
      <w:r w:rsidR="00327567" w:rsidRPr="00650BEC">
        <w:rPr>
          <w:rFonts w:ascii="Arial" w:hAnsi="Arial" w:cs="Arial"/>
          <w:sz w:val="22"/>
          <w:szCs w:val="22"/>
        </w:rPr>
      </w:r>
      <w:r w:rsidR="00327567" w:rsidRPr="00650BEC">
        <w:rPr>
          <w:rFonts w:ascii="Arial" w:hAnsi="Arial" w:cs="Arial"/>
          <w:sz w:val="22"/>
          <w:szCs w:val="22"/>
        </w:rPr>
        <w:fldChar w:fldCharType="end"/>
      </w:r>
      <w:r w:rsidR="00327567" w:rsidRPr="00650BEC">
        <w:rPr>
          <w:rFonts w:ascii="Arial" w:hAnsi="Arial" w:cs="Arial"/>
          <w:sz w:val="22"/>
          <w:szCs w:val="22"/>
        </w:rPr>
      </w:r>
      <w:r w:rsidR="00327567" w:rsidRPr="00650BEC">
        <w:rPr>
          <w:rFonts w:ascii="Arial" w:hAnsi="Arial" w:cs="Arial"/>
          <w:sz w:val="22"/>
          <w:szCs w:val="22"/>
        </w:rPr>
        <w:fldChar w:fldCharType="separate"/>
      </w:r>
      <w:r w:rsidR="00327567" w:rsidRPr="00650BEC">
        <w:rPr>
          <w:rFonts w:ascii="Arial" w:hAnsi="Arial" w:cs="Arial"/>
          <w:noProof/>
          <w:sz w:val="22"/>
          <w:szCs w:val="22"/>
        </w:rPr>
        <w:t>(Paini et al. 2016)</w:t>
      </w:r>
      <w:r w:rsidR="00327567" w:rsidRPr="00650BEC">
        <w:rPr>
          <w:rFonts w:ascii="Arial" w:hAnsi="Arial" w:cs="Arial"/>
          <w:sz w:val="22"/>
          <w:szCs w:val="22"/>
        </w:rPr>
        <w:fldChar w:fldCharType="end"/>
      </w:r>
      <w:r w:rsidR="00327567" w:rsidRPr="00650BEC">
        <w:rPr>
          <w:rFonts w:ascii="Arial" w:hAnsi="Arial" w:cs="Arial"/>
          <w:sz w:val="22"/>
          <w:szCs w:val="22"/>
        </w:rPr>
        <w:t xml:space="preserve">), and the skills to identify critical species are being lost </w:t>
      </w:r>
      <w:r w:rsidR="00327567" w:rsidRPr="00650BEC">
        <w:rPr>
          <w:rFonts w:ascii="Arial" w:hAnsi="Arial" w:cs="Arial"/>
          <w:sz w:val="22"/>
          <w:szCs w:val="22"/>
        </w:rPr>
        <w:fldChar w:fldCharType="begin"/>
      </w:r>
      <w:r w:rsidR="00327567" w:rsidRPr="00650BEC">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327567" w:rsidRPr="00650BEC">
        <w:rPr>
          <w:rFonts w:ascii="Arial" w:hAnsi="Arial" w:cs="Arial"/>
          <w:sz w:val="22"/>
          <w:szCs w:val="22"/>
        </w:rPr>
        <w:fldChar w:fldCharType="separate"/>
      </w:r>
      <w:r w:rsidR="00327567" w:rsidRPr="00650BEC">
        <w:rPr>
          <w:rFonts w:ascii="Arial" w:hAnsi="Arial" w:cs="Arial"/>
          <w:noProof/>
          <w:sz w:val="22"/>
          <w:szCs w:val="22"/>
        </w:rPr>
        <w:t>(Agnarsson and Kuntner 2007)</w:t>
      </w:r>
      <w:r w:rsidR="00327567" w:rsidRPr="00650BEC">
        <w:rPr>
          <w:rFonts w:ascii="Arial" w:hAnsi="Arial" w:cs="Arial"/>
          <w:sz w:val="22"/>
          <w:szCs w:val="22"/>
        </w:rPr>
        <w:fldChar w:fldCharType="end"/>
      </w:r>
      <w:r w:rsidR="00327567" w:rsidRPr="00650BEC">
        <w:rPr>
          <w:rFonts w:ascii="Arial" w:hAnsi="Arial" w:cs="Arial"/>
          <w:sz w:val="22"/>
          <w:szCs w:val="22"/>
        </w:rPr>
        <w:t xml:space="preserve">. </w:t>
      </w:r>
      <w:r w:rsidR="0028712C">
        <w:rPr>
          <w:rFonts w:ascii="Arial" w:hAnsi="Arial" w:cs="Arial"/>
          <w:sz w:val="22"/>
          <w:szCs w:val="22"/>
        </w:rPr>
        <w:t xml:space="preserve">Student projects depend on an overlap in interest between the student and her or his potential advisor. </w:t>
      </w:r>
      <w:commentRangeStart w:id="495"/>
      <w:r w:rsidR="0028712C">
        <w:rPr>
          <w:rFonts w:ascii="Arial" w:hAnsi="Arial" w:cs="Arial"/>
          <w:sz w:val="22"/>
          <w:szCs w:val="22"/>
        </w:rPr>
        <w:t>Some possible research programs include:</w:t>
      </w:r>
      <w:commentRangeEnd w:id="495"/>
      <w:r w:rsidR="008426F0">
        <w:rPr>
          <w:rStyle w:val="CommentReference"/>
        </w:rPr>
        <w:commentReference w:id="495"/>
      </w:r>
    </w:p>
    <w:p w14:paraId="44030CA9" w14:textId="72917E12" w:rsidR="00194EE3" w:rsidRPr="00650BEC" w:rsidRDefault="00194EE3" w:rsidP="0072026D">
      <w:pPr>
        <w:ind w:firstLine="720"/>
        <w:contextualSpacing/>
        <w:rPr>
          <w:rFonts w:ascii="Arial" w:hAnsi="Arial" w:cs="Arial"/>
          <w:sz w:val="22"/>
          <w:szCs w:val="22"/>
        </w:rPr>
      </w:pPr>
      <w:commentRangeStart w:id="496"/>
      <w:r w:rsidRPr="001B2B09">
        <w:rPr>
          <w:rFonts w:ascii="Arial" w:hAnsi="Arial" w:cs="Arial"/>
          <w:b/>
          <w:sz w:val="22"/>
          <w:szCs w:val="22"/>
        </w:rPr>
        <w:lastRenderedPageBreak/>
        <w:t>Kaliz lab</w:t>
      </w:r>
      <w:commentRangeEnd w:id="496"/>
      <w:r w:rsidR="008426F0">
        <w:rPr>
          <w:rStyle w:val="CommentReference"/>
        </w:rPr>
        <w:commentReference w:id="496"/>
      </w:r>
      <w:r w:rsidRPr="00C47C9A">
        <w:rPr>
          <w:rFonts w:ascii="Arial" w:hAnsi="Arial" w:cs="Arial"/>
          <w:b/>
          <w:sz w:val="22"/>
          <w:szCs w:val="22"/>
        </w:rPr>
        <w:t>:</w:t>
      </w:r>
      <w:r>
        <w:rPr>
          <w:rFonts w:ascii="Arial" w:hAnsi="Arial" w:cs="Arial"/>
          <w:sz w:val="22"/>
          <w:szCs w:val="22"/>
        </w:rPr>
        <w:t xml:space="preserve"> </w:t>
      </w:r>
      <w:r w:rsidRPr="005C3ED6">
        <w:rPr>
          <w:rFonts w:ascii="Arial" w:hAnsi="Arial" w:cs="Arial"/>
          <w:sz w:val="22"/>
          <w:szCs w:val="22"/>
        </w:rPr>
        <w:t xml:space="preserve">The evolutionary and ecological research in </w:t>
      </w:r>
      <w:r w:rsidR="00DD5643">
        <w:rPr>
          <w:rFonts w:ascii="Arial" w:hAnsi="Arial" w:cs="Arial"/>
          <w:sz w:val="22"/>
          <w:szCs w:val="22"/>
        </w:rPr>
        <w:t>this</w:t>
      </w:r>
      <w:r w:rsidRPr="005C3ED6">
        <w:rPr>
          <w:rFonts w:ascii="Arial" w:hAnsi="Arial" w:cs="Arial"/>
          <w:sz w:val="22"/>
          <w:szCs w:val="22"/>
        </w:rPr>
        <w:t xml:space="preserve"> lab investigates forces that shape individual phenotypes and genomes, drive population level fitness and speciation, and alter standing levels of biodiversity within native communities. Possible graduate projects </w:t>
      </w:r>
      <w:r w:rsidR="00DD5643">
        <w:rPr>
          <w:rFonts w:ascii="Arial" w:hAnsi="Arial" w:cs="Arial"/>
          <w:sz w:val="22"/>
          <w:szCs w:val="22"/>
        </w:rPr>
        <w:t>will investigate</w:t>
      </w:r>
      <w:r w:rsidRPr="005C3ED6">
        <w:rPr>
          <w:rFonts w:ascii="Arial" w:hAnsi="Arial" w:cs="Arial"/>
          <w:sz w:val="22"/>
          <w:szCs w:val="22"/>
        </w:rPr>
        <w:t xml:space="preserve"> mechanistic hypotheses centered on how anthropogenic factors, including habitat disturbance and overabundant deer, alter species interactions in forests and drive exotic plant species invasion and native species declines.  Current effort focuses on mechanism underpinning invasive species disruption of native plant mutualisms (i.e. AMF, pollination), physiological</w:t>
      </w:r>
      <w:r w:rsidR="00DD5643">
        <w:rPr>
          <w:rFonts w:ascii="Arial" w:hAnsi="Arial" w:cs="Arial"/>
          <w:sz w:val="22"/>
          <w:szCs w:val="22"/>
        </w:rPr>
        <w:t>,</w:t>
      </w:r>
      <w:r w:rsidRPr="005C3ED6">
        <w:rPr>
          <w:rFonts w:ascii="Arial" w:hAnsi="Arial" w:cs="Arial"/>
          <w:sz w:val="22"/>
          <w:szCs w:val="22"/>
        </w:rPr>
        <w:t xml:space="preserve"> and demographic responses to invasion and the maintenance of native biodiversity.  These projects leverage databases from GSMNP and other long-term field sites to address important conservation and management issues at national and regional scales.</w:t>
      </w:r>
      <w:r w:rsidR="007F007B">
        <w:rPr>
          <w:rFonts w:ascii="Arial" w:hAnsi="Arial" w:cs="Arial"/>
          <w:sz w:val="22"/>
          <w:szCs w:val="22"/>
        </w:rPr>
        <w:t xml:space="preserve"> This can lead directly to careers in conservation organizations</w:t>
      </w:r>
      <w:r w:rsidR="00492CCC">
        <w:rPr>
          <w:rFonts w:ascii="Arial" w:hAnsi="Arial" w:cs="Arial"/>
          <w:sz w:val="22"/>
          <w:szCs w:val="22"/>
        </w:rPr>
        <w:t>,</w:t>
      </w:r>
      <w:r w:rsidR="007F007B">
        <w:rPr>
          <w:rFonts w:ascii="Arial" w:hAnsi="Arial" w:cs="Arial"/>
          <w:sz w:val="22"/>
          <w:szCs w:val="22"/>
        </w:rPr>
        <w:t xml:space="preserve"> state </w:t>
      </w:r>
      <w:r w:rsidR="00492CCC">
        <w:rPr>
          <w:rFonts w:ascii="Arial" w:hAnsi="Arial" w:cs="Arial"/>
          <w:sz w:val="22"/>
          <w:szCs w:val="22"/>
        </w:rPr>
        <w:t xml:space="preserve">parks, </w:t>
      </w:r>
      <w:r w:rsidR="007F007B">
        <w:rPr>
          <w:rFonts w:ascii="Arial" w:hAnsi="Arial" w:cs="Arial"/>
          <w:sz w:val="22"/>
          <w:szCs w:val="22"/>
        </w:rPr>
        <w:t>and national parks.</w:t>
      </w:r>
    </w:p>
    <w:p w14:paraId="0E09A06B" w14:textId="1CDE51C2" w:rsidR="0028712C" w:rsidRDefault="0028712C" w:rsidP="0072026D">
      <w:pPr>
        <w:ind w:firstLine="720"/>
        <w:rPr>
          <w:rFonts w:ascii="Arial" w:hAnsi="Arial" w:cs="Arial"/>
          <w:sz w:val="22"/>
          <w:szCs w:val="22"/>
        </w:rPr>
      </w:pPr>
      <w:r w:rsidRPr="00B64D8A">
        <w:rPr>
          <w:rFonts w:ascii="Arial" w:hAnsi="Arial" w:cs="Arial"/>
          <w:b/>
          <w:sz w:val="22"/>
          <w:szCs w:val="22"/>
        </w:rPr>
        <w:t>Kwit lab</w:t>
      </w:r>
      <w:r w:rsidRPr="00C47C9A">
        <w:rPr>
          <w:rFonts w:ascii="Arial" w:hAnsi="Arial" w:cs="Arial"/>
          <w:b/>
          <w:sz w:val="22"/>
          <w:szCs w:val="22"/>
        </w:rPr>
        <w:t>:</w:t>
      </w:r>
      <w:r>
        <w:rPr>
          <w:rFonts w:ascii="Arial" w:hAnsi="Arial" w:cs="Arial"/>
          <w:sz w:val="22"/>
          <w:szCs w:val="22"/>
        </w:rPr>
        <w:t xml:space="preserve"> </w:t>
      </w:r>
      <w:r w:rsidR="00492CCC">
        <w:rPr>
          <w:rFonts w:ascii="Arial" w:hAnsi="Arial" w:cs="Arial"/>
          <w:sz w:val="22"/>
          <w:szCs w:val="22"/>
        </w:rPr>
        <w:t>R</w:t>
      </w:r>
      <w:r w:rsidR="00F34665">
        <w:rPr>
          <w:rFonts w:ascii="Arial" w:hAnsi="Arial" w:cs="Arial"/>
          <w:sz w:val="22"/>
          <w:szCs w:val="22"/>
        </w:rPr>
        <w:t xml:space="preserve">esearch interests include plant-animal interactions and bioenergy sustainability. Connections with partner organizations include common interests in </w:t>
      </w:r>
      <w:r w:rsidR="006F3634">
        <w:rPr>
          <w:rFonts w:ascii="Arial" w:hAnsi="Arial" w:cs="Arial"/>
          <w:sz w:val="22"/>
          <w:szCs w:val="22"/>
        </w:rPr>
        <w:t xml:space="preserve">assessing landscape change and silvicultural practices on pollination. </w:t>
      </w:r>
      <w:r w:rsidR="00F34665">
        <w:rPr>
          <w:rFonts w:ascii="Arial" w:hAnsi="Arial" w:cs="Arial"/>
          <w:sz w:val="22"/>
          <w:szCs w:val="22"/>
        </w:rPr>
        <w:t xml:space="preserve">Graduate students </w:t>
      </w:r>
      <w:r w:rsidR="00492CCC">
        <w:rPr>
          <w:rFonts w:ascii="Arial" w:hAnsi="Arial" w:cs="Arial"/>
          <w:sz w:val="22"/>
          <w:szCs w:val="22"/>
        </w:rPr>
        <w:t xml:space="preserve">could assist such efforts </w:t>
      </w:r>
      <w:r w:rsidR="00F258AE">
        <w:rPr>
          <w:rFonts w:ascii="Arial" w:hAnsi="Arial" w:cs="Arial"/>
          <w:sz w:val="22"/>
          <w:szCs w:val="22"/>
        </w:rPr>
        <w:t xml:space="preserve">with field identification skills of pollinators </w:t>
      </w:r>
      <w:r w:rsidR="00F34665">
        <w:rPr>
          <w:rFonts w:ascii="Arial" w:hAnsi="Arial" w:cs="Arial"/>
          <w:sz w:val="22"/>
          <w:szCs w:val="22"/>
        </w:rPr>
        <w:t xml:space="preserve">interested in </w:t>
      </w:r>
      <w:r w:rsidR="006F3634">
        <w:rPr>
          <w:rFonts w:ascii="Arial" w:hAnsi="Arial" w:cs="Arial"/>
          <w:sz w:val="22"/>
          <w:szCs w:val="22"/>
        </w:rPr>
        <w:t xml:space="preserve">identifying pollen to species via DNA sequencing approaches </w:t>
      </w:r>
      <w:r w:rsidR="00F258AE">
        <w:rPr>
          <w:rFonts w:ascii="Arial" w:hAnsi="Arial" w:cs="Arial"/>
          <w:sz w:val="22"/>
          <w:szCs w:val="22"/>
        </w:rPr>
        <w:t>to quantify pollen communities of specific pollinators</w:t>
      </w:r>
      <w:r w:rsidR="00492CCC">
        <w:rPr>
          <w:rFonts w:ascii="Arial" w:hAnsi="Arial" w:cs="Arial"/>
          <w:sz w:val="22"/>
          <w:szCs w:val="22"/>
        </w:rPr>
        <w:t>.</w:t>
      </w:r>
      <w:r w:rsidR="00F258AE">
        <w:rPr>
          <w:rFonts w:ascii="Arial" w:hAnsi="Arial" w:cs="Arial"/>
          <w:sz w:val="22"/>
          <w:szCs w:val="22"/>
        </w:rPr>
        <w:t xml:space="preserve"> </w:t>
      </w:r>
      <w:r w:rsidR="00492CCC">
        <w:rPr>
          <w:rFonts w:ascii="Arial" w:hAnsi="Arial" w:cs="Arial"/>
          <w:sz w:val="22"/>
          <w:szCs w:val="22"/>
        </w:rPr>
        <w:t>S</w:t>
      </w:r>
      <w:r w:rsidR="00F258AE">
        <w:rPr>
          <w:rFonts w:ascii="Arial" w:hAnsi="Arial" w:cs="Arial"/>
          <w:sz w:val="22"/>
          <w:szCs w:val="22"/>
        </w:rPr>
        <w:t>o</w:t>
      </w:r>
      <w:r w:rsidR="00492CCC">
        <w:rPr>
          <w:rFonts w:ascii="Arial" w:hAnsi="Arial" w:cs="Arial"/>
          <w:sz w:val="22"/>
          <w:szCs w:val="22"/>
        </w:rPr>
        <w:t>,</w:t>
      </w:r>
      <w:r w:rsidR="00F258AE">
        <w:rPr>
          <w:rFonts w:ascii="Arial" w:hAnsi="Arial" w:cs="Arial"/>
          <w:sz w:val="22"/>
          <w:szCs w:val="22"/>
        </w:rPr>
        <w:t xml:space="preserve"> too</w:t>
      </w:r>
      <w:r w:rsidR="00492CCC">
        <w:rPr>
          <w:rFonts w:ascii="Arial" w:hAnsi="Arial" w:cs="Arial"/>
          <w:sz w:val="22"/>
          <w:szCs w:val="22"/>
        </w:rPr>
        <w:t>,</w:t>
      </w:r>
      <w:r w:rsidR="00F258AE">
        <w:rPr>
          <w:rFonts w:ascii="Arial" w:hAnsi="Arial" w:cs="Arial"/>
          <w:sz w:val="22"/>
          <w:szCs w:val="22"/>
        </w:rPr>
        <w:t xml:space="preserve"> could graduate students with DNA sequencing skills interested in identifying insects</w:t>
      </w:r>
      <w:r w:rsidR="00F34665">
        <w:rPr>
          <w:rFonts w:ascii="Arial" w:hAnsi="Arial" w:cs="Arial"/>
          <w:sz w:val="22"/>
          <w:szCs w:val="22"/>
        </w:rPr>
        <w:t>.</w:t>
      </w:r>
      <w:r w:rsidR="00E04485">
        <w:rPr>
          <w:rFonts w:ascii="Arial" w:hAnsi="Arial" w:cs="Arial"/>
          <w:sz w:val="22"/>
          <w:szCs w:val="22"/>
        </w:rPr>
        <w:t xml:space="preserve"> These students could move on to careers in federal or state agencies or agricultural businesses.</w:t>
      </w:r>
    </w:p>
    <w:p w14:paraId="64B6BD0C" w14:textId="3907CD2A" w:rsidR="009C73B3" w:rsidRPr="009C73B3" w:rsidRDefault="009C73B3" w:rsidP="0072026D">
      <w:pPr>
        <w:ind w:firstLine="720"/>
        <w:rPr>
          <w:rFonts w:ascii="Arial" w:hAnsi="Arial" w:cs="Arial"/>
          <w:sz w:val="22"/>
          <w:szCs w:val="22"/>
        </w:rPr>
      </w:pPr>
      <w:r>
        <w:rPr>
          <w:rFonts w:ascii="Arial" w:hAnsi="Arial" w:cs="Arial"/>
          <w:b/>
          <w:sz w:val="22"/>
          <w:szCs w:val="22"/>
        </w:rPr>
        <w:t>O’Meara lab</w:t>
      </w:r>
      <w:r w:rsidRPr="00C47C9A">
        <w:rPr>
          <w:rFonts w:ascii="Arial" w:hAnsi="Arial" w:cs="Arial"/>
          <w:b/>
          <w:sz w:val="22"/>
          <w:szCs w:val="22"/>
        </w:rPr>
        <w:t>:</w:t>
      </w:r>
      <w:r>
        <w:rPr>
          <w:rFonts w:ascii="Arial" w:hAnsi="Arial" w:cs="Arial"/>
          <w:sz w:val="22"/>
          <w:szCs w:val="22"/>
        </w:rPr>
        <w:t xml:space="preserve"> Research in this lab group uses phylogenetic methods to address key questions in macroevolution and ecology. </w:t>
      </w:r>
      <w:r w:rsidR="00CF402E">
        <w:rPr>
          <w:rFonts w:ascii="Arial" w:hAnsi="Arial" w:cs="Arial"/>
          <w:sz w:val="22"/>
          <w:szCs w:val="22"/>
        </w:rPr>
        <w:t xml:space="preserve">Most notably, one focus </w:t>
      </w:r>
      <w:r w:rsidR="00CE2DC9">
        <w:rPr>
          <w:rFonts w:ascii="Arial" w:hAnsi="Arial" w:cs="Arial"/>
          <w:sz w:val="22"/>
          <w:szCs w:val="22"/>
        </w:rPr>
        <w:t xml:space="preserve">of O’Meara and colleagues </w:t>
      </w:r>
      <w:r w:rsidR="00CF402E">
        <w:rPr>
          <w:rFonts w:ascii="Arial" w:hAnsi="Arial" w:cs="Arial"/>
          <w:sz w:val="22"/>
          <w:szCs w:val="22"/>
        </w:rPr>
        <w:t xml:space="preserve">has been development and use of approaches to delimit species </w: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 </w:instrText>
      </w:r>
      <w:r w:rsidR="00B64D8A">
        <w:rPr>
          <w:rFonts w:ascii="Arial" w:hAnsi="Arial" w:cs="Arial"/>
          <w:sz w:val="22"/>
          <w:szCs w:val="22"/>
        </w:rPr>
        <w:fldChar w:fldCharType="begin">
          <w:fldData xml:space="preserve">PEVuZE5vdGU+PENpdGU+PEF1dGhvcj5PJmFwb3M7TWVhcmE8L0F1dGhvcj48WWVhcj4yMDEwPC9Z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</w:fldData>
        </w:fldChar>
      </w:r>
      <w:r w:rsidR="00B64D8A">
        <w:rPr>
          <w:rFonts w:ascii="Arial" w:hAnsi="Arial" w:cs="Arial"/>
          <w:sz w:val="22"/>
          <w:szCs w:val="22"/>
        </w:rPr>
        <w:instrText xml:space="preserve"> ADDIN EN.CITE.DATA </w:instrText>
      </w:r>
      <w:r w:rsidR="00B64D8A">
        <w:rPr>
          <w:rFonts w:ascii="Arial" w:hAnsi="Arial" w:cs="Arial"/>
          <w:sz w:val="22"/>
          <w:szCs w:val="22"/>
        </w:rPr>
      </w:r>
      <w:r w:rsidR="00B64D8A">
        <w:rPr>
          <w:rFonts w:ascii="Arial" w:hAnsi="Arial" w:cs="Arial"/>
          <w:sz w:val="22"/>
          <w:szCs w:val="22"/>
        </w:rPr>
        <w:fldChar w:fldCharType="end"/>
      </w:r>
      <w:r w:rsidR="00B64D8A">
        <w:rPr>
          <w:rFonts w:ascii="Arial" w:hAnsi="Arial" w:cs="Arial"/>
          <w:sz w:val="22"/>
          <w:szCs w:val="22"/>
        </w:rPr>
      </w:r>
      <w:r w:rsidR="00B64D8A">
        <w:rPr>
          <w:rFonts w:ascii="Arial" w:hAnsi="Arial" w:cs="Arial"/>
          <w:sz w:val="22"/>
          <w:szCs w:val="22"/>
        </w:rPr>
        <w:fldChar w:fldCharType="separate"/>
      </w:r>
      <w:r w:rsidR="00B64D8A">
        <w:rPr>
          <w:rFonts w:ascii="Arial" w:hAnsi="Arial" w:cs="Arial"/>
          <w:noProof/>
          <w:sz w:val="22"/>
          <w:szCs w:val="22"/>
        </w:rPr>
        <w:t>(O'Meara 2010)</w:t>
      </w:r>
      <w:r w:rsidR="00B64D8A">
        <w:rPr>
          <w:rFonts w:ascii="Arial" w:hAnsi="Arial" w:cs="Arial"/>
          <w:sz w:val="22"/>
          <w:szCs w:val="22"/>
        </w:rPr>
        <w:fldChar w:fldCharType="end"/>
      </w:r>
      <w:r w:rsidR="00CF402E">
        <w:rPr>
          <w:rFonts w:ascii="Arial" w:hAnsi="Arial" w:cs="Arial"/>
          <w:sz w:val="22"/>
          <w:szCs w:val="22"/>
        </w:rPr>
        <w:t xml:space="preserve">, including cave fishes of the Eastern </w:t>
      </w:r>
      <w:r w:rsidR="00492CCC">
        <w:rPr>
          <w:rFonts w:ascii="Arial" w:hAnsi="Arial" w:cs="Arial"/>
          <w:sz w:val="22"/>
          <w:szCs w:val="22"/>
        </w:rPr>
        <w:t>US</w:t>
      </w:r>
      <w:r w:rsidR="00CF402E">
        <w:rPr>
          <w:rFonts w:ascii="Arial" w:hAnsi="Arial" w:cs="Arial"/>
          <w:sz w:val="22"/>
          <w:szCs w:val="22"/>
        </w:rPr>
        <w:t xml:space="preserve">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&lt;EndNote&gt;&lt;Cite&gt;&lt;Author&gt;Niemiller&lt;/Author&gt;&lt;Year&gt;2011&lt;/Year&gt;&lt;RecNum&gt;21317&lt;/RecNum&gt;&lt;DisplayText&gt;(Niemiller et al. 2011)&lt;/DisplayText&gt;&lt;record&gt;&lt;rec-number&gt;21317&lt;/rec-number&gt;&lt;foreign-keys&gt;&lt;key app="EN" db-id="290fw9tzn52tt5e2dzm5edtsxv0se9dpzf9z" timestamp="1313778872"&gt;21317&lt;/key&gt;&lt;/foreign-keys&gt;&lt;ref-type name="Journal Article"&gt;17&lt;/ref-type&gt;&lt;contributors&gt;&lt;authors&gt;&lt;author&gt;Matt L. Niemiller&lt;/author&gt;&lt;author&gt;Thomas J. Near&lt;/author&gt;&lt;author&gt;Benjamin M. Fitzpatrick&lt;/author&gt;&lt;/authors&gt;&lt;/contributors&gt;&lt;titles&gt;&lt;title&gt;Delimiting species using multilocus data: diagnosing cryptic diversity in the southern cavefish Typhlichthys subterraneus (Teleostei: Amblyopsidae)&lt;/title&gt;&lt;secondary-title&gt;Evolution&lt;/secondary-title&gt;&lt;/titles&gt;&lt;periodical&gt;&lt;full-title&gt;Evolution&lt;/full-title&gt;&lt;/periodical&gt;&lt;volume&gt;Accepted pending minor revisions&lt;/volume&gt;&lt;dates&gt;&lt;year&gt;2011&lt;/year&gt;&lt;/dates&gt;&lt;urls&gt;&lt;/urls&gt;&lt;/record&gt;&lt;/Cite&gt;&lt;/EndNote&gt;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(Niemiller et al. 2011)</w:t>
      </w:r>
      <w:r w:rsidR="00B64D8A">
        <w:rPr>
          <w:rFonts w:ascii="Arial" w:hAnsi="Arial" w:cs="Arial"/>
          <w:sz w:val="22"/>
          <w:szCs w:val="22"/>
        </w:rPr>
        <w:fldChar w:fldCharType="end"/>
      </w:r>
      <w:r w:rsidR="00CF402E">
        <w:rPr>
          <w:rFonts w:ascii="Arial" w:hAnsi="Arial" w:cs="Arial"/>
          <w:sz w:val="22"/>
          <w:szCs w:val="22"/>
        </w:rPr>
        <w:t xml:space="preserve"> and North American bats </w:t>
      </w:r>
      <w:r w:rsidR="00B64D8A">
        <w:rPr>
          <w:rFonts w:ascii="Arial" w:hAnsi="Arial" w:cs="Arial"/>
          <w:sz w:val="22"/>
          <w:szCs w:val="22"/>
        </w:rPr>
        <w:fldChar w:fldCharType="begin"/>
      </w:r>
      <w:r w:rsidR="00B64D8A">
        <w:rPr>
          <w:rFonts w:ascii="Arial" w:hAnsi="Arial" w:cs="Arial"/>
          <w:sz w:val="22"/>
          <w:szCs w:val="22"/>
        </w:rPr>
        <w:instrText xml:space="preserve"> ADDIN EN.CITE &lt;EndNote&gt;&lt;Cite&gt;&lt;Author&gt;Jackson&lt;/Author&gt;&lt;Year&gt;2016&lt;/Year&gt;&lt;RecNum&gt;29069&lt;/RecNum&gt;&lt;DisplayText&gt;(Jackson et al. 2016)&lt;/DisplayText&gt;&lt;record&gt;&lt;rec-number&gt;29069&lt;/rec-number&gt;&lt;foreign-keys&gt;&lt;key app="EN" db-id="290fw9tzn52tt5e2dzm5edtsxv0se9dpzf9z" timestamp="1484891972"&gt;29069&lt;/key&gt;&lt;/foreign-keys&gt;&lt;ref-type name="Journal Article"&gt;17&lt;/ref-type&gt;&lt;contributors&gt;&lt;authors&gt;&lt;author&gt;Jackson, Nathan D.&lt;/author&gt;&lt;author&gt;Carstens, Bryan C.&lt;/author&gt;&lt;author&gt;Morales, Ariadna E.&lt;/author&gt;&lt;author&gt;O&amp;apos;Meara, Brian C.&lt;/author&gt;&lt;/authors&gt;&lt;/contributors&gt;&lt;titles&gt;&lt;title&gt;Species Delimitation with Gene Flow&lt;/title&gt;&lt;secondary-title&gt;Systematic Biology&lt;/secondary-title&gt;&lt;/titles&gt;&lt;periodical&gt;&lt;full-title&gt;Systematic Biology&lt;/full-title&gt;&lt;/periodical&gt;&lt;pages&gt;syw117&lt;/pages&gt;&lt;dates&gt;&lt;year&gt;2016&lt;/year&gt;&lt;/dates&gt;&lt;publisher&gt;Oxford University Press&lt;/publisher&gt;&lt;isbn&gt;1063-5157&lt;/isbn&gt;&lt;urls&gt;&lt;/urls&gt;&lt;/record&gt;&lt;/Cite&gt;&lt;/EndNote&gt;</w:instrText>
      </w:r>
      <w:r w:rsidR="00B64D8A">
        <w:rPr>
          <w:rFonts w:ascii="Arial" w:hAnsi="Arial" w:cs="Arial"/>
          <w:sz w:val="22"/>
          <w:szCs w:val="22"/>
        </w:rPr>
        <w:fldChar w:fldCharType="separate"/>
      </w:r>
      <w:r w:rsidR="00B64D8A">
        <w:rPr>
          <w:rFonts w:ascii="Arial" w:hAnsi="Arial" w:cs="Arial"/>
          <w:noProof/>
          <w:sz w:val="22"/>
          <w:szCs w:val="22"/>
        </w:rPr>
        <w:t>(Jackson et al. 2016)</w:t>
      </w:r>
      <w:r w:rsidR="00B64D8A">
        <w:rPr>
          <w:rFonts w:ascii="Arial" w:hAnsi="Arial" w:cs="Arial"/>
          <w:sz w:val="22"/>
          <w:szCs w:val="22"/>
        </w:rPr>
        <w:fldChar w:fldCharType="end"/>
      </w:r>
      <w:r w:rsidR="00CF402E">
        <w:rPr>
          <w:rFonts w:ascii="Arial" w:hAnsi="Arial" w:cs="Arial"/>
          <w:sz w:val="22"/>
          <w:szCs w:val="22"/>
        </w:rPr>
        <w:t>.</w:t>
      </w:r>
      <w:r w:rsidR="0092363A">
        <w:rPr>
          <w:rFonts w:ascii="Arial" w:hAnsi="Arial" w:cs="Arial"/>
          <w:sz w:val="22"/>
          <w:szCs w:val="22"/>
        </w:rPr>
        <w:t xml:space="preserve"> </w:t>
      </w:r>
      <w:r w:rsidR="00580325">
        <w:rPr>
          <w:rFonts w:ascii="Arial" w:hAnsi="Arial" w:cs="Arial"/>
          <w:sz w:val="22"/>
          <w:szCs w:val="22"/>
        </w:rPr>
        <w:t xml:space="preserve">Such skills are key to being able to identify biodiversity, especially cryptic biodiversity that is of grave conservation concern. Students working on </w:t>
      </w:r>
      <w:r w:rsidR="00492CCC">
        <w:rPr>
          <w:rFonts w:ascii="Arial" w:hAnsi="Arial" w:cs="Arial"/>
          <w:sz w:val="22"/>
          <w:szCs w:val="22"/>
        </w:rPr>
        <w:t xml:space="preserve">such </w:t>
      </w:r>
      <w:r w:rsidR="00580325">
        <w:rPr>
          <w:rFonts w:ascii="Arial" w:hAnsi="Arial" w:cs="Arial"/>
          <w:sz w:val="22"/>
          <w:szCs w:val="22"/>
        </w:rPr>
        <w:t>projects could pursue careers in conservation, at non-governmental organizations or in state or federal conservation agencies.</w:t>
      </w:r>
    </w:p>
    <w:p w14:paraId="0F8A5E1C" w14:textId="7B56958D" w:rsidR="004864CC" w:rsidRDefault="0028712C" w:rsidP="0072026D">
      <w:pPr>
        <w:ind w:firstLine="720"/>
        <w:rPr>
          <w:rFonts w:ascii="Arial" w:hAnsi="Arial" w:cs="Arial"/>
          <w:sz w:val="22"/>
          <w:szCs w:val="22"/>
        </w:rPr>
      </w:pPr>
      <w:r w:rsidRPr="00B64D8A">
        <w:rPr>
          <w:rFonts w:ascii="Arial" w:hAnsi="Arial" w:cs="Arial"/>
          <w:b/>
          <w:sz w:val="22"/>
          <w:szCs w:val="22"/>
        </w:rPr>
        <w:t>Staton lab</w:t>
      </w:r>
      <w:r w:rsidRPr="00C47C9A">
        <w:rPr>
          <w:rFonts w:ascii="Arial" w:hAnsi="Arial" w:cs="Arial"/>
          <w:b/>
          <w:sz w:val="22"/>
          <w:szCs w:val="22"/>
        </w:rPr>
        <w:t xml:space="preserve">: </w:t>
      </w:r>
      <w:r w:rsidR="00194EE3">
        <w:rPr>
          <w:rFonts w:ascii="Arial" w:hAnsi="Arial" w:cs="Arial"/>
          <w:sz w:val="22"/>
          <w:szCs w:val="22"/>
        </w:rPr>
        <w:t>This group</w:t>
      </w:r>
      <w:r>
        <w:rPr>
          <w:rFonts w:ascii="Arial" w:hAnsi="Arial" w:cs="Arial"/>
          <w:sz w:val="22"/>
          <w:szCs w:val="22"/>
        </w:rPr>
        <w:t xml:space="preserve"> </w:t>
      </w:r>
      <w:r w:rsidR="004864CC">
        <w:rPr>
          <w:rFonts w:ascii="Arial" w:hAnsi="Arial" w:cs="Arial"/>
          <w:sz w:val="22"/>
          <w:szCs w:val="22"/>
        </w:rPr>
        <w:t>builds software for developing websites that store genotype and phenotype data (</w:t>
      </w:r>
      <w:r>
        <w:rPr>
          <w:rFonts w:ascii="Arial" w:hAnsi="Arial" w:cs="Arial"/>
          <w:sz w:val="22"/>
          <w:szCs w:val="22"/>
        </w:rPr>
        <w:t xml:space="preserve">the open source </w:t>
      </w:r>
      <w:r w:rsidR="004864CC">
        <w:rPr>
          <w:rFonts w:ascii="Arial" w:hAnsi="Arial" w:cs="Arial"/>
          <w:sz w:val="22"/>
          <w:szCs w:val="22"/>
        </w:rPr>
        <w:t>Tripal</w:t>
      </w:r>
      <w:r>
        <w:rPr>
          <w:rFonts w:ascii="Arial" w:hAnsi="Arial" w:cs="Arial"/>
          <w:sz w:val="22"/>
          <w:szCs w:val="22"/>
        </w:rPr>
        <w:t xml:space="preserve"> project</w:t>
      </w:r>
      <w:r w:rsidR="004864CC">
        <w:rPr>
          <w:rFonts w:ascii="Arial" w:hAnsi="Arial" w:cs="Arial"/>
          <w:sz w:val="22"/>
          <w:szCs w:val="22"/>
        </w:rPr>
        <w:t xml:space="preserve">). </w:t>
      </w:r>
      <w:r w:rsidR="00492CCC">
        <w:rPr>
          <w:rFonts w:ascii="Arial" w:hAnsi="Arial" w:cs="Arial"/>
          <w:sz w:val="22"/>
          <w:szCs w:val="22"/>
        </w:rPr>
        <w:t xml:space="preserve">Dr. Staton </w:t>
      </w:r>
      <w:r w:rsidR="004864CC">
        <w:rPr>
          <w:rFonts w:ascii="Arial" w:hAnsi="Arial" w:cs="Arial"/>
          <w:sz w:val="22"/>
          <w:szCs w:val="22"/>
        </w:rPr>
        <w:t>is currently funded to expand this software base to a mobile device application and online website interface for ecological data sampling. The software will enable scientists to develop an ontology-drive</w:t>
      </w:r>
      <w:r w:rsidR="007C487D">
        <w:rPr>
          <w:rFonts w:ascii="Arial" w:hAnsi="Arial" w:cs="Arial"/>
          <w:sz w:val="22"/>
          <w:szCs w:val="22"/>
        </w:rPr>
        <w:t>n</w:t>
      </w:r>
      <w:r w:rsidR="004864CC">
        <w:rPr>
          <w:rFonts w:ascii="Arial" w:hAnsi="Arial" w:cs="Arial"/>
          <w:sz w:val="22"/>
          <w:szCs w:val="22"/>
        </w:rPr>
        <w:t xml:space="preserve"> data collection schema, deploy this across mobile devices for field data collection, upload their data to the cloud, and return to the lab to filter, sort, and share data from an intuitive map interface. Graduate students interested in programming could help with software development</w:t>
      </w:r>
      <w:r w:rsidR="00492CCC">
        <w:rPr>
          <w:rFonts w:ascii="Arial" w:hAnsi="Arial" w:cs="Arial"/>
          <w:sz w:val="22"/>
          <w:szCs w:val="22"/>
        </w:rPr>
        <w:t>,</w:t>
      </w:r>
      <w:r w:rsidR="004864CC">
        <w:rPr>
          <w:rFonts w:ascii="Arial" w:hAnsi="Arial" w:cs="Arial"/>
          <w:sz w:val="22"/>
          <w:szCs w:val="22"/>
        </w:rPr>
        <w:t xml:space="preserve"> while field courses and student research projects could be used as test bed for the application.</w:t>
      </w:r>
      <w:r w:rsidR="007C487D">
        <w:rPr>
          <w:rFonts w:ascii="Arial" w:hAnsi="Arial" w:cs="Arial"/>
          <w:sz w:val="22"/>
          <w:szCs w:val="22"/>
        </w:rPr>
        <w:t xml:space="preserve"> These students could move onto careers identifying genes of potential agricultural significance.</w:t>
      </w:r>
    </w:p>
    <w:p w14:paraId="5D2F75EB" w14:textId="5953CE0E" w:rsidR="005C3ED6" w:rsidDel="001E16BC" w:rsidRDefault="005C3ED6" w:rsidP="004864CC">
      <w:pPr>
        <w:ind w:firstLine="720"/>
        <w:contextualSpacing/>
        <w:rPr>
          <w:del w:id="497" w:author="Pound, Sharon Sweetser" w:date="2017-01-22T10:53:00Z"/>
          <w:rFonts w:ascii="Arial" w:hAnsi="Arial" w:cs="Arial"/>
          <w:sz w:val="22"/>
          <w:szCs w:val="22"/>
        </w:rPr>
      </w:pPr>
    </w:p>
    <w:p w14:paraId="3ACF1BC9" w14:textId="0D45E412" w:rsidR="004864CC" w:rsidRPr="00650BEC" w:rsidDel="001E16BC" w:rsidRDefault="004864CC" w:rsidP="001B0BC8">
      <w:pPr>
        <w:ind w:firstLine="720"/>
        <w:contextualSpacing/>
        <w:rPr>
          <w:del w:id="498" w:author="Pound, Sharon Sweetser" w:date="2017-01-22T10:53:00Z"/>
          <w:rFonts w:ascii="Arial" w:hAnsi="Arial" w:cs="Arial"/>
          <w:sz w:val="22"/>
          <w:szCs w:val="22"/>
        </w:rPr>
      </w:pPr>
    </w:p>
    <w:p w14:paraId="5DFA4EB3" w14:textId="4D4B2DA7" w:rsidR="001B0BC8" w:rsidRPr="00650BEC" w:rsidDel="001E16BC" w:rsidRDefault="001B0BC8">
      <w:pPr>
        <w:contextualSpacing/>
        <w:rPr>
          <w:del w:id="499" w:author="Pound, Sharon Sweetser" w:date="2017-01-22T10:53:00Z"/>
          <w:rFonts w:ascii="Arial" w:hAnsi="Arial" w:cs="Arial"/>
          <w:sz w:val="22"/>
          <w:szCs w:val="22"/>
        </w:rPr>
      </w:pPr>
    </w:p>
    <w:p w14:paraId="41A79ACF" w14:textId="58233276" w:rsidR="00492CCC" w:rsidRDefault="00492CCC">
      <w:pPr>
        <w:rPr>
          <w:rFonts w:ascii="Arial" w:hAnsi="Arial" w:cs="Arial"/>
          <w:b/>
          <w:sz w:val="22"/>
          <w:szCs w:val="22"/>
        </w:rPr>
      </w:pPr>
      <w:del w:id="500" w:author="Pound, Sharon Sweetser" w:date="2017-01-22T10:53:00Z">
        <w:r w:rsidDel="001E16BC">
          <w:rPr>
            <w:rFonts w:ascii="Arial" w:hAnsi="Arial" w:cs="Arial"/>
            <w:b/>
            <w:sz w:val="22"/>
            <w:szCs w:val="22"/>
          </w:rPr>
          <w:br w:type="page"/>
        </w:r>
      </w:del>
    </w:p>
    <w:p w14:paraId="657E8717" w14:textId="2556D6DA" w:rsidR="008F29F2" w:rsidRPr="00650BEC" w:rsidRDefault="00492CCC" w:rsidP="00394FB2">
      <w:pPr>
        <w:spacing w:after="120"/>
        <w:outlineLvl w:val="0"/>
        <w:rPr>
          <w:rFonts w:ascii="Arial" w:hAnsi="Arial" w:cs="Arial"/>
          <w:b/>
          <w:sz w:val="22"/>
          <w:szCs w:val="22"/>
        </w:rPr>
      </w:pPr>
      <w:del w:id="501" w:author="Pound, Sharon Sweetser" w:date="2017-01-22T12:09:00Z">
        <w:r w:rsidDel="00345B38">
          <w:rPr>
            <w:rFonts w:ascii="Arial" w:hAnsi="Arial" w:cs="Arial"/>
            <w:b/>
            <w:sz w:val="22"/>
            <w:szCs w:val="22"/>
          </w:rPr>
          <w:delText>D</w:delText>
        </w:r>
      </w:del>
      <w:ins w:id="502" w:author="Pound, Sharon Sweetser" w:date="2017-01-22T12:09:00Z">
        <w:r w:rsidR="00345B38">
          <w:rPr>
            <w:rFonts w:ascii="Arial" w:hAnsi="Arial" w:cs="Arial"/>
            <w:b/>
            <w:sz w:val="22"/>
            <w:szCs w:val="22"/>
          </w:rPr>
          <w:t>E</w:t>
        </w:r>
      </w:ins>
      <w:r>
        <w:rPr>
          <w:rFonts w:ascii="Arial" w:hAnsi="Arial" w:cs="Arial"/>
          <w:b/>
          <w:sz w:val="22"/>
          <w:szCs w:val="22"/>
        </w:rPr>
        <w:t xml:space="preserve">.  </w:t>
      </w:r>
      <w:commentRangeStart w:id="503"/>
      <w:r w:rsidR="008F29F2" w:rsidRPr="00650BEC">
        <w:rPr>
          <w:rFonts w:ascii="Arial" w:hAnsi="Arial" w:cs="Arial"/>
          <w:b/>
          <w:sz w:val="22"/>
          <w:szCs w:val="22"/>
        </w:rPr>
        <w:t xml:space="preserve">Broader </w:t>
      </w:r>
      <w:commentRangeEnd w:id="503"/>
      <w:r w:rsidR="008F29F2" w:rsidRPr="00650BEC">
        <w:rPr>
          <w:rStyle w:val="CommentReference"/>
          <w:rFonts w:ascii="Arial" w:hAnsi="Arial" w:cs="Arial"/>
          <w:sz w:val="22"/>
          <w:szCs w:val="22"/>
        </w:rPr>
        <w:commentReference w:id="503"/>
      </w:r>
      <w:r w:rsidR="008F29F2" w:rsidRPr="00650BEC">
        <w:rPr>
          <w:rFonts w:ascii="Arial" w:hAnsi="Arial" w:cs="Arial"/>
          <w:b/>
          <w:sz w:val="22"/>
          <w:szCs w:val="22"/>
        </w:rPr>
        <w:t>I</w:t>
      </w:r>
      <w:commentRangeStart w:id="504"/>
      <w:r w:rsidR="008F29F2" w:rsidRPr="00650BEC">
        <w:rPr>
          <w:rFonts w:ascii="Arial" w:hAnsi="Arial" w:cs="Arial"/>
          <w:b/>
          <w:sz w:val="22"/>
          <w:szCs w:val="22"/>
        </w:rPr>
        <w:t>mpacts</w:t>
      </w:r>
      <w:commentRangeEnd w:id="504"/>
      <w:r w:rsidR="00AD552D">
        <w:rPr>
          <w:rStyle w:val="CommentReference"/>
        </w:rPr>
        <w:commentReference w:id="504"/>
      </w:r>
    </w:p>
    <w:p w14:paraId="53EFD827" w14:textId="4DCDCF56" w:rsidR="008F29F2" w:rsidRPr="00650BEC" w:rsidDel="0076071C" w:rsidRDefault="008F29F2">
      <w:pPr>
        <w:contextualSpacing/>
        <w:rPr>
          <w:del w:id="505" w:author="Pound, Sharon Sweetser" w:date="2017-01-22T11:47:00Z"/>
          <w:rFonts w:ascii="Arial" w:hAnsi="Arial" w:cs="Arial"/>
          <w:b/>
          <w:sz w:val="22"/>
          <w:szCs w:val="22"/>
        </w:rPr>
      </w:pPr>
    </w:p>
    <w:p w14:paraId="113F01D5" w14:textId="5C7B5D72" w:rsidR="00B470EB" w:rsidRDefault="00B470EB" w:rsidP="00B470EB">
      <w:pPr>
        <w:ind w:firstLine="720"/>
        <w:contextualSpacing/>
        <w:rPr>
          <w:rFonts w:ascii="Arial" w:hAnsi="Arial" w:cs="Arial"/>
          <w:sz w:val="22"/>
          <w:szCs w:val="22"/>
        </w:rPr>
      </w:pPr>
      <w:r w:rsidRPr="00650BEC">
        <w:rPr>
          <w:rFonts w:ascii="Arial" w:hAnsi="Arial" w:cs="Arial"/>
          <w:sz w:val="22"/>
          <w:szCs w:val="22"/>
        </w:rPr>
        <w:t xml:space="preserve">It is increasingly recognized that graduate programs in sciences should not focus on just churning out future faculty </w:t>
      </w:r>
      <w:r w:rsidRPr="00650BEC">
        <w:rPr>
          <w:rFonts w:ascii="Arial" w:hAnsi="Arial" w:cs="Arial"/>
          <w:sz w:val="22"/>
          <w:szCs w:val="22"/>
        </w:rPr>
        <w:fldChar w:fldCharType="begin"/>
      </w:r>
      <w:r w:rsidRPr="00650BEC">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Pr="00650BEC">
        <w:rPr>
          <w:rFonts w:ascii="Arial" w:hAnsi="Arial" w:cs="Arial"/>
          <w:sz w:val="22"/>
          <w:szCs w:val="22"/>
        </w:rPr>
        <w:fldChar w:fldCharType="separate"/>
      </w:r>
      <w:r w:rsidRPr="00650BEC">
        <w:rPr>
          <w:rFonts w:ascii="Arial" w:hAnsi="Arial" w:cs="Arial"/>
          <w:sz w:val="22"/>
          <w:szCs w:val="22"/>
        </w:rPr>
        <w:t>(Nature Editorial Board 2014)</w:t>
      </w:r>
      <w:r w:rsidRPr="00650BEC">
        <w:rPr>
          <w:rFonts w:ascii="Arial" w:hAnsi="Arial" w:cs="Arial"/>
          <w:sz w:val="22"/>
          <w:szCs w:val="22"/>
        </w:rPr>
        <w:fldChar w:fldCharType="end"/>
      </w:r>
      <w:r w:rsidRPr="00650BEC">
        <w:rPr>
          <w:rFonts w:ascii="Arial" w:hAnsi="Arial" w:cs="Arial"/>
          <w:sz w:val="22"/>
          <w:szCs w:val="22"/>
        </w:rPr>
        <w:t>, but few are configured for broader career outcomes. This project builds connections between graduate students and professionals outside academia while training students for a wide variety of positions focused on biodiversity. The addition of necessary practical skills such as project management</w:t>
      </w:r>
      <w:ins w:id="506" w:author="Pound, Sharon Sweetser" w:date="2017-01-22T11:15:00Z">
        <w:r w:rsidR="00C1735F">
          <w:rPr>
            <w:rFonts w:ascii="Arial" w:hAnsi="Arial" w:cs="Arial"/>
            <w:sz w:val="22"/>
            <w:szCs w:val="22"/>
          </w:rPr>
          <w:t>, science communication,</w:t>
        </w:r>
      </w:ins>
      <w:r w:rsidRPr="00650BEC">
        <w:rPr>
          <w:rFonts w:ascii="Arial" w:hAnsi="Arial" w:cs="Arial"/>
          <w:sz w:val="22"/>
          <w:szCs w:val="22"/>
        </w:rPr>
        <w:t xml:space="preserve"> </w:t>
      </w:r>
      <w:r w:rsidRPr="00C47C9A">
        <w:rPr>
          <w:rFonts w:ascii="Arial" w:hAnsi="Arial" w:cs="Arial"/>
          <w:sz w:val="22"/>
          <w:szCs w:val="22"/>
        </w:rPr>
        <w:t xml:space="preserve">and </w:t>
      </w:r>
      <w:ins w:id="507" w:author="Pound, Sharon Sweetser" w:date="2017-01-22T11:15:00Z">
        <w:r w:rsidR="00C1735F" w:rsidRPr="00C47C9A">
          <w:rPr>
            <w:rFonts w:ascii="Arial" w:hAnsi="Arial" w:cs="Arial"/>
            <w:sz w:val="22"/>
            <w:szCs w:val="22"/>
          </w:rPr>
          <w:t xml:space="preserve">program </w:t>
        </w:r>
      </w:ins>
      <w:r w:rsidRPr="00C47C9A">
        <w:rPr>
          <w:rFonts w:ascii="Arial" w:hAnsi="Arial" w:cs="Arial"/>
          <w:sz w:val="22"/>
          <w:szCs w:val="22"/>
        </w:rPr>
        <w:t>assessment</w:t>
      </w:r>
      <w:r w:rsidRPr="00C1735F">
        <w:rPr>
          <w:rFonts w:ascii="Arial" w:hAnsi="Arial" w:cs="Arial"/>
          <w:sz w:val="22"/>
          <w:szCs w:val="22"/>
        </w:rPr>
        <w:t xml:space="preserve"> will position graduates to be strongly competitive and ultimately more</w:t>
      </w:r>
      <w:r w:rsidRPr="00650BEC">
        <w:rPr>
          <w:rFonts w:ascii="Arial" w:hAnsi="Arial" w:cs="Arial"/>
          <w:sz w:val="22"/>
          <w:szCs w:val="22"/>
        </w:rPr>
        <w:t xml:space="preserve"> successful in industry or academia. The open nature of the training pushes scientific knowledge into the public domain where professionals can learn from it, fulfilling a classic role of land grant institutions. Sponsored student research projects will span a variety of biodiversity questions, likely ranging from alpha taxonomy</w:t>
      </w:r>
      <w:r w:rsidR="00492CCC">
        <w:rPr>
          <w:rFonts w:ascii="Arial" w:hAnsi="Arial" w:cs="Arial"/>
          <w:sz w:val="22"/>
          <w:szCs w:val="22"/>
        </w:rPr>
        <w:t>,</w:t>
      </w:r>
      <w:r w:rsidRPr="00650BEC">
        <w:rPr>
          <w:rFonts w:ascii="Arial" w:hAnsi="Arial" w:cs="Arial"/>
          <w:sz w:val="22"/>
          <w:szCs w:val="22"/>
        </w:rPr>
        <w:t xml:space="preserve"> to modeling population movement with climate change</w:t>
      </w:r>
      <w:r w:rsidR="00492CCC">
        <w:rPr>
          <w:rFonts w:ascii="Arial" w:hAnsi="Arial" w:cs="Arial"/>
          <w:sz w:val="22"/>
          <w:szCs w:val="22"/>
        </w:rPr>
        <w:t>,</w:t>
      </w:r>
      <w:r w:rsidRPr="00650BEC">
        <w:rPr>
          <w:rFonts w:ascii="Arial" w:hAnsi="Arial" w:cs="Arial"/>
          <w:sz w:val="22"/>
          <w:szCs w:val="22"/>
        </w:rPr>
        <w:t xml:space="preserve"> to studies of urban ecology.</w:t>
      </w:r>
    </w:p>
    <w:p w14:paraId="0ECB4A04" w14:textId="0E0A2BD2" w:rsidR="007942DE" w:rsidRDefault="007942DE" w:rsidP="00B470EB">
      <w:pPr>
        <w:ind w:firstLine="720"/>
        <w:contextualSpacing/>
        <w:rPr>
          <w:rFonts w:ascii="Arial" w:hAnsi="Arial" w:cs="Arial"/>
          <w:sz w:val="22"/>
          <w:szCs w:val="22"/>
        </w:rPr>
      </w:pPr>
      <w:moveFromRangeStart w:id="508" w:author="Brian O'Meara" w:date="2017-01-25T06:05:00Z" w:name="move346943643"/>
      <w:commentRangeStart w:id="509"/>
      <w:moveFrom w:id="510" w:author="Brian O'Meara" w:date="2017-01-25T06:05:00Z">
        <w:r w:rsidDel="00C12439">
          <w:rPr>
            <w:rFonts w:ascii="Arial" w:hAnsi="Arial" w:cs="Arial"/>
            <w:sz w:val="22"/>
            <w:szCs w:val="22"/>
          </w:rPr>
          <w:t xml:space="preserve">On a broader scale, despite some clear advantages of academia as a way of training more academics for knowledge creation and dissemination, </w:t>
        </w:r>
        <w:r w:rsidR="002F3838" w:rsidDel="00C12439">
          <w:rPr>
            <w:rFonts w:ascii="Arial" w:hAnsi="Arial" w:cs="Arial"/>
            <w:sz w:val="22"/>
            <w:szCs w:val="22"/>
          </w:rPr>
          <w:t xml:space="preserve">it is increasingly being recognized as problematic. It often involves great financial uncertainty until people enter their late twenties or early thirties, and generally requires a willingness to move away from one’s community for increasingly elusive employment. </w:t>
        </w:r>
        <w:r w:rsidR="00AB4D94" w:rsidDel="00C12439">
          <w:rPr>
            <w:rFonts w:ascii="Arial" w:hAnsi="Arial" w:cs="Arial"/>
            <w:sz w:val="22"/>
            <w:szCs w:val="22"/>
          </w:rPr>
          <w:t xml:space="preserve">Graduate programs are paying increasing amounts of attention to this, and may now include a few seminar speakers from outside academia, a discussion group on alternative careers, or similar small scale programs. </w:t>
        </w:r>
        <w:commentRangeEnd w:id="509"/>
        <w:r w:rsidR="00AD552D" w:rsidDel="00C12439">
          <w:rPr>
            <w:rStyle w:val="CommentReference"/>
          </w:rPr>
          <w:commentReference w:id="509"/>
        </w:r>
      </w:moveFrom>
      <w:moveFromRangeEnd w:id="508"/>
      <w:r w:rsidR="00AB4D94">
        <w:rPr>
          <w:rFonts w:ascii="Arial" w:hAnsi="Arial" w:cs="Arial"/>
          <w:sz w:val="22"/>
          <w:szCs w:val="22"/>
        </w:rPr>
        <w:t xml:space="preserve">Our approach is radically different: with this program, the “alternate” career is academia – our goal is to get our students out into the world working with real world biodiversity questions. </w:t>
      </w:r>
      <w:r w:rsidR="00FC40B0">
        <w:rPr>
          <w:rFonts w:ascii="Arial" w:hAnsi="Arial" w:cs="Arial"/>
          <w:sz w:val="22"/>
          <w:szCs w:val="22"/>
        </w:rPr>
        <w:t xml:space="preserve">Both the academic and non-academic paths have great value, but the latter needs much more </w:t>
      </w:r>
      <w:r w:rsidR="00FC40B0">
        <w:rPr>
          <w:rFonts w:ascii="Arial" w:hAnsi="Arial" w:cs="Arial"/>
          <w:sz w:val="22"/>
          <w:szCs w:val="22"/>
        </w:rPr>
        <w:lastRenderedPageBreak/>
        <w:t xml:space="preserve">emphasis. The triumphs and failures of this program, which will be communicated throughout the grant, will help </w:t>
      </w:r>
      <w:r w:rsidR="006B3BB5">
        <w:rPr>
          <w:rFonts w:ascii="Arial" w:hAnsi="Arial" w:cs="Arial"/>
          <w:sz w:val="22"/>
          <w:szCs w:val="22"/>
        </w:rPr>
        <w:t xml:space="preserve">create </w:t>
      </w:r>
      <w:r w:rsidR="00FC40B0">
        <w:rPr>
          <w:rFonts w:ascii="Arial" w:hAnsi="Arial" w:cs="Arial"/>
          <w:sz w:val="22"/>
          <w:szCs w:val="22"/>
        </w:rPr>
        <w:t xml:space="preserve">a prototype </w:t>
      </w:r>
      <w:r w:rsidR="006B3BB5">
        <w:rPr>
          <w:rFonts w:ascii="Arial" w:hAnsi="Arial" w:cs="Arial"/>
          <w:sz w:val="22"/>
          <w:szCs w:val="22"/>
        </w:rPr>
        <w:t xml:space="preserve">that </w:t>
      </w:r>
      <w:r w:rsidR="00FC40B0">
        <w:rPr>
          <w:rFonts w:ascii="Arial" w:hAnsi="Arial" w:cs="Arial"/>
          <w:sz w:val="22"/>
          <w:szCs w:val="22"/>
        </w:rPr>
        <w:t>other programs can adopt when they choose to bring the same rigor and attention to non-academic paths as to academic ones.</w:t>
      </w:r>
    </w:p>
    <w:p w14:paraId="67DC0A7A" w14:textId="3920A2A2" w:rsidR="005A1FF0" w:rsidRPr="00650BEC" w:rsidRDefault="005A1FF0" w:rsidP="00B470EB">
      <w:pPr>
        <w:ind w:firstLine="720"/>
        <w:contextualSpacing/>
        <w:rPr>
          <w:rFonts w:ascii="Arial" w:hAnsi="Arial" w:cs="Arial"/>
          <w:sz w:val="22"/>
          <w:szCs w:val="22"/>
        </w:rPr>
      </w:pPr>
      <w:r>
        <w:rPr>
          <w:rFonts w:ascii="Arial" w:hAnsi="Arial" w:cs="Arial"/>
          <w:sz w:val="22"/>
          <w:szCs w:val="22"/>
        </w:rPr>
        <w:t xml:space="preserve">Finally, this is an unprecedented time of threats to biodiversity. </w:t>
      </w:r>
      <w:r w:rsidR="006B3BB5">
        <w:rPr>
          <w:rFonts w:ascii="Arial" w:hAnsi="Arial" w:cs="Arial"/>
          <w:sz w:val="22"/>
          <w:szCs w:val="22"/>
        </w:rPr>
        <w:t xml:space="preserve">Our country </w:t>
      </w:r>
      <w:r>
        <w:rPr>
          <w:rFonts w:ascii="Arial" w:hAnsi="Arial" w:cs="Arial"/>
          <w:sz w:val="22"/>
          <w:szCs w:val="22"/>
        </w:rPr>
        <w:t>desperately need</w:t>
      </w:r>
      <w:r w:rsidR="006B3BB5">
        <w:rPr>
          <w:rFonts w:ascii="Arial" w:hAnsi="Arial" w:cs="Arial"/>
          <w:sz w:val="22"/>
          <w:szCs w:val="22"/>
        </w:rPr>
        <w:t>s</w:t>
      </w:r>
      <w:r>
        <w:rPr>
          <w:rFonts w:ascii="Arial" w:hAnsi="Arial" w:cs="Arial"/>
          <w:sz w:val="22"/>
          <w:szCs w:val="22"/>
        </w:rPr>
        <w:t xml:space="preserve"> more research on threats and how to mitigate them, but we also need muddy boots on the ground to implement best practices. Students from our program will have deep knowledge of biodiversity, ecology, and evolution, while also having skills in project management and contacts with NGOs and private companies required to </w:t>
      </w:r>
      <w:r w:rsidR="009939A6">
        <w:rPr>
          <w:rFonts w:ascii="Arial" w:hAnsi="Arial" w:cs="Arial"/>
          <w:sz w:val="22"/>
          <w:szCs w:val="22"/>
        </w:rPr>
        <w:t>effect real change.</w:t>
      </w:r>
      <w:r w:rsidR="00075F23">
        <w:rPr>
          <w:rFonts w:ascii="Arial" w:hAnsi="Arial" w:cs="Arial"/>
          <w:sz w:val="22"/>
          <w:szCs w:val="22"/>
        </w:rPr>
        <w:t xml:space="preserve"> </w:t>
      </w:r>
    </w:p>
    <w:p w14:paraId="51BB15C5" w14:textId="77777777" w:rsidR="00B470EB" w:rsidRPr="00650BEC" w:rsidRDefault="00B470EB">
      <w:pPr>
        <w:contextualSpacing/>
        <w:rPr>
          <w:rFonts w:ascii="Arial" w:hAnsi="Arial" w:cs="Arial"/>
          <w:b/>
          <w:sz w:val="22"/>
          <w:szCs w:val="22"/>
        </w:rPr>
      </w:pPr>
    </w:p>
    <w:p w14:paraId="5ABE6CDE" w14:textId="0EE853AD" w:rsidR="008F29F2" w:rsidRPr="00650BEC" w:rsidRDefault="00411EA9" w:rsidP="00394FB2">
      <w:pPr>
        <w:spacing w:after="120"/>
        <w:outlineLvl w:val="0"/>
        <w:rPr>
          <w:rFonts w:ascii="Arial" w:hAnsi="Arial" w:cs="Arial"/>
          <w:b/>
          <w:sz w:val="22"/>
          <w:szCs w:val="22"/>
        </w:rPr>
      </w:pPr>
      <w:commentRangeStart w:id="511"/>
      <w:commentRangeStart w:id="512"/>
      <w:del w:id="513" w:author="Pound, Sharon Sweetser" w:date="2017-01-22T12:09:00Z">
        <w:r w:rsidDel="00345B38">
          <w:rPr>
            <w:rFonts w:ascii="Arial" w:hAnsi="Arial" w:cs="Arial"/>
            <w:b/>
            <w:sz w:val="22"/>
            <w:szCs w:val="22"/>
          </w:rPr>
          <w:delText>E</w:delText>
        </w:r>
      </w:del>
      <w:ins w:id="514" w:author="Pound, Sharon Sweetser" w:date="2017-01-22T12:09:00Z">
        <w:r w:rsidR="00345B38">
          <w:rPr>
            <w:rFonts w:ascii="Arial" w:hAnsi="Arial" w:cs="Arial"/>
            <w:b/>
            <w:sz w:val="22"/>
            <w:szCs w:val="22"/>
          </w:rPr>
          <w:t>F</w:t>
        </w:r>
      </w:ins>
      <w:r>
        <w:rPr>
          <w:rFonts w:ascii="Arial" w:hAnsi="Arial" w:cs="Arial"/>
          <w:b/>
          <w:sz w:val="22"/>
          <w:szCs w:val="22"/>
        </w:rPr>
        <w:t xml:space="preserve">.  </w:t>
      </w:r>
      <w:commentRangeStart w:id="515"/>
      <w:r w:rsidR="00FF25FD" w:rsidRPr="00650BEC">
        <w:rPr>
          <w:rFonts w:ascii="Arial" w:hAnsi="Arial" w:cs="Arial"/>
          <w:b/>
          <w:sz w:val="22"/>
          <w:szCs w:val="22"/>
        </w:rPr>
        <w:t xml:space="preserve">Organization </w:t>
      </w:r>
      <w:commentRangeEnd w:id="515"/>
      <w:r w:rsidR="00FF25FD" w:rsidRPr="00650BEC">
        <w:rPr>
          <w:rStyle w:val="CommentReference"/>
          <w:rFonts w:ascii="Arial" w:hAnsi="Arial" w:cs="Arial"/>
          <w:sz w:val="22"/>
          <w:szCs w:val="22"/>
        </w:rPr>
        <w:commentReference w:id="515"/>
      </w:r>
      <w:r w:rsidR="00FF25FD" w:rsidRPr="00650BEC">
        <w:rPr>
          <w:rFonts w:ascii="Arial" w:hAnsi="Arial" w:cs="Arial"/>
          <w:b/>
          <w:sz w:val="22"/>
          <w:szCs w:val="22"/>
        </w:rPr>
        <w:t xml:space="preserve">and </w:t>
      </w:r>
      <w:r w:rsidR="00492CCC">
        <w:rPr>
          <w:rFonts w:ascii="Arial" w:hAnsi="Arial" w:cs="Arial"/>
          <w:b/>
          <w:sz w:val="22"/>
          <w:szCs w:val="22"/>
        </w:rPr>
        <w:t>M</w:t>
      </w:r>
      <w:r w:rsidR="00FF25FD" w:rsidRPr="00650BEC">
        <w:rPr>
          <w:rFonts w:ascii="Arial" w:hAnsi="Arial" w:cs="Arial"/>
          <w:b/>
          <w:sz w:val="22"/>
          <w:szCs w:val="22"/>
        </w:rPr>
        <w:t>anagement</w:t>
      </w:r>
      <w:commentRangeEnd w:id="511"/>
      <w:r w:rsidR="00701F80">
        <w:rPr>
          <w:rStyle w:val="CommentReference"/>
        </w:rPr>
        <w:commentReference w:id="511"/>
      </w:r>
      <w:commentRangeEnd w:id="512"/>
      <w:r w:rsidR="009525CF">
        <w:rPr>
          <w:rStyle w:val="CommentReference"/>
        </w:rPr>
        <w:commentReference w:id="512"/>
      </w:r>
    </w:p>
    <w:p w14:paraId="1793A371" w14:textId="23656F09" w:rsidR="00FF25FD" w:rsidRPr="00650BEC" w:rsidDel="0076071C" w:rsidRDefault="00FF25FD">
      <w:pPr>
        <w:contextualSpacing/>
        <w:rPr>
          <w:del w:id="516" w:author="Pound, Sharon Sweetser" w:date="2017-01-22T11:46:00Z"/>
          <w:rFonts w:ascii="Arial" w:hAnsi="Arial" w:cs="Arial"/>
          <w:b/>
          <w:sz w:val="22"/>
          <w:szCs w:val="22"/>
        </w:rPr>
      </w:pPr>
      <w:commentRangeStart w:id="517"/>
    </w:p>
    <w:p w14:paraId="5D53B285" w14:textId="446D8029"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The faculty </w:t>
      </w:r>
      <w:commentRangeEnd w:id="517"/>
      <w:r w:rsidR="00052FE5">
        <w:rPr>
          <w:rStyle w:val="CommentReference"/>
        </w:rPr>
        <w:commentReference w:id="517"/>
      </w:r>
      <w:r w:rsidRPr="00650BEC">
        <w:rPr>
          <w:rFonts w:ascii="Arial" w:hAnsi="Arial" w:cs="Arial"/>
          <w:sz w:val="22"/>
          <w:szCs w:val="22"/>
        </w:rPr>
        <w:t xml:space="preserve">involved in this grant as PIs and Co-PIs will comprise the </w:t>
      </w:r>
      <w:r w:rsidR="006B3BB5" w:rsidRPr="00650BEC">
        <w:rPr>
          <w:rFonts w:ascii="Arial" w:hAnsi="Arial" w:cs="Arial"/>
          <w:sz w:val="22"/>
          <w:szCs w:val="22"/>
        </w:rPr>
        <w:t>Leadership Team</w:t>
      </w:r>
      <w:r w:rsidRPr="00650BEC">
        <w:rPr>
          <w:rFonts w:ascii="Arial" w:hAnsi="Arial" w:cs="Arial"/>
          <w:sz w:val="22"/>
          <w:szCs w:val="22"/>
        </w:rPr>
        <w:t>. They already are well-connected (</w:t>
      </w:r>
      <w:r w:rsidR="006B3BB5">
        <w:rPr>
          <w:rFonts w:ascii="Arial" w:hAnsi="Arial" w:cs="Arial"/>
          <w:sz w:val="22"/>
          <w:szCs w:val="22"/>
        </w:rPr>
        <w:t xml:space="preserve">for example, </w:t>
      </w:r>
      <w:r w:rsidRPr="00650BEC">
        <w:rPr>
          <w:rFonts w:ascii="Arial" w:hAnsi="Arial" w:cs="Arial"/>
          <w:sz w:val="22"/>
          <w:szCs w:val="22"/>
        </w:rPr>
        <w:t>Kwit spans two involved departments</w:t>
      </w:r>
      <w:r w:rsidR="006B3BB5">
        <w:rPr>
          <w:rFonts w:ascii="Arial" w:hAnsi="Arial" w:cs="Arial"/>
          <w:sz w:val="22"/>
          <w:szCs w:val="22"/>
        </w:rPr>
        <w:t>;</w:t>
      </w:r>
      <w:r w:rsidRPr="00650BEC">
        <w:rPr>
          <w:rFonts w:ascii="Arial" w:hAnsi="Arial" w:cs="Arial"/>
          <w:sz w:val="22"/>
          <w:szCs w:val="22"/>
        </w:rPr>
        <w:t xml:space="preserve"> O’Meara has served on committees for Ph</w:t>
      </w:r>
      <w:r w:rsidR="006B3BB5">
        <w:rPr>
          <w:rFonts w:ascii="Arial" w:hAnsi="Arial" w:cs="Arial"/>
          <w:sz w:val="22"/>
          <w:szCs w:val="22"/>
        </w:rPr>
        <w:t>.</w:t>
      </w:r>
      <w:r w:rsidRPr="00650BEC">
        <w:rPr>
          <w:rFonts w:ascii="Arial" w:hAnsi="Arial" w:cs="Arial"/>
          <w:sz w:val="22"/>
          <w:szCs w:val="22"/>
        </w:rPr>
        <w:t>D</w:t>
      </w:r>
      <w:r w:rsidR="006B3BB5">
        <w:rPr>
          <w:rFonts w:ascii="Arial" w:hAnsi="Arial" w:cs="Arial"/>
          <w:sz w:val="22"/>
          <w:szCs w:val="22"/>
        </w:rPr>
        <w:t>.</w:t>
      </w:r>
      <w:r w:rsidRPr="00650BEC">
        <w:rPr>
          <w:rFonts w:ascii="Arial" w:hAnsi="Arial" w:cs="Arial"/>
          <w:sz w:val="22"/>
          <w:szCs w:val="22"/>
        </w:rPr>
        <w:t xml:space="preserve"> students of Moulton and Kalisz</w:t>
      </w:r>
      <w:r w:rsidR="006B3BB5">
        <w:rPr>
          <w:rFonts w:ascii="Arial" w:hAnsi="Arial" w:cs="Arial"/>
          <w:sz w:val="22"/>
          <w:szCs w:val="22"/>
        </w:rPr>
        <w:t>;</w:t>
      </w:r>
      <w:r w:rsidRPr="00650BEC">
        <w:rPr>
          <w:rFonts w:ascii="Arial" w:hAnsi="Arial" w:cs="Arial"/>
          <w:sz w:val="22"/>
          <w:szCs w:val="22"/>
        </w:rPr>
        <w:t xml:space="preserve"> Staton, Kalisz, and O’Meara are all affiliated with NIMBioS). </w:t>
      </w:r>
      <w:r w:rsidR="006B3BB5">
        <w:rPr>
          <w:rFonts w:ascii="Arial" w:hAnsi="Arial" w:cs="Arial"/>
          <w:sz w:val="22"/>
          <w:szCs w:val="22"/>
        </w:rPr>
        <w:t xml:space="preserve">As PI, </w:t>
      </w:r>
      <w:commentRangeStart w:id="518"/>
      <w:r w:rsidRPr="00650BEC">
        <w:rPr>
          <w:rFonts w:ascii="Arial" w:hAnsi="Arial" w:cs="Arial"/>
          <w:sz w:val="22"/>
          <w:szCs w:val="22"/>
        </w:rPr>
        <w:t>O’Meara</w:t>
      </w:r>
      <w:commentRangeEnd w:id="518"/>
      <w:r w:rsidR="006B3BB5">
        <w:rPr>
          <w:rStyle w:val="CommentReference"/>
        </w:rPr>
        <w:commentReference w:id="518"/>
      </w:r>
      <w:r w:rsidRPr="00650BEC">
        <w:rPr>
          <w:rFonts w:ascii="Arial" w:hAnsi="Arial" w:cs="Arial"/>
          <w:sz w:val="22"/>
          <w:szCs w:val="22"/>
        </w:rPr>
        <w:t xml:space="preserve"> will ensure the project meets its goals</w:t>
      </w:r>
      <w:r w:rsidR="006B3BB5">
        <w:rPr>
          <w:rFonts w:ascii="Arial" w:hAnsi="Arial" w:cs="Arial"/>
          <w:sz w:val="22"/>
          <w:szCs w:val="22"/>
        </w:rPr>
        <w:t>.</w:t>
      </w:r>
      <w:r w:rsidRPr="00650BEC">
        <w:rPr>
          <w:rFonts w:ascii="Arial" w:hAnsi="Arial" w:cs="Arial"/>
          <w:sz w:val="22"/>
          <w:szCs w:val="22"/>
        </w:rPr>
        <w:t xml:space="preserve"> </w:t>
      </w:r>
      <w:r w:rsidR="006B3BB5">
        <w:rPr>
          <w:rFonts w:ascii="Arial" w:hAnsi="Arial" w:cs="Arial"/>
          <w:sz w:val="22"/>
          <w:szCs w:val="22"/>
        </w:rPr>
        <w:t>Kwit</w:t>
      </w:r>
      <w:r w:rsidRPr="00650BEC">
        <w:rPr>
          <w:rFonts w:ascii="Arial" w:hAnsi="Arial" w:cs="Arial"/>
          <w:sz w:val="22"/>
          <w:szCs w:val="22"/>
        </w:rPr>
        <w:t xml:space="preserve"> will serve as a bridge between </w:t>
      </w:r>
      <w:r w:rsidR="006B3BB5">
        <w:rPr>
          <w:rFonts w:ascii="Arial" w:hAnsi="Arial" w:cs="Arial"/>
          <w:sz w:val="22"/>
          <w:szCs w:val="22"/>
        </w:rPr>
        <w:t>the various academic communities</w:t>
      </w:r>
      <w:r w:rsidRPr="00650BEC">
        <w:rPr>
          <w:rFonts w:ascii="Arial" w:hAnsi="Arial" w:cs="Arial"/>
          <w:sz w:val="22"/>
          <w:szCs w:val="22"/>
        </w:rPr>
        <w:t xml:space="preserve">, both </w:t>
      </w:r>
      <w:r w:rsidR="006B3BB5">
        <w:rPr>
          <w:rFonts w:ascii="Arial" w:hAnsi="Arial" w:cs="Arial"/>
          <w:sz w:val="22"/>
          <w:szCs w:val="22"/>
        </w:rPr>
        <w:t>o</w:t>
      </w:r>
      <w:r w:rsidRPr="00650BEC">
        <w:rPr>
          <w:rFonts w:ascii="Arial" w:hAnsi="Arial" w:cs="Arial"/>
          <w:sz w:val="22"/>
          <w:szCs w:val="22"/>
        </w:rPr>
        <w:t xml:space="preserve">n and off campus. Kwit’s recent research spans areas from warbler winter habitat management in the Bahamas, bioenergy sustainability of switchgrass as a biofuel crop, oak savanna restoration, and animal-mediated seed dispersal, </w:t>
      </w:r>
      <w:r w:rsidR="00B652A9">
        <w:rPr>
          <w:rFonts w:ascii="Arial" w:hAnsi="Arial" w:cs="Arial"/>
          <w:sz w:val="22"/>
          <w:szCs w:val="22"/>
        </w:rPr>
        <w:t xml:space="preserve">much of which has utilized collaborative support from state and federal agencies and NGOs. He </w:t>
      </w:r>
      <w:r w:rsidR="006B3BB5">
        <w:rPr>
          <w:rFonts w:ascii="Arial" w:hAnsi="Arial" w:cs="Arial"/>
          <w:sz w:val="22"/>
          <w:szCs w:val="22"/>
        </w:rPr>
        <w:t>has</w:t>
      </w:r>
      <w:r w:rsidR="00B652A9">
        <w:rPr>
          <w:rFonts w:ascii="Arial" w:hAnsi="Arial" w:cs="Arial"/>
          <w:sz w:val="22"/>
          <w:szCs w:val="22"/>
        </w:rPr>
        <w:t xml:space="preserve"> </w:t>
      </w:r>
      <w:r w:rsidRPr="00650BEC">
        <w:rPr>
          <w:rFonts w:ascii="Arial" w:hAnsi="Arial" w:cs="Arial"/>
          <w:sz w:val="22"/>
          <w:szCs w:val="22"/>
        </w:rPr>
        <w:t>a joint appoint</w:t>
      </w:r>
      <w:r w:rsidR="006B3BB5">
        <w:rPr>
          <w:rFonts w:ascii="Arial" w:hAnsi="Arial" w:cs="Arial"/>
          <w:sz w:val="22"/>
          <w:szCs w:val="22"/>
        </w:rPr>
        <w:t>ment</w:t>
      </w:r>
      <w:r w:rsidRPr="00650BEC">
        <w:rPr>
          <w:rFonts w:ascii="Arial" w:hAnsi="Arial" w:cs="Arial"/>
          <w:sz w:val="22"/>
          <w:szCs w:val="22"/>
        </w:rPr>
        <w:t xml:space="preserve"> in the Department of Forestry, Wildlife, and Fisheries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Agricultural Sciences &amp; Natural Resources and the Department of Ecology and Evolutionary Biology in </w:t>
      </w:r>
      <w:r w:rsidR="006B3BB5">
        <w:rPr>
          <w:rFonts w:ascii="Arial" w:hAnsi="Arial" w:cs="Arial"/>
          <w:sz w:val="22"/>
          <w:szCs w:val="22"/>
        </w:rPr>
        <w:t>UT’s</w:t>
      </w:r>
      <w:r w:rsidR="006B3BB5" w:rsidRPr="00650BEC">
        <w:rPr>
          <w:rFonts w:ascii="Arial" w:hAnsi="Arial" w:cs="Arial"/>
          <w:sz w:val="22"/>
          <w:szCs w:val="22"/>
        </w:rPr>
        <w:t xml:space="preserve"> </w:t>
      </w:r>
      <w:r w:rsidRPr="00650BEC">
        <w:rPr>
          <w:rFonts w:ascii="Arial" w:hAnsi="Arial" w:cs="Arial"/>
          <w:sz w:val="22"/>
          <w:szCs w:val="22"/>
        </w:rPr>
        <w:t xml:space="preserve">College of Arts and Sciences. He </w:t>
      </w:r>
      <w:r w:rsidR="006B3BB5">
        <w:rPr>
          <w:rFonts w:ascii="Arial" w:hAnsi="Arial" w:cs="Arial"/>
          <w:sz w:val="22"/>
          <w:szCs w:val="22"/>
        </w:rPr>
        <w:t>is an</w:t>
      </w:r>
      <w:r w:rsidRPr="00650BEC">
        <w:rPr>
          <w:rFonts w:ascii="Arial" w:hAnsi="Arial" w:cs="Arial"/>
          <w:sz w:val="22"/>
          <w:szCs w:val="22"/>
        </w:rPr>
        <w:t xml:space="preserve"> ideal resource for students in this program, and will receiv</w:t>
      </w:r>
      <w:r w:rsidR="006B3BB5">
        <w:rPr>
          <w:rFonts w:ascii="Arial" w:hAnsi="Arial" w:cs="Arial"/>
          <w:sz w:val="22"/>
          <w:szCs w:val="22"/>
        </w:rPr>
        <w:t>e</w:t>
      </w:r>
      <w:r w:rsidRPr="00650BEC">
        <w:rPr>
          <w:rFonts w:ascii="Arial" w:hAnsi="Arial" w:cs="Arial"/>
          <w:sz w:val="22"/>
          <w:szCs w:val="22"/>
        </w:rPr>
        <w:t xml:space="preserve"> </w:t>
      </w:r>
      <w:r w:rsidR="006B3BB5">
        <w:rPr>
          <w:rFonts w:ascii="Arial" w:hAnsi="Arial" w:cs="Arial"/>
          <w:sz w:val="22"/>
          <w:szCs w:val="22"/>
        </w:rPr>
        <w:t>support</w:t>
      </w:r>
      <w:r w:rsidRPr="00650BEC">
        <w:rPr>
          <w:rFonts w:ascii="Arial" w:hAnsi="Arial" w:cs="Arial"/>
          <w:sz w:val="22"/>
          <w:szCs w:val="22"/>
        </w:rPr>
        <w:t xml:space="preserve"> to enable his time to be used for this. We </w:t>
      </w:r>
      <w:r w:rsidR="006B3BB5">
        <w:rPr>
          <w:rFonts w:ascii="Arial" w:hAnsi="Arial" w:cs="Arial"/>
          <w:sz w:val="22"/>
          <w:szCs w:val="22"/>
        </w:rPr>
        <w:t>will hire</w:t>
      </w:r>
      <w:r w:rsidRPr="00650BEC">
        <w:rPr>
          <w:rFonts w:ascii="Arial" w:hAnsi="Arial" w:cs="Arial"/>
          <w:sz w:val="22"/>
          <w:szCs w:val="22"/>
        </w:rPr>
        <w:t xml:space="preserve"> a half</w:t>
      </w:r>
      <w:r w:rsidR="006B3BB5">
        <w:rPr>
          <w:rFonts w:ascii="Arial" w:hAnsi="Arial" w:cs="Arial"/>
          <w:sz w:val="22"/>
          <w:szCs w:val="22"/>
        </w:rPr>
        <w:t>-</w:t>
      </w:r>
      <w:r w:rsidRPr="00650BEC">
        <w:rPr>
          <w:rFonts w:ascii="Arial" w:hAnsi="Arial" w:cs="Arial"/>
          <w:sz w:val="22"/>
          <w:szCs w:val="22"/>
        </w:rPr>
        <w:t>time staff person to serve as Project Coordinator</w:t>
      </w:r>
      <w:r w:rsidR="006B3BB5">
        <w:rPr>
          <w:rFonts w:ascii="Arial" w:hAnsi="Arial" w:cs="Arial"/>
          <w:sz w:val="22"/>
          <w:szCs w:val="22"/>
        </w:rPr>
        <w:t>, who</w:t>
      </w:r>
      <w:r w:rsidRPr="00650BEC">
        <w:rPr>
          <w:rFonts w:ascii="Arial" w:hAnsi="Arial" w:cs="Arial"/>
          <w:sz w:val="22"/>
          <w:szCs w:val="22"/>
        </w:rPr>
        <w:t xml:space="preserve"> </w:t>
      </w:r>
      <w:r w:rsidR="006B3BB5">
        <w:rPr>
          <w:rFonts w:ascii="Arial" w:hAnsi="Arial" w:cs="Arial"/>
          <w:sz w:val="22"/>
          <w:szCs w:val="22"/>
        </w:rPr>
        <w:t>will</w:t>
      </w:r>
      <w:r w:rsidR="006B3BB5" w:rsidRPr="00650BEC">
        <w:rPr>
          <w:rFonts w:ascii="Arial" w:hAnsi="Arial" w:cs="Arial"/>
          <w:sz w:val="22"/>
          <w:szCs w:val="22"/>
        </w:rPr>
        <w:t xml:space="preserve"> </w:t>
      </w:r>
      <w:r w:rsidRPr="00650BEC">
        <w:rPr>
          <w:rFonts w:ascii="Arial" w:hAnsi="Arial" w:cs="Arial"/>
          <w:sz w:val="22"/>
          <w:szCs w:val="22"/>
        </w:rPr>
        <w:t xml:space="preserve">report to </w:t>
      </w:r>
      <w:commentRangeStart w:id="519"/>
      <w:r w:rsidRPr="00650BEC">
        <w:rPr>
          <w:rFonts w:ascii="Arial" w:hAnsi="Arial" w:cs="Arial"/>
          <w:sz w:val="22"/>
          <w:szCs w:val="22"/>
        </w:rPr>
        <w:t>Kwit and O’Meara,</w:t>
      </w:r>
      <w:commentRangeEnd w:id="519"/>
      <w:r w:rsidR="0074483A">
        <w:rPr>
          <w:rStyle w:val="CommentReference"/>
        </w:rPr>
        <w:commentReference w:id="519"/>
      </w:r>
      <w:r w:rsidRPr="00650BEC">
        <w:rPr>
          <w:rFonts w:ascii="Arial" w:hAnsi="Arial" w:cs="Arial"/>
          <w:sz w:val="22"/>
          <w:szCs w:val="22"/>
        </w:rPr>
        <w:t xml:space="preserve"> and would be responsible for overseeing steady progress of the students and handling connections between them and internship opportunities. </w:t>
      </w:r>
      <w:r w:rsidR="008A64CA">
        <w:rPr>
          <w:rFonts w:ascii="Arial" w:hAnsi="Arial" w:cs="Arial"/>
          <w:sz w:val="22"/>
          <w:szCs w:val="22"/>
        </w:rPr>
        <w:t xml:space="preserve">Staton will lead the development of tutorials and workshops, given her experience with this in the past, assisted by O’Meara. </w:t>
      </w:r>
      <w:r w:rsidRPr="00650BEC">
        <w:rPr>
          <w:rFonts w:ascii="Arial" w:hAnsi="Arial" w:cs="Arial"/>
          <w:sz w:val="22"/>
          <w:szCs w:val="22"/>
        </w:rPr>
        <w:t>Evaluations will be handled by East Main Evaluation and Consulting, LLC</w:t>
      </w:r>
      <w:r w:rsidR="0074483A">
        <w:rPr>
          <w:rFonts w:ascii="Arial" w:hAnsi="Arial" w:cs="Arial"/>
          <w:sz w:val="22"/>
          <w:szCs w:val="22"/>
        </w:rPr>
        <w:t>;</w:t>
      </w:r>
      <w:r w:rsidRPr="00650BEC">
        <w:rPr>
          <w:rFonts w:ascii="Arial" w:hAnsi="Arial" w:cs="Arial"/>
          <w:sz w:val="22"/>
          <w:szCs w:val="22"/>
        </w:rPr>
        <w:t xml:space="preserve"> Dr. Barbara Heath will lead this group, assisted by staff or interns within her group. </w:t>
      </w:r>
    </w:p>
    <w:p w14:paraId="6EF47440" w14:textId="2A63583F" w:rsidR="00FF25FD" w:rsidRPr="00650BEC" w:rsidRDefault="00FF25FD" w:rsidP="00FF25FD">
      <w:pPr>
        <w:ind w:firstLine="720"/>
        <w:contextualSpacing/>
        <w:rPr>
          <w:rFonts w:ascii="Arial" w:hAnsi="Arial" w:cs="Arial"/>
          <w:sz w:val="22"/>
          <w:szCs w:val="22"/>
        </w:rPr>
      </w:pPr>
      <w:r w:rsidRPr="00650BEC">
        <w:rPr>
          <w:rFonts w:ascii="Arial" w:hAnsi="Arial" w:cs="Arial"/>
          <w:sz w:val="22"/>
          <w:szCs w:val="22"/>
        </w:rPr>
        <w:t xml:space="preserve">A sense of community will be fostered organically through overlapping courses and workshops taken by students and taught by faculty. We will have two social gatherings per year: one in February at the time of recruiting and one at the end of the academic year. These will feature core students and their families, recruited applicants (in Feb.), the </w:t>
      </w:r>
      <w:r w:rsidR="0074483A" w:rsidRPr="00650BEC">
        <w:rPr>
          <w:rFonts w:ascii="Arial" w:hAnsi="Arial" w:cs="Arial"/>
          <w:sz w:val="22"/>
          <w:szCs w:val="22"/>
        </w:rPr>
        <w:t>Leadership Team</w:t>
      </w:r>
      <w:r w:rsidRPr="00650BEC">
        <w:rPr>
          <w:rFonts w:ascii="Arial" w:hAnsi="Arial" w:cs="Arial"/>
          <w:sz w:val="22"/>
          <w:szCs w:val="22"/>
        </w:rPr>
        <w:t xml:space="preserve">, and other members of involved departments. We will also create a website and chat room for the project. The chat room will allow participants to discuss issues as they arrive, celebrate successes, and ask for advice. The technology we </w:t>
      </w:r>
      <w:r w:rsidR="00121725">
        <w:rPr>
          <w:rFonts w:ascii="Arial" w:hAnsi="Arial" w:cs="Arial"/>
          <w:sz w:val="22"/>
          <w:szCs w:val="22"/>
        </w:rPr>
        <w:t>will</w:t>
      </w:r>
      <w:r w:rsidR="00121725" w:rsidRPr="00650BEC">
        <w:rPr>
          <w:rFonts w:ascii="Arial" w:hAnsi="Arial" w:cs="Arial"/>
          <w:sz w:val="22"/>
          <w:szCs w:val="22"/>
        </w:rPr>
        <w:t xml:space="preserve"> </w:t>
      </w:r>
      <w:r w:rsidRPr="00650BEC">
        <w:rPr>
          <w:rFonts w:ascii="Arial" w:hAnsi="Arial" w:cs="Arial"/>
          <w:sz w:val="22"/>
          <w:szCs w:val="22"/>
        </w:rPr>
        <w:t>use is a service such as Slack or Gitter; given the anticipated start date for the grant approximately 1.5 years in the future, these particular services may have been replaced</w:t>
      </w:r>
      <w:r w:rsidR="00121725">
        <w:rPr>
          <w:rFonts w:ascii="Arial" w:hAnsi="Arial" w:cs="Arial"/>
          <w:sz w:val="22"/>
          <w:szCs w:val="22"/>
        </w:rPr>
        <w:t>,</w:t>
      </w:r>
      <w:r w:rsidRPr="00650BEC">
        <w:rPr>
          <w:rFonts w:ascii="Arial" w:hAnsi="Arial" w:cs="Arial"/>
          <w:sz w:val="22"/>
          <w:szCs w:val="22"/>
        </w:rPr>
        <w:t xml:space="preserve"> but we will use the equivalent at that time.</w:t>
      </w:r>
    </w:p>
    <w:p w14:paraId="6354E07D" w14:textId="2FF6799F" w:rsidR="001D36A4" w:rsidRDefault="00075F23" w:rsidP="00FF25FD">
      <w:pPr>
        <w:ind w:firstLine="720"/>
        <w:contextualSpacing/>
        <w:rPr>
          <w:rFonts w:ascii="Arial" w:hAnsi="Arial" w:cs="Arial"/>
          <w:sz w:val="22"/>
          <w:szCs w:val="22"/>
        </w:rPr>
      </w:pPr>
      <w:r>
        <w:rPr>
          <w:rFonts w:ascii="Arial" w:hAnsi="Arial" w:cs="Arial"/>
          <w:sz w:val="22"/>
          <w:szCs w:val="22"/>
        </w:rPr>
        <w:t xml:space="preserve">Students in our program will be full members of one of the three collaborating departments. </w:t>
      </w:r>
      <w:r w:rsidR="00352E9B">
        <w:rPr>
          <w:rFonts w:ascii="Arial" w:hAnsi="Arial" w:cs="Arial"/>
          <w:sz w:val="22"/>
          <w:szCs w:val="22"/>
        </w:rPr>
        <w:t>Our plan is that e</w:t>
      </w:r>
      <w:r w:rsidR="00016714">
        <w:rPr>
          <w:rFonts w:ascii="Arial" w:hAnsi="Arial" w:cs="Arial"/>
          <w:sz w:val="22"/>
          <w:szCs w:val="22"/>
        </w:rPr>
        <w:t xml:space="preserve">ach </w:t>
      </w:r>
      <w:r w:rsidR="003458E4">
        <w:rPr>
          <w:rFonts w:ascii="Arial" w:hAnsi="Arial" w:cs="Arial"/>
          <w:sz w:val="22"/>
          <w:szCs w:val="22"/>
        </w:rPr>
        <w:t>department</w:t>
      </w:r>
      <w:r w:rsidR="00016714">
        <w:rPr>
          <w:rFonts w:ascii="Arial" w:hAnsi="Arial" w:cs="Arial"/>
          <w:sz w:val="22"/>
          <w:szCs w:val="22"/>
        </w:rPr>
        <w:t xml:space="preserve"> receives at least 25</w:t>
      </w:r>
      <w:r w:rsidR="00352E9B">
        <w:rPr>
          <w:rFonts w:ascii="Arial" w:hAnsi="Arial" w:cs="Arial"/>
          <w:sz w:val="22"/>
          <w:szCs w:val="22"/>
        </w:rPr>
        <w:t xml:space="preserve">% of all </w:t>
      </w:r>
      <w:del w:id="520" w:author="O'Meara, Brian C" w:date="2017-01-22T01:28:00Z">
        <w:r w:rsidR="00352E9B" w:rsidDel="00BC28E3">
          <w:rPr>
            <w:rFonts w:ascii="Arial" w:hAnsi="Arial" w:cs="Arial"/>
            <w:sz w:val="22"/>
            <w:szCs w:val="22"/>
          </w:rPr>
          <w:delText xml:space="preserve">students and thus </w:delText>
        </w:r>
        <w:commentRangeStart w:id="521"/>
        <w:r w:rsidR="00352E9B" w:rsidRPr="00121725" w:rsidDel="00BC28E3">
          <w:rPr>
            <w:rFonts w:ascii="Arial" w:hAnsi="Arial" w:cs="Arial"/>
            <w:sz w:val="22"/>
            <w:szCs w:val="22"/>
          </w:rPr>
          <w:delText>have</w:delText>
        </w:r>
        <w:commentRangeEnd w:id="521"/>
        <w:r w:rsidR="00121725" w:rsidDel="00BC28E3">
          <w:rPr>
            <w:rStyle w:val="CommentReference"/>
          </w:rPr>
          <w:commentReference w:id="521"/>
        </w:r>
        <w:r w:rsidR="00352E9B" w:rsidRPr="00121725" w:rsidDel="00BC28E3">
          <w:rPr>
            <w:rFonts w:ascii="Arial" w:hAnsi="Arial" w:cs="Arial"/>
            <w:sz w:val="22"/>
            <w:szCs w:val="22"/>
          </w:rPr>
          <w:delText xml:space="preserve"> buy in</w:delText>
        </w:r>
      </w:del>
      <w:ins w:id="522" w:author="O'Meara, Brian C" w:date="2017-01-22T01:28:00Z">
        <w:r w:rsidR="00BC28E3">
          <w:rPr>
            <w:rFonts w:ascii="Arial" w:hAnsi="Arial" w:cs="Arial"/>
            <w:sz w:val="22"/>
            <w:szCs w:val="22"/>
          </w:rPr>
          <w:t>students</w:t>
        </w:r>
      </w:ins>
      <w:r w:rsidR="00352E9B" w:rsidRPr="00121725">
        <w:rPr>
          <w:rFonts w:ascii="Arial" w:hAnsi="Arial" w:cs="Arial"/>
          <w:sz w:val="22"/>
          <w:szCs w:val="22"/>
        </w:rPr>
        <w:t>.</w:t>
      </w:r>
      <w:r w:rsidR="00352E9B">
        <w:rPr>
          <w:rFonts w:ascii="Arial" w:hAnsi="Arial" w:cs="Arial"/>
          <w:sz w:val="22"/>
          <w:szCs w:val="22"/>
        </w:rPr>
        <w:t xml:space="preserve"> We will only admit students if we can assure them of funding until graduation (as long as they meet adequate progress guidelines). For </w:t>
      </w:r>
      <w:r w:rsidR="00121725">
        <w:rPr>
          <w:rFonts w:ascii="Arial" w:hAnsi="Arial" w:cs="Arial"/>
          <w:sz w:val="22"/>
          <w:szCs w:val="22"/>
        </w:rPr>
        <w:t>EEB</w:t>
      </w:r>
      <w:r w:rsidR="00352E9B">
        <w:rPr>
          <w:rFonts w:ascii="Arial" w:hAnsi="Arial" w:cs="Arial"/>
          <w:sz w:val="22"/>
          <w:szCs w:val="22"/>
        </w:rPr>
        <w:t>, this means that after their NRT funding expires</w:t>
      </w:r>
      <w:r w:rsidR="00121725">
        <w:rPr>
          <w:rFonts w:ascii="Arial" w:hAnsi="Arial" w:cs="Arial"/>
          <w:sz w:val="22"/>
          <w:szCs w:val="22"/>
        </w:rPr>
        <w:t>,</w:t>
      </w:r>
      <w:r w:rsidR="00352E9B">
        <w:rPr>
          <w:rFonts w:ascii="Arial" w:hAnsi="Arial" w:cs="Arial"/>
          <w:sz w:val="22"/>
          <w:szCs w:val="22"/>
        </w:rPr>
        <w:t xml:space="preserve"> Masters and Ph</w:t>
      </w:r>
      <w:ins w:id="523" w:author="Pound, Sharon Sweetser" w:date="2017-01-22T12:33:00Z">
        <w:r w:rsidR="001D323B">
          <w:rPr>
            <w:rFonts w:ascii="Arial" w:hAnsi="Arial" w:cs="Arial"/>
            <w:sz w:val="22"/>
            <w:szCs w:val="22"/>
          </w:rPr>
          <w:t>.</w:t>
        </w:r>
      </w:ins>
      <w:r w:rsidR="00352E9B">
        <w:rPr>
          <w:rFonts w:ascii="Arial" w:hAnsi="Arial" w:cs="Arial"/>
          <w:sz w:val="22"/>
          <w:szCs w:val="22"/>
        </w:rPr>
        <w:t>D</w:t>
      </w:r>
      <w:ins w:id="524" w:author="Pound, Sharon Sweetser" w:date="2017-01-22T12:33:00Z">
        <w:r w:rsidR="001D323B">
          <w:rPr>
            <w:rFonts w:ascii="Arial" w:hAnsi="Arial" w:cs="Arial"/>
            <w:sz w:val="22"/>
            <w:szCs w:val="22"/>
          </w:rPr>
          <w:t>.</w:t>
        </w:r>
      </w:ins>
      <w:r w:rsidR="00352E9B">
        <w:rPr>
          <w:rFonts w:ascii="Arial" w:hAnsi="Arial" w:cs="Arial"/>
          <w:sz w:val="22"/>
          <w:szCs w:val="22"/>
        </w:rPr>
        <w:t xml:space="preserve"> students will continue on guaranteed TA or RA lines until </w:t>
      </w:r>
      <w:r w:rsidR="005C3ED6">
        <w:rPr>
          <w:rFonts w:ascii="Arial" w:hAnsi="Arial" w:cs="Arial"/>
          <w:sz w:val="22"/>
          <w:szCs w:val="22"/>
        </w:rPr>
        <w:t>graduatio</w:t>
      </w:r>
      <w:r w:rsidR="00352E9B">
        <w:rPr>
          <w:rFonts w:ascii="Arial" w:hAnsi="Arial" w:cs="Arial"/>
          <w:sz w:val="22"/>
          <w:szCs w:val="22"/>
        </w:rPr>
        <w:t>n</w:t>
      </w:r>
      <w:r w:rsidR="005C3ED6">
        <w:rPr>
          <w:rFonts w:ascii="Arial" w:hAnsi="Arial" w:cs="Arial"/>
          <w:sz w:val="22"/>
          <w:szCs w:val="22"/>
        </w:rPr>
        <w:t>, a model already used for trainees in our NIH PEER program</w:t>
      </w:r>
      <w:r w:rsidR="00352E9B">
        <w:rPr>
          <w:rFonts w:ascii="Arial" w:hAnsi="Arial" w:cs="Arial"/>
          <w:sz w:val="22"/>
          <w:szCs w:val="22"/>
        </w:rPr>
        <w:t xml:space="preserve">. For </w:t>
      </w:r>
      <w:r w:rsidR="00121725">
        <w:rPr>
          <w:rFonts w:ascii="Arial" w:hAnsi="Arial" w:cs="Arial"/>
          <w:sz w:val="22"/>
          <w:szCs w:val="22"/>
        </w:rPr>
        <w:t>EPP and FWF</w:t>
      </w:r>
      <w:r w:rsidR="00792B70">
        <w:rPr>
          <w:rFonts w:ascii="Arial" w:hAnsi="Arial" w:cs="Arial"/>
          <w:sz w:val="22"/>
          <w:szCs w:val="22"/>
        </w:rPr>
        <w:t>, which have few TA lines, most admitted students will be Master</w:t>
      </w:r>
      <w:r w:rsidR="00121725">
        <w:rPr>
          <w:rFonts w:ascii="Arial" w:hAnsi="Arial" w:cs="Arial"/>
          <w:sz w:val="22"/>
          <w:szCs w:val="22"/>
        </w:rPr>
        <w:t>’</w:t>
      </w:r>
      <w:r w:rsidR="00792B70">
        <w:rPr>
          <w:rFonts w:ascii="Arial" w:hAnsi="Arial" w:cs="Arial"/>
          <w:sz w:val="22"/>
          <w:szCs w:val="22"/>
        </w:rPr>
        <w:t>s students expected to graduate in two years</w:t>
      </w:r>
      <w:r w:rsidR="002750C3">
        <w:rPr>
          <w:rFonts w:ascii="Arial" w:hAnsi="Arial" w:cs="Arial"/>
          <w:sz w:val="22"/>
          <w:szCs w:val="22"/>
        </w:rPr>
        <w:t xml:space="preserve"> unless their advisor has other sources of funding</w:t>
      </w:r>
      <w:r w:rsidR="00790EF9">
        <w:rPr>
          <w:rFonts w:ascii="Arial" w:hAnsi="Arial" w:cs="Arial"/>
          <w:sz w:val="22"/>
          <w:szCs w:val="22"/>
        </w:rPr>
        <w:t xml:space="preserve">, </w:t>
      </w:r>
      <w:commentRangeStart w:id="525"/>
      <w:r w:rsidR="00790EF9">
        <w:rPr>
          <w:rFonts w:ascii="Arial" w:hAnsi="Arial" w:cs="Arial"/>
          <w:sz w:val="22"/>
          <w:szCs w:val="22"/>
        </w:rPr>
        <w:t>and Ph</w:t>
      </w:r>
      <w:r w:rsidR="00121725">
        <w:rPr>
          <w:rFonts w:ascii="Arial" w:hAnsi="Arial" w:cs="Arial"/>
          <w:sz w:val="22"/>
          <w:szCs w:val="22"/>
        </w:rPr>
        <w:t>.</w:t>
      </w:r>
      <w:r w:rsidR="00790EF9">
        <w:rPr>
          <w:rFonts w:ascii="Arial" w:hAnsi="Arial" w:cs="Arial"/>
          <w:sz w:val="22"/>
          <w:szCs w:val="22"/>
        </w:rPr>
        <w:t>D</w:t>
      </w:r>
      <w:r w:rsidR="00121725">
        <w:rPr>
          <w:rFonts w:ascii="Arial" w:hAnsi="Arial" w:cs="Arial"/>
          <w:sz w:val="22"/>
          <w:szCs w:val="22"/>
        </w:rPr>
        <w:t>.</w:t>
      </w:r>
      <w:r w:rsidR="00790EF9">
        <w:rPr>
          <w:rFonts w:ascii="Arial" w:hAnsi="Arial" w:cs="Arial"/>
          <w:sz w:val="22"/>
          <w:szCs w:val="22"/>
        </w:rPr>
        <w:t xml:space="preserve"> students would require</w:t>
      </w:r>
      <w:r w:rsidR="00B652A9">
        <w:rPr>
          <w:rFonts w:ascii="Arial" w:hAnsi="Arial" w:cs="Arial"/>
          <w:sz w:val="22"/>
          <w:szCs w:val="22"/>
        </w:rPr>
        <w:t xml:space="preserve"> stipend, benefits, tuition</w:t>
      </w:r>
      <w:r w:rsidR="00121725">
        <w:rPr>
          <w:rFonts w:ascii="Arial" w:hAnsi="Arial" w:cs="Arial"/>
          <w:sz w:val="22"/>
          <w:szCs w:val="22"/>
        </w:rPr>
        <w:t>,</w:t>
      </w:r>
      <w:r w:rsidR="00B652A9">
        <w:rPr>
          <w:rFonts w:ascii="Arial" w:hAnsi="Arial" w:cs="Arial"/>
          <w:sz w:val="22"/>
          <w:szCs w:val="22"/>
        </w:rPr>
        <w:t xml:space="preserve"> and fees to be covered by their advisor</w:t>
      </w:r>
      <w:commentRangeEnd w:id="525"/>
      <w:r w:rsidR="00B652A9">
        <w:rPr>
          <w:rStyle w:val="CommentReference"/>
        </w:rPr>
        <w:commentReference w:id="525"/>
      </w:r>
      <w:r w:rsidR="002750C3">
        <w:rPr>
          <w:rFonts w:ascii="Arial" w:hAnsi="Arial" w:cs="Arial"/>
          <w:sz w:val="22"/>
          <w:szCs w:val="22"/>
        </w:rPr>
        <w:t xml:space="preserve">. </w:t>
      </w:r>
      <w:r w:rsidR="00352E9B">
        <w:rPr>
          <w:rFonts w:ascii="Arial" w:hAnsi="Arial" w:cs="Arial"/>
          <w:sz w:val="22"/>
          <w:szCs w:val="22"/>
        </w:rPr>
        <w:t xml:space="preserve"> </w:t>
      </w:r>
    </w:p>
    <w:p w14:paraId="0FD2BC99" w14:textId="77777777" w:rsidR="001D36A4" w:rsidRDefault="001D36A4" w:rsidP="00FF25FD">
      <w:pPr>
        <w:ind w:firstLine="720"/>
        <w:contextualSpacing/>
        <w:rPr>
          <w:rFonts w:ascii="Arial" w:hAnsi="Arial" w:cs="Arial"/>
          <w:sz w:val="22"/>
          <w:szCs w:val="22"/>
        </w:rPr>
      </w:pPr>
    </w:p>
    <w:p w14:paraId="14F3953E" w14:textId="121525E3" w:rsidR="00192026" w:rsidRPr="0072026D" w:rsidRDefault="00192026"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Coordination with </w:t>
      </w:r>
      <w:r w:rsidR="00121725" w:rsidRPr="0072026D">
        <w:rPr>
          <w:rFonts w:ascii="Arial" w:hAnsi="Arial" w:cs="Arial"/>
          <w:i/>
          <w:sz w:val="22"/>
          <w:szCs w:val="22"/>
          <w:u w:val="single"/>
        </w:rPr>
        <w:t>A</w:t>
      </w:r>
      <w:r w:rsidRPr="0072026D">
        <w:rPr>
          <w:rFonts w:ascii="Arial" w:hAnsi="Arial" w:cs="Arial"/>
          <w:i/>
          <w:sz w:val="22"/>
          <w:szCs w:val="22"/>
          <w:u w:val="single"/>
        </w:rPr>
        <w:t>dministrators</w:t>
      </w:r>
    </w:p>
    <w:p w14:paraId="28CB5700" w14:textId="67525766" w:rsidR="00192026" w:rsidRDefault="00192026" w:rsidP="00192026">
      <w:pPr>
        <w:ind w:firstLine="720"/>
        <w:contextualSpacing/>
        <w:rPr>
          <w:rFonts w:ascii="Arial" w:hAnsi="Arial" w:cs="Arial"/>
          <w:sz w:val="22"/>
          <w:szCs w:val="22"/>
        </w:rPr>
      </w:pPr>
      <w:r>
        <w:rPr>
          <w:rFonts w:ascii="Arial" w:hAnsi="Arial" w:cs="Arial"/>
          <w:sz w:val="22"/>
          <w:szCs w:val="22"/>
        </w:rPr>
        <w:t xml:space="preserve">A training grant will fail without institutional support. At the level of department heads, we have one department head as a Co-PI on the grant, </w:t>
      </w:r>
      <w:r w:rsidR="00E860D8">
        <w:rPr>
          <w:rFonts w:ascii="Arial" w:hAnsi="Arial" w:cs="Arial"/>
          <w:sz w:val="22"/>
          <w:szCs w:val="22"/>
        </w:rPr>
        <w:t xml:space="preserve">an associate head as PI, and have had </w:t>
      </w:r>
      <w:r w:rsidR="00E860D8">
        <w:rPr>
          <w:rFonts w:ascii="Arial" w:hAnsi="Arial" w:cs="Arial"/>
          <w:sz w:val="22"/>
          <w:szCs w:val="22"/>
        </w:rPr>
        <w:lastRenderedPageBreak/>
        <w:t>frequent contacts in developing it with heads of the other two departments (with particular concern for how participation in this grant affects tenure considerations for Co-PIs who are junior faculty). We have also met with Associate Dean Brothers regarding this grant and will continue to consult with him moving forward.</w:t>
      </w:r>
    </w:p>
    <w:p w14:paraId="2C2A2175" w14:textId="68FAC030" w:rsidR="00E860D8" w:rsidRDefault="00343756" w:rsidP="00192026">
      <w:pPr>
        <w:ind w:firstLine="720"/>
        <w:contextualSpacing/>
        <w:rPr>
          <w:rFonts w:ascii="Arial" w:hAnsi="Arial" w:cs="Arial"/>
          <w:sz w:val="22"/>
          <w:szCs w:val="22"/>
        </w:rPr>
      </w:pPr>
      <w:r w:rsidRPr="00B64D8A">
        <w:rPr>
          <w:rFonts w:ascii="Arial" w:hAnsi="Arial" w:cs="Arial"/>
          <w:sz w:val="22"/>
          <w:szCs w:val="22"/>
        </w:rPr>
        <w:t xml:space="preserve">We will coordinate with higher level administrators in two ways. The first is informal: we will invite them to our two annual social events so they can form connections with our students and our external partners. </w:t>
      </w:r>
      <w:r w:rsidR="001D4DB2" w:rsidRPr="00B64D8A">
        <w:rPr>
          <w:rFonts w:ascii="Arial" w:hAnsi="Arial" w:cs="Arial"/>
          <w:sz w:val="22"/>
          <w:szCs w:val="22"/>
        </w:rPr>
        <w:t>The second is through an annual joint meeting with</w:t>
      </w:r>
      <w:r w:rsidR="001D4DB2">
        <w:rPr>
          <w:rFonts w:ascii="Arial" w:hAnsi="Arial" w:cs="Arial"/>
          <w:sz w:val="22"/>
          <w:szCs w:val="22"/>
        </w:rPr>
        <w:t xml:space="preserve"> heads of the three collaborating departments, grant personnel, the Dean of the Graduate School, the </w:t>
      </w:r>
      <w:r w:rsidR="001D4DB2" w:rsidRPr="00B64D8A">
        <w:rPr>
          <w:rFonts w:ascii="Arial" w:hAnsi="Arial" w:cs="Arial"/>
          <w:iCs/>
          <w:sz w:val="22"/>
          <w:szCs w:val="22"/>
        </w:rPr>
        <w:t>Associate Dean for Academic Programs</w:t>
      </w:r>
      <w:r w:rsidR="00AD7484">
        <w:rPr>
          <w:rFonts w:ascii="Arial" w:hAnsi="Arial" w:cs="Arial"/>
          <w:sz w:val="22"/>
          <w:szCs w:val="22"/>
        </w:rPr>
        <w:t xml:space="preserve"> </w:t>
      </w:r>
      <w:r w:rsidR="001D4DB2">
        <w:rPr>
          <w:rFonts w:ascii="Arial" w:hAnsi="Arial" w:cs="Arial"/>
          <w:sz w:val="22"/>
          <w:szCs w:val="22"/>
        </w:rPr>
        <w:t xml:space="preserve">at the College of Arts and Sciences, and the Associate Dean at the College of Agricultural and Natural Resources. One week before the meeting, all the involved parties will receive a written report listing grant goals for the previous year, delivery of those goals, goals for the next year, University, College, and Department policies or procedures that have helped or hindered the achievement of those goals. </w:t>
      </w:r>
      <w:r w:rsidR="002E1DA4">
        <w:rPr>
          <w:rFonts w:ascii="Arial" w:hAnsi="Arial" w:cs="Arial"/>
          <w:sz w:val="22"/>
          <w:szCs w:val="22"/>
        </w:rPr>
        <w:t>For example, our Office of Institutional Research Assessment currently does a poor job tracking graduate outcomes; while the involved departments are compensating for this individually, this is an institution-wide problem that should be addressed.</w:t>
      </w:r>
    </w:p>
    <w:p w14:paraId="289D1137" w14:textId="77777777" w:rsidR="008D1D6D" w:rsidRDefault="008D1D6D" w:rsidP="00192026">
      <w:pPr>
        <w:ind w:firstLine="720"/>
        <w:contextualSpacing/>
        <w:rPr>
          <w:rFonts w:ascii="Arial" w:hAnsi="Arial" w:cs="Arial"/>
          <w:sz w:val="22"/>
          <w:szCs w:val="22"/>
        </w:rPr>
      </w:pPr>
    </w:p>
    <w:p w14:paraId="2CAA3AEE" w14:textId="505B3B99" w:rsidR="008D1D6D" w:rsidRPr="0072026D" w:rsidRDefault="008D1D6D"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Project </w:t>
      </w:r>
      <w:r w:rsidR="001906B4">
        <w:rPr>
          <w:rFonts w:ascii="Arial" w:hAnsi="Arial" w:cs="Arial"/>
          <w:i/>
          <w:sz w:val="22"/>
          <w:szCs w:val="22"/>
          <w:u w:val="single"/>
        </w:rPr>
        <w:t>R</w:t>
      </w:r>
      <w:r w:rsidRPr="0072026D">
        <w:rPr>
          <w:rFonts w:ascii="Arial" w:hAnsi="Arial" w:cs="Arial"/>
          <w:i/>
          <w:sz w:val="22"/>
          <w:szCs w:val="22"/>
          <w:u w:val="single"/>
        </w:rPr>
        <w:t>oles</w:t>
      </w:r>
    </w:p>
    <w:p w14:paraId="02C54C5E" w14:textId="72460E55" w:rsidR="00570589" w:rsidRDefault="00570589" w:rsidP="0075551D">
      <w:pPr>
        <w:pStyle w:val="ListParagraph"/>
        <w:numPr>
          <w:ilvl w:val="0"/>
          <w:numId w:val="2"/>
        </w:numPr>
        <w:rPr>
          <w:rFonts w:ascii="Arial" w:hAnsi="Arial" w:cs="Arial"/>
          <w:sz w:val="22"/>
          <w:szCs w:val="22"/>
        </w:rPr>
      </w:pPr>
      <w:del w:id="526" w:author="Pound, Sharon Sweetser" w:date="2017-01-22T12:31:00Z">
        <w:r w:rsidRPr="0075551D" w:rsidDel="009525CF">
          <w:rPr>
            <w:rFonts w:ascii="Arial" w:hAnsi="Arial" w:cs="Arial"/>
            <w:i/>
            <w:sz w:val="22"/>
            <w:szCs w:val="22"/>
          </w:rPr>
          <w:delText xml:space="preserve">Program </w:delText>
        </w:r>
      </w:del>
      <w:ins w:id="527" w:author="Pound, Sharon Sweetser" w:date="2017-01-22T12:31:00Z">
        <w:r w:rsidR="009525CF">
          <w:rPr>
            <w:rFonts w:ascii="Arial" w:hAnsi="Arial" w:cs="Arial"/>
            <w:i/>
            <w:sz w:val="22"/>
            <w:szCs w:val="22"/>
          </w:rPr>
          <w:t>Project</w:t>
        </w:r>
        <w:r w:rsidR="009525CF" w:rsidRPr="0075551D">
          <w:rPr>
            <w:rFonts w:ascii="Arial" w:hAnsi="Arial" w:cs="Arial"/>
            <w:i/>
            <w:sz w:val="22"/>
            <w:szCs w:val="22"/>
          </w:rPr>
          <w:t xml:space="preserve"> </w:t>
        </w:r>
      </w:ins>
      <w:del w:id="528" w:author="Pound, Sharon Sweetser" w:date="2017-01-22T12:31:00Z">
        <w:r w:rsidRPr="0075551D" w:rsidDel="009525CF">
          <w:rPr>
            <w:rFonts w:ascii="Arial" w:hAnsi="Arial" w:cs="Arial"/>
            <w:i/>
            <w:sz w:val="22"/>
            <w:szCs w:val="22"/>
          </w:rPr>
          <w:delText>c</w:delText>
        </w:r>
      </w:del>
      <w:ins w:id="529" w:author="Pound, Sharon Sweetser" w:date="2017-01-22T12:31:00Z">
        <w:r w:rsidR="009525CF">
          <w:rPr>
            <w:rFonts w:ascii="Arial" w:hAnsi="Arial" w:cs="Arial"/>
            <w:i/>
            <w:sz w:val="22"/>
            <w:szCs w:val="22"/>
          </w:rPr>
          <w:t>C</w:t>
        </w:r>
      </w:ins>
      <w:r w:rsidRPr="0075551D">
        <w:rPr>
          <w:rFonts w:ascii="Arial" w:hAnsi="Arial" w:cs="Arial"/>
          <w:i/>
          <w:sz w:val="22"/>
          <w:szCs w:val="22"/>
        </w:rPr>
        <w:t>oordinator</w:t>
      </w:r>
      <w:r w:rsidRPr="0075551D">
        <w:rPr>
          <w:rFonts w:ascii="Arial" w:hAnsi="Arial" w:cs="Arial"/>
          <w:sz w:val="22"/>
          <w:szCs w:val="22"/>
        </w:rPr>
        <w:t xml:space="preserve">: half time position for a staff member. </w:t>
      </w:r>
      <w:r w:rsidR="0075551D" w:rsidRPr="0075551D">
        <w:rPr>
          <w:rFonts w:ascii="Arial" w:hAnsi="Arial" w:cs="Arial"/>
          <w:sz w:val="22"/>
          <w:szCs w:val="22"/>
        </w:rPr>
        <w:t xml:space="preserve">She or he will be involved in </w:t>
      </w:r>
      <w:r w:rsidR="0075551D">
        <w:rPr>
          <w:rFonts w:ascii="Arial" w:hAnsi="Arial" w:cs="Arial"/>
          <w:sz w:val="22"/>
          <w:szCs w:val="22"/>
        </w:rPr>
        <w:t>matching students to internships, tracking progress, and preparing reports.</w:t>
      </w:r>
      <w:r w:rsidR="000F246B">
        <w:rPr>
          <w:rFonts w:ascii="Arial" w:hAnsi="Arial" w:cs="Arial"/>
          <w:sz w:val="22"/>
          <w:szCs w:val="22"/>
        </w:rPr>
        <w:t xml:space="preserve"> A half time position should be adequate for the program’s scope, plus promotes </w:t>
      </w:r>
      <w:r w:rsidR="00815CCF">
        <w:rPr>
          <w:rFonts w:ascii="Arial" w:hAnsi="Arial" w:cs="Arial"/>
          <w:sz w:val="22"/>
          <w:szCs w:val="22"/>
        </w:rPr>
        <w:t>sustainability</w:t>
      </w:r>
      <w:r w:rsidR="000F246B">
        <w:rPr>
          <w:rFonts w:ascii="Arial" w:hAnsi="Arial" w:cs="Arial"/>
          <w:sz w:val="22"/>
          <w:szCs w:val="22"/>
        </w:rPr>
        <w:t xml:space="preserve"> in the future.</w:t>
      </w:r>
    </w:p>
    <w:p w14:paraId="0BAD6927" w14:textId="76ABF2C3" w:rsidR="0075551D" w:rsidRDefault="0075551D" w:rsidP="0075551D">
      <w:pPr>
        <w:pStyle w:val="ListParagraph"/>
        <w:numPr>
          <w:ilvl w:val="0"/>
          <w:numId w:val="2"/>
        </w:numPr>
        <w:rPr>
          <w:rFonts w:ascii="Arial" w:hAnsi="Arial" w:cs="Arial"/>
          <w:sz w:val="22"/>
          <w:szCs w:val="22"/>
        </w:rPr>
      </w:pPr>
      <w:r>
        <w:rPr>
          <w:rFonts w:ascii="Arial" w:hAnsi="Arial" w:cs="Arial"/>
          <w:i/>
          <w:sz w:val="22"/>
          <w:szCs w:val="22"/>
        </w:rPr>
        <w:t>PI O’Meara</w:t>
      </w:r>
      <w:r w:rsidRPr="0075551D">
        <w:rPr>
          <w:rFonts w:ascii="Arial" w:hAnsi="Arial" w:cs="Arial"/>
          <w:sz w:val="22"/>
          <w:szCs w:val="22"/>
        </w:rPr>
        <w:t>:</w:t>
      </w:r>
      <w:r>
        <w:rPr>
          <w:rFonts w:ascii="Arial" w:hAnsi="Arial" w:cs="Arial"/>
          <w:sz w:val="22"/>
          <w:szCs w:val="22"/>
        </w:rPr>
        <w:t xml:space="preserve"> </w:t>
      </w:r>
      <w:r w:rsidR="00292947">
        <w:rPr>
          <w:rFonts w:ascii="Arial" w:hAnsi="Arial" w:cs="Arial"/>
          <w:sz w:val="22"/>
          <w:szCs w:val="22"/>
        </w:rPr>
        <w:t>He will oversee the project to mak</w:t>
      </w:r>
      <w:r w:rsidR="00E37968">
        <w:rPr>
          <w:rFonts w:ascii="Arial" w:hAnsi="Arial" w:cs="Arial"/>
          <w:sz w:val="22"/>
          <w:szCs w:val="22"/>
        </w:rPr>
        <w:t>e sure it delivers on its goals, as well as teach in workshops</w:t>
      </w:r>
      <w:r w:rsidR="00114461">
        <w:rPr>
          <w:rFonts w:ascii="Arial" w:hAnsi="Arial" w:cs="Arial"/>
          <w:sz w:val="22"/>
          <w:szCs w:val="22"/>
        </w:rPr>
        <w:t>.</w:t>
      </w:r>
    </w:p>
    <w:p w14:paraId="4832EE30" w14:textId="52CED910" w:rsidR="00292947" w:rsidRDefault="00292947" w:rsidP="0075551D">
      <w:pPr>
        <w:pStyle w:val="ListParagraph"/>
        <w:numPr>
          <w:ilvl w:val="0"/>
          <w:numId w:val="2"/>
        </w:numPr>
        <w:rPr>
          <w:rFonts w:ascii="Arial" w:hAnsi="Arial" w:cs="Arial"/>
          <w:sz w:val="22"/>
          <w:szCs w:val="22"/>
        </w:rPr>
      </w:pPr>
      <w:r w:rsidRPr="00292947">
        <w:rPr>
          <w:rFonts w:ascii="Arial" w:hAnsi="Arial" w:cs="Arial"/>
          <w:i/>
          <w:sz w:val="22"/>
          <w:szCs w:val="22"/>
        </w:rPr>
        <w:t>Co-PI Kwit</w:t>
      </w:r>
      <w:r>
        <w:rPr>
          <w:rFonts w:ascii="Arial" w:hAnsi="Arial" w:cs="Arial"/>
          <w:sz w:val="22"/>
          <w:szCs w:val="22"/>
        </w:rPr>
        <w:t xml:space="preserve">: He will be the key contact person for students and external members. </w:t>
      </w:r>
      <w:r w:rsidR="00426651">
        <w:rPr>
          <w:rFonts w:ascii="Arial" w:hAnsi="Arial" w:cs="Arial"/>
          <w:sz w:val="22"/>
          <w:szCs w:val="22"/>
        </w:rPr>
        <w:t xml:space="preserve">He can fluidly move between the worlds of </w:t>
      </w:r>
      <w:r w:rsidR="0085153F">
        <w:rPr>
          <w:rFonts w:ascii="Arial" w:hAnsi="Arial" w:cs="Arial"/>
          <w:sz w:val="22"/>
          <w:szCs w:val="22"/>
        </w:rPr>
        <w:t>academia and applied work.</w:t>
      </w:r>
    </w:p>
    <w:p w14:paraId="3548F4C5" w14:textId="26EE19CB" w:rsidR="008A64CA" w:rsidRPr="00B64D8A" w:rsidRDefault="008A64CA" w:rsidP="0075551D">
      <w:pPr>
        <w:pStyle w:val="ListParagraph"/>
        <w:numPr>
          <w:ilvl w:val="0"/>
          <w:numId w:val="2"/>
        </w:numPr>
        <w:rPr>
          <w:rFonts w:ascii="Arial" w:hAnsi="Arial" w:cs="Arial"/>
          <w:i/>
          <w:sz w:val="22"/>
          <w:szCs w:val="22"/>
        </w:rPr>
      </w:pPr>
      <w:r w:rsidRPr="008A64CA">
        <w:rPr>
          <w:rFonts w:ascii="Arial" w:hAnsi="Arial" w:cs="Arial"/>
          <w:i/>
          <w:sz w:val="22"/>
          <w:szCs w:val="22"/>
        </w:rPr>
        <w:t>Co-</w:t>
      </w:r>
      <w:r w:rsidRPr="00B64D8A">
        <w:rPr>
          <w:rFonts w:ascii="Arial" w:hAnsi="Arial" w:cs="Arial"/>
          <w:i/>
          <w:sz w:val="22"/>
          <w:szCs w:val="22"/>
        </w:rPr>
        <w:t>PI Staton:</w:t>
      </w:r>
      <w:r>
        <w:rPr>
          <w:rFonts w:ascii="Arial" w:hAnsi="Arial" w:cs="Arial"/>
          <w:sz w:val="22"/>
          <w:szCs w:val="22"/>
        </w:rPr>
        <w:t xml:space="preserve"> She will arrange for and teach in skills workshops, as well as identify curricular holes that will need to be filled with new courses.</w:t>
      </w:r>
    </w:p>
    <w:p w14:paraId="22F86880" w14:textId="67B78F12" w:rsidR="00F06997" w:rsidRPr="00B01201" w:rsidRDefault="00F06997" w:rsidP="0075551D">
      <w:pPr>
        <w:pStyle w:val="ListParagraph"/>
        <w:numPr>
          <w:ilvl w:val="0"/>
          <w:numId w:val="2"/>
        </w:numPr>
        <w:rPr>
          <w:rFonts w:ascii="Arial" w:hAnsi="Arial" w:cs="Arial"/>
          <w:i/>
          <w:sz w:val="22"/>
          <w:szCs w:val="22"/>
        </w:rPr>
      </w:pPr>
      <w:r w:rsidRPr="00F06997">
        <w:rPr>
          <w:rFonts w:ascii="Arial" w:hAnsi="Arial" w:cs="Arial"/>
          <w:i/>
          <w:sz w:val="22"/>
          <w:szCs w:val="22"/>
        </w:rPr>
        <w:t>Co-PIs Moulton, and Kalisz</w:t>
      </w:r>
      <w:r>
        <w:rPr>
          <w:rFonts w:ascii="Arial" w:hAnsi="Arial" w:cs="Arial"/>
          <w:sz w:val="22"/>
          <w:szCs w:val="22"/>
        </w:rPr>
        <w:t xml:space="preserve">: </w:t>
      </w:r>
      <w:r w:rsidR="00B01201">
        <w:rPr>
          <w:rFonts w:ascii="Arial" w:hAnsi="Arial" w:cs="Arial"/>
          <w:sz w:val="22"/>
          <w:szCs w:val="22"/>
        </w:rPr>
        <w:t xml:space="preserve">They will </w:t>
      </w:r>
      <w:r w:rsidR="00950493">
        <w:rPr>
          <w:rFonts w:ascii="Arial" w:hAnsi="Arial" w:cs="Arial"/>
          <w:sz w:val="22"/>
          <w:szCs w:val="22"/>
        </w:rPr>
        <w:t>teach in workshops.</w:t>
      </w:r>
      <w:r w:rsidR="00B4414F">
        <w:rPr>
          <w:rFonts w:ascii="Arial" w:hAnsi="Arial" w:cs="Arial"/>
          <w:sz w:val="22"/>
          <w:szCs w:val="22"/>
        </w:rPr>
        <w:t xml:space="preserve"> Their involvement is part of UT’s investment for sustainability</w:t>
      </w:r>
      <w:r w:rsidR="00754060">
        <w:rPr>
          <w:rFonts w:ascii="Arial" w:hAnsi="Arial" w:cs="Arial"/>
          <w:sz w:val="22"/>
          <w:szCs w:val="22"/>
        </w:rPr>
        <w:t>. They</w:t>
      </w:r>
      <w:r w:rsidR="00F374A4">
        <w:rPr>
          <w:rFonts w:ascii="Arial" w:hAnsi="Arial" w:cs="Arial"/>
          <w:sz w:val="22"/>
          <w:szCs w:val="22"/>
        </w:rPr>
        <w:t xml:space="preserve"> are both fairly senior </w:t>
      </w:r>
      <w:r w:rsidR="00754060">
        <w:rPr>
          <w:rFonts w:ascii="Arial" w:hAnsi="Arial" w:cs="Arial"/>
          <w:sz w:val="22"/>
          <w:szCs w:val="22"/>
        </w:rPr>
        <w:t>faculty (Kalisz also currently serves as EEB department head)</w:t>
      </w:r>
      <w:r w:rsidR="00EC7CA2">
        <w:rPr>
          <w:rFonts w:ascii="Arial" w:hAnsi="Arial" w:cs="Arial"/>
          <w:sz w:val="22"/>
          <w:szCs w:val="22"/>
        </w:rPr>
        <w:t>.</w:t>
      </w:r>
    </w:p>
    <w:p w14:paraId="62FB8CED" w14:textId="570A3705"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Affiliate faculty</w:t>
      </w:r>
      <w:r w:rsidR="00950493">
        <w:rPr>
          <w:rFonts w:ascii="Arial" w:hAnsi="Arial" w:cs="Arial"/>
          <w:sz w:val="22"/>
          <w:szCs w:val="22"/>
        </w:rPr>
        <w:t>: Faculty who seek to enroll students through this program will have to go through a training se</w:t>
      </w:r>
      <w:r w:rsidR="00953CFD">
        <w:rPr>
          <w:rFonts w:ascii="Arial" w:hAnsi="Arial" w:cs="Arial"/>
          <w:sz w:val="22"/>
          <w:szCs w:val="22"/>
        </w:rPr>
        <w:t>ssion on alternative academic careers and cross-mentoring. The need to do this before students can be accepted will be an inducement to widespread training in this area.</w:t>
      </w:r>
    </w:p>
    <w:p w14:paraId="6AD5BDCB" w14:textId="5FCE52CB" w:rsidR="00B01201" w:rsidRDefault="00B01201" w:rsidP="0075551D">
      <w:pPr>
        <w:pStyle w:val="ListParagraph"/>
        <w:numPr>
          <w:ilvl w:val="0"/>
          <w:numId w:val="2"/>
        </w:numPr>
        <w:rPr>
          <w:rFonts w:ascii="Arial" w:hAnsi="Arial" w:cs="Arial"/>
          <w:i/>
          <w:sz w:val="22"/>
          <w:szCs w:val="22"/>
        </w:rPr>
      </w:pPr>
      <w:commentRangeStart w:id="530"/>
      <w:r>
        <w:rPr>
          <w:rFonts w:ascii="Arial" w:hAnsi="Arial" w:cs="Arial"/>
          <w:i/>
          <w:sz w:val="22"/>
          <w:szCs w:val="22"/>
        </w:rPr>
        <w:t>Core students</w:t>
      </w:r>
      <w:r w:rsidR="00CB3A83">
        <w:rPr>
          <w:rFonts w:ascii="Arial" w:hAnsi="Arial" w:cs="Arial"/>
          <w:sz w:val="22"/>
          <w:szCs w:val="22"/>
        </w:rPr>
        <w:t xml:space="preserve">: </w:t>
      </w:r>
      <w:r w:rsidR="00F87523">
        <w:rPr>
          <w:rFonts w:ascii="Arial" w:hAnsi="Arial" w:cs="Arial"/>
          <w:sz w:val="22"/>
          <w:szCs w:val="22"/>
        </w:rPr>
        <w:t xml:space="preserve">These </w:t>
      </w:r>
      <w:r w:rsidR="00701F80">
        <w:rPr>
          <w:rFonts w:ascii="Arial" w:hAnsi="Arial" w:cs="Arial"/>
          <w:sz w:val="22"/>
          <w:szCs w:val="22"/>
        </w:rPr>
        <w:t>are</w:t>
      </w:r>
      <w:r w:rsidR="00F87523">
        <w:rPr>
          <w:rFonts w:ascii="Arial" w:hAnsi="Arial" w:cs="Arial"/>
          <w:sz w:val="22"/>
          <w:szCs w:val="22"/>
        </w:rPr>
        <w:t xml:space="preserve"> the funded students who will engage with the program.</w:t>
      </w:r>
    </w:p>
    <w:p w14:paraId="0E94451A" w14:textId="01E47C35" w:rsidR="00F47A3F" w:rsidRDefault="00F47A3F" w:rsidP="0075551D">
      <w:pPr>
        <w:pStyle w:val="ListParagraph"/>
        <w:numPr>
          <w:ilvl w:val="0"/>
          <w:numId w:val="2"/>
        </w:numPr>
        <w:rPr>
          <w:rFonts w:ascii="Arial" w:hAnsi="Arial" w:cs="Arial"/>
          <w:i/>
          <w:sz w:val="22"/>
          <w:szCs w:val="22"/>
        </w:rPr>
      </w:pPr>
      <w:r>
        <w:rPr>
          <w:rFonts w:ascii="Arial" w:hAnsi="Arial" w:cs="Arial"/>
          <w:i/>
          <w:sz w:val="22"/>
          <w:szCs w:val="22"/>
        </w:rPr>
        <w:t>Affiliate students</w:t>
      </w:r>
      <w:r w:rsidR="00F87523">
        <w:rPr>
          <w:rFonts w:ascii="Arial" w:hAnsi="Arial" w:cs="Arial"/>
          <w:sz w:val="22"/>
          <w:szCs w:val="22"/>
        </w:rPr>
        <w:t xml:space="preserve">: </w:t>
      </w:r>
      <w:r w:rsidR="00B4414F">
        <w:rPr>
          <w:rFonts w:ascii="Arial" w:hAnsi="Arial" w:cs="Arial"/>
          <w:sz w:val="22"/>
          <w:szCs w:val="22"/>
        </w:rPr>
        <w:t xml:space="preserve">These are other </w:t>
      </w:r>
      <w:ins w:id="531" w:author="Brian O'Meara" w:date="2017-01-25T06:09:00Z">
        <w:r w:rsidR="00A323E3">
          <w:rPr>
            <w:rFonts w:ascii="Arial" w:hAnsi="Arial" w:cs="Arial"/>
            <w:sz w:val="22"/>
            <w:szCs w:val="22"/>
          </w:rPr>
          <w:t xml:space="preserve">degree-seeking </w:t>
        </w:r>
      </w:ins>
      <w:r w:rsidR="00B4414F">
        <w:rPr>
          <w:rFonts w:ascii="Arial" w:hAnsi="Arial" w:cs="Arial"/>
          <w:sz w:val="22"/>
          <w:szCs w:val="22"/>
        </w:rPr>
        <w:t xml:space="preserve">students at </w:t>
      </w:r>
      <w:r w:rsidR="00701F80">
        <w:rPr>
          <w:rFonts w:ascii="Arial" w:hAnsi="Arial" w:cs="Arial"/>
          <w:sz w:val="22"/>
          <w:szCs w:val="22"/>
        </w:rPr>
        <w:t>UT</w:t>
      </w:r>
      <w:r w:rsidR="00B4414F">
        <w:rPr>
          <w:rFonts w:ascii="Arial" w:hAnsi="Arial" w:cs="Arial"/>
          <w:sz w:val="22"/>
          <w:szCs w:val="22"/>
        </w:rPr>
        <w:t xml:space="preserve"> who will take classes through this NRT.</w:t>
      </w:r>
    </w:p>
    <w:p w14:paraId="24DF11F4" w14:textId="5D386995" w:rsidR="00B01201" w:rsidRPr="00A323E3" w:rsidRDefault="00B01201" w:rsidP="0075551D">
      <w:pPr>
        <w:pStyle w:val="ListParagraph"/>
        <w:numPr>
          <w:ilvl w:val="0"/>
          <w:numId w:val="2"/>
        </w:numPr>
        <w:rPr>
          <w:ins w:id="532" w:author="Brian O'Meara" w:date="2017-01-25T06:09:00Z"/>
          <w:rFonts w:ascii="Arial" w:hAnsi="Arial" w:cs="Arial"/>
          <w:i/>
          <w:sz w:val="22"/>
          <w:szCs w:val="22"/>
          <w:rPrChange w:id="533" w:author="Brian O'Meara" w:date="2017-01-25T06:09:00Z">
            <w:rPr>
              <w:ins w:id="534" w:author="Brian O'Meara" w:date="2017-01-25T06:09:00Z"/>
              <w:rFonts w:ascii="Arial" w:hAnsi="Arial" w:cs="Arial"/>
              <w:sz w:val="22"/>
              <w:szCs w:val="22"/>
            </w:rPr>
          </w:rPrChange>
        </w:rPr>
      </w:pPr>
      <w:r>
        <w:rPr>
          <w:rFonts w:ascii="Arial" w:hAnsi="Arial" w:cs="Arial"/>
          <w:i/>
          <w:sz w:val="22"/>
          <w:szCs w:val="22"/>
        </w:rPr>
        <w:t xml:space="preserve">External </w:t>
      </w:r>
      <w:del w:id="535" w:author="Brian O'Meara" w:date="2017-01-25T06:09:00Z">
        <w:r w:rsidDel="00A323E3">
          <w:rPr>
            <w:rFonts w:ascii="Arial" w:hAnsi="Arial" w:cs="Arial"/>
            <w:i/>
            <w:sz w:val="22"/>
            <w:szCs w:val="22"/>
          </w:rPr>
          <w:delText>students</w:delText>
        </w:r>
      </w:del>
      <w:ins w:id="536" w:author="Brian O'Meara" w:date="2017-01-25T06:09:00Z">
        <w:r w:rsidR="00A323E3">
          <w:rPr>
            <w:rFonts w:ascii="Arial" w:hAnsi="Arial" w:cs="Arial"/>
            <w:i/>
            <w:sz w:val="22"/>
            <w:szCs w:val="22"/>
          </w:rPr>
          <w:t>particpants</w:t>
        </w:r>
      </w:ins>
      <w:r w:rsidR="00B4414F">
        <w:rPr>
          <w:rFonts w:ascii="Arial" w:hAnsi="Arial" w:cs="Arial"/>
          <w:sz w:val="22"/>
          <w:szCs w:val="22"/>
        </w:rPr>
        <w:t xml:space="preserve">: These are members of the community who </w:t>
      </w:r>
      <w:r w:rsidR="00701F80">
        <w:rPr>
          <w:rFonts w:ascii="Arial" w:hAnsi="Arial" w:cs="Arial"/>
          <w:sz w:val="22"/>
          <w:szCs w:val="22"/>
        </w:rPr>
        <w:t xml:space="preserve">will </w:t>
      </w:r>
      <w:r w:rsidR="00B4414F">
        <w:rPr>
          <w:rFonts w:ascii="Arial" w:hAnsi="Arial" w:cs="Arial"/>
          <w:sz w:val="22"/>
          <w:szCs w:val="22"/>
        </w:rPr>
        <w:t xml:space="preserve">take </w:t>
      </w:r>
      <w:r w:rsidR="00701F80">
        <w:rPr>
          <w:rFonts w:ascii="Arial" w:hAnsi="Arial" w:cs="Arial"/>
          <w:sz w:val="22"/>
          <w:szCs w:val="22"/>
        </w:rPr>
        <w:t xml:space="preserve">NRT </w:t>
      </w:r>
      <w:r w:rsidR="00B4414F">
        <w:rPr>
          <w:rFonts w:ascii="Arial" w:hAnsi="Arial" w:cs="Arial"/>
          <w:sz w:val="22"/>
          <w:szCs w:val="22"/>
        </w:rPr>
        <w:t>workshops</w:t>
      </w:r>
      <w:ins w:id="537" w:author="Brian O'Meara" w:date="2017-01-25T06:09:00Z">
        <w:r w:rsidR="00A323E3">
          <w:rPr>
            <w:rFonts w:ascii="Arial" w:hAnsi="Arial" w:cs="Arial"/>
            <w:sz w:val="22"/>
            <w:szCs w:val="22"/>
          </w:rPr>
          <w:t xml:space="preserve"> or field courses</w:t>
        </w:r>
      </w:ins>
      <w:r w:rsidR="00B4414F">
        <w:rPr>
          <w:rFonts w:ascii="Arial" w:hAnsi="Arial" w:cs="Arial"/>
          <w:sz w:val="22"/>
          <w:szCs w:val="22"/>
        </w:rPr>
        <w:t>.</w:t>
      </w:r>
    </w:p>
    <w:p w14:paraId="02EDC8F6" w14:textId="33306EB4" w:rsidR="00A323E3" w:rsidRDefault="00A323E3" w:rsidP="0075551D">
      <w:pPr>
        <w:pStyle w:val="ListParagraph"/>
        <w:numPr>
          <w:ilvl w:val="0"/>
          <w:numId w:val="2"/>
        </w:numPr>
        <w:rPr>
          <w:rFonts w:ascii="Arial" w:hAnsi="Arial" w:cs="Arial"/>
          <w:i/>
          <w:sz w:val="22"/>
          <w:szCs w:val="22"/>
        </w:rPr>
      </w:pPr>
      <w:ins w:id="538" w:author="Brian O'Meara" w:date="2017-01-25T06:09:00Z">
        <w:r>
          <w:rPr>
            <w:rFonts w:ascii="Arial" w:hAnsi="Arial" w:cs="Arial"/>
            <w:i/>
            <w:sz w:val="22"/>
            <w:szCs w:val="22"/>
          </w:rPr>
          <w:t>Remote participants</w:t>
        </w:r>
        <w:r>
          <w:rPr>
            <w:rFonts w:ascii="Arial" w:hAnsi="Arial" w:cs="Arial"/>
            <w:sz w:val="22"/>
            <w:szCs w:val="22"/>
          </w:rPr>
          <w:t>: Those who will use our information from all over the world, but not formally enroll in a course.</w:t>
        </w:r>
      </w:ins>
    </w:p>
    <w:p w14:paraId="20C2BAEA" w14:textId="780E269A" w:rsidR="00B01201" w:rsidRDefault="00B01201" w:rsidP="0075551D">
      <w:pPr>
        <w:pStyle w:val="ListParagraph"/>
        <w:numPr>
          <w:ilvl w:val="0"/>
          <w:numId w:val="2"/>
        </w:numPr>
        <w:rPr>
          <w:rFonts w:ascii="Arial" w:hAnsi="Arial" w:cs="Arial"/>
          <w:i/>
          <w:sz w:val="22"/>
          <w:szCs w:val="22"/>
        </w:rPr>
      </w:pPr>
      <w:r>
        <w:rPr>
          <w:rFonts w:ascii="Arial" w:hAnsi="Arial" w:cs="Arial"/>
          <w:i/>
          <w:sz w:val="22"/>
          <w:szCs w:val="22"/>
        </w:rPr>
        <w:t>External internship</w:t>
      </w:r>
      <w:r w:rsidR="00B4414F">
        <w:rPr>
          <w:rFonts w:ascii="Arial" w:hAnsi="Arial" w:cs="Arial"/>
          <w:i/>
          <w:sz w:val="22"/>
          <w:szCs w:val="22"/>
        </w:rPr>
        <w:t xml:space="preserve"> mentors</w:t>
      </w:r>
      <w:r w:rsidR="00B4414F">
        <w:rPr>
          <w:rFonts w:ascii="Arial" w:hAnsi="Arial" w:cs="Arial"/>
          <w:sz w:val="22"/>
          <w:szCs w:val="22"/>
        </w:rPr>
        <w:t xml:space="preserve">: </w:t>
      </w:r>
      <w:r w:rsidR="00AE7CEF">
        <w:rPr>
          <w:rFonts w:ascii="Arial" w:hAnsi="Arial" w:cs="Arial"/>
          <w:sz w:val="22"/>
          <w:szCs w:val="22"/>
        </w:rPr>
        <w:t>Partners at local companies, NGOs, and government agencies who will host students.</w:t>
      </w:r>
      <w:commentRangeEnd w:id="530"/>
      <w:r w:rsidR="00052FE5">
        <w:rPr>
          <w:rStyle w:val="CommentReference"/>
        </w:rPr>
        <w:commentReference w:id="530"/>
      </w:r>
    </w:p>
    <w:p w14:paraId="55ECD787" w14:textId="276C3CEB" w:rsidR="00B01201" w:rsidRPr="00C47C9A" w:rsidRDefault="00AE7CEF" w:rsidP="0075551D">
      <w:pPr>
        <w:pStyle w:val="ListParagraph"/>
        <w:numPr>
          <w:ilvl w:val="0"/>
          <w:numId w:val="2"/>
        </w:numPr>
        <w:rPr>
          <w:ins w:id="539" w:author="O'Meara, Brian C" w:date="2017-01-22T01:28:00Z"/>
          <w:rFonts w:ascii="Arial" w:hAnsi="Arial" w:cs="Arial"/>
          <w:i/>
          <w:sz w:val="22"/>
          <w:szCs w:val="22"/>
        </w:rPr>
      </w:pPr>
      <w:r w:rsidRPr="00AE7CEF">
        <w:rPr>
          <w:rFonts w:ascii="Arial" w:hAnsi="Arial" w:cs="Arial"/>
          <w:i/>
          <w:sz w:val="22"/>
          <w:szCs w:val="22"/>
        </w:rPr>
        <w:t>East Main Evaluation and Consulting, LLC</w:t>
      </w:r>
      <w:r>
        <w:rPr>
          <w:rFonts w:ascii="Arial" w:hAnsi="Arial" w:cs="Arial"/>
          <w:sz w:val="22"/>
          <w:szCs w:val="22"/>
        </w:rPr>
        <w:t>: Assessment of project outcomes.</w:t>
      </w:r>
    </w:p>
    <w:p w14:paraId="154C314B" w14:textId="4EFF5C29" w:rsidR="008C505F" w:rsidRPr="00F06997" w:rsidRDefault="008C505F" w:rsidP="0075551D">
      <w:pPr>
        <w:pStyle w:val="ListParagraph"/>
        <w:numPr>
          <w:ilvl w:val="0"/>
          <w:numId w:val="2"/>
        </w:numPr>
        <w:rPr>
          <w:rFonts w:ascii="Arial" w:hAnsi="Arial" w:cs="Arial"/>
          <w:i/>
          <w:sz w:val="22"/>
          <w:szCs w:val="22"/>
        </w:rPr>
      </w:pPr>
      <w:ins w:id="540" w:author="O'Meara, Brian C" w:date="2017-01-22T01:28:00Z">
        <w:r>
          <w:rPr>
            <w:rFonts w:ascii="Arial" w:hAnsi="Arial" w:cs="Arial"/>
            <w:i/>
            <w:sz w:val="22"/>
            <w:szCs w:val="22"/>
          </w:rPr>
          <w:t>Advisory Board</w:t>
        </w:r>
      </w:ins>
      <w:ins w:id="541" w:author="O'Meara, Brian C" w:date="2017-01-22T01:29:00Z">
        <w:r>
          <w:rPr>
            <w:rFonts w:ascii="Arial" w:hAnsi="Arial" w:cs="Arial"/>
            <w:sz w:val="22"/>
            <w:szCs w:val="22"/>
          </w:rPr>
          <w:t xml:space="preserve">: </w:t>
        </w:r>
      </w:ins>
      <w:ins w:id="542" w:author="O'Meara, Brian C" w:date="2017-01-22T01:30:00Z">
        <w:r w:rsidR="00793A04">
          <w:rPr>
            <w:rFonts w:ascii="Arial" w:hAnsi="Arial" w:cs="Arial"/>
            <w:sz w:val="22"/>
            <w:szCs w:val="22"/>
          </w:rPr>
          <w:t>The project</w:t>
        </w:r>
      </w:ins>
      <w:ins w:id="543" w:author="O'Meara, Brian C" w:date="2017-01-22T01:31:00Z">
        <w:r w:rsidR="00793A04">
          <w:rPr>
            <w:rFonts w:ascii="Arial" w:hAnsi="Arial" w:cs="Arial"/>
            <w:sz w:val="22"/>
            <w:szCs w:val="22"/>
          </w:rPr>
          <w:t xml:space="preserve">’s advisory board will provide significant guidance and an outside perspective on the progress of the training. </w:t>
        </w:r>
        <w:r w:rsidR="004F3221">
          <w:rPr>
            <w:rFonts w:ascii="Arial" w:hAnsi="Arial" w:cs="Arial"/>
            <w:sz w:val="22"/>
            <w:szCs w:val="22"/>
          </w:rPr>
          <w:t xml:space="preserve">This board will consist of one member each from a private company, NGO, and government agency, two alumni from the affiliated departments, </w:t>
        </w:r>
      </w:ins>
      <w:ins w:id="544" w:author="O'Meara, Brian C" w:date="2017-01-22T01:34:00Z">
        <w:r w:rsidR="00E91267">
          <w:rPr>
            <w:rFonts w:ascii="Arial" w:hAnsi="Arial" w:cs="Arial"/>
            <w:sz w:val="22"/>
            <w:szCs w:val="22"/>
          </w:rPr>
          <w:t xml:space="preserve">and a current student who is not affiliated with the program. This group will </w:t>
        </w:r>
        <w:r w:rsidR="00E91267">
          <w:rPr>
            <w:rFonts w:ascii="Arial" w:hAnsi="Arial" w:cs="Arial"/>
            <w:sz w:val="22"/>
            <w:szCs w:val="22"/>
          </w:rPr>
          <w:lastRenderedPageBreak/>
          <w:t>meet by teleconference twice per year to review reports and respond to questions posed by the leadership team.</w:t>
        </w:r>
      </w:ins>
    </w:p>
    <w:p w14:paraId="2299F1DB" w14:textId="77777777" w:rsidR="001D36A4" w:rsidRDefault="001D36A4" w:rsidP="00FF25FD">
      <w:pPr>
        <w:ind w:firstLine="720"/>
        <w:contextualSpacing/>
        <w:rPr>
          <w:rFonts w:ascii="Arial" w:hAnsi="Arial" w:cs="Arial"/>
          <w:sz w:val="22"/>
          <w:szCs w:val="22"/>
        </w:rPr>
      </w:pPr>
    </w:p>
    <w:p w14:paraId="06E021D9" w14:textId="26CC1A08" w:rsidR="001D36A4" w:rsidRPr="0072026D" w:rsidRDefault="001D36A4" w:rsidP="00FF2739">
      <w:pPr>
        <w:contextualSpacing/>
        <w:outlineLvl w:val="0"/>
        <w:rPr>
          <w:rFonts w:ascii="Arial" w:hAnsi="Arial" w:cs="Arial"/>
          <w:i/>
          <w:sz w:val="22"/>
          <w:szCs w:val="22"/>
          <w:u w:val="single"/>
        </w:rPr>
      </w:pPr>
      <w:r w:rsidRPr="0072026D">
        <w:rPr>
          <w:rFonts w:ascii="Arial" w:hAnsi="Arial" w:cs="Arial"/>
          <w:i/>
          <w:sz w:val="22"/>
          <w:szCs w:val="22"/>
          <w:u w:val="single"/>
        </w:rPr>
        <w:t xml:space="preserve">Sustainment </w:t>
      </w:r>
      <w:r w:rsidR="001906B4" w:rsidRPr="0072026D">
        <w:rPr>
          <w:rFonts w:ascii="Arial" w:hAnsi="Arial" w:cs="Arial"/>
          <w:i/>
          <w:sz w:val="22"/>
          <w:szCs w:val="22"/>
          <w:u w:val="single"/>
        </w:rPr>
        <w:t>P</w:t>
      </w:r>
      <w:r w:rsidRPr="0072026D">
        <w:rPr>
          <w:rFonts w:ascii="Arial" w:hAnsi="Arial" w:cs="Arial"/>
          <w:i/>
          <w:sz w:val="22"/>
          <w:szCs w:val="22"/>
          <w:u w:val="single"/>
        </w:rPr>
        <w:t>lan</w:t>
      </w:r>
    </w:p>
    <w:p w14:paraId="331CB695" w14:textId="36FEAF97" w:rsidR="00FF25FD" w:rsidRPr="00650BEC" w:rsidRDefault="001D36A4" w:rsidP="00FF25FD">
      <w:pPr>
        <w:ind w:firstLine="720"/>
        <w:contextualSpacing/>
        <w:rPr>
          <w:rFonts w:ascii="Arial" w:hAnsi="Arial" w:cs="Arial"/>
          <w:b/>
          <w:sz w:val="22"/>
          <w:szCs w:val="22"/>
        </w:rPr>
      </w:pPr>
      <w:r w:rsidRPr="00B64D8A">
        <w:rPr>
          <w:rFonts w:ascii="Arial" w:hAnsi="Arial" w:cs="Arial"/>
          <w:sz w:val="22"/>
          <w:szCs w:val="22"/>
        </w:rPr>
        <w:t xml:space="preserve">Sustaining the program </w:t>
      </w:r>
      <w:r w:rsidR="00D307F5" w:rsidRPr="00B64D8A">
        <w:rPr>
          <w:rFonts w:ascii="Arial" w:hAnsi="Arial" w:cs="Arial"/>
          <w:sz w:val="22"/>
          <w:szCs w:val="22"/>
        </w:rPr>
        <w:t>after the conclusion of NSF funding is key.</w:t>
      </w:r>
      <w:r w:rsidR="00A6076C" w:rsidRPr="00B64D8A">
        <w:rPr>
          <w:rFonts w:ascii="Arial" w:hAnsi="Arial" w:cs="Arial"/>
          <w:sz w:val="22"/>
          <w:szCs w:val="22"/>
        </w:rPr>
        <w:t xml:space="preserve"> First, the involved departments will continue funding the NRT trainees </w:t>
      </w:r>
      <w:r w:rsidR="00FC6185" w:rsidRPr="00B64D8A">
        <w:rPr>
          <w:rFonts w:ascii="Arial" w:hAnsi="Arial" w:cs="Arial"/>
          <w:sz w:val="22"/>
          <w:szCs w:val="22"/>
        </w:rPr>
        <w:t>in the same manner as regular trainees, assuming adequate</w:t>
      </w:r>
      <w:r w:rsidR="00B13D04" w:rsidRPr="00B64D8A">
        <w:rPr>
          <w:rFonts w:ascii="Arial" w:hAnsi="Arial" w:cs="Arial"/>
          <w:sz w:val="22"/>
          <w:szCs w:val="22"/>
        </w:rPr>
        <w:t xml:space="preserve"> progress, once the grant ends. </w:t>
      </w:r>
      <w:r w:rsidR="002D4D4F" w:rsidRPr="00B64D8A">
        <w:rPr>
          <w:rFonts w:ascii="Arial" w:hAnsi="Arial" w:cs="Arial"/>
          <w:sz w:val="22"/>
          <w:szCs w:val="22"/>
        </w:rPr>
        <w:t xml:space="preserve">The long term vision is that the this new traineeship gradually becomes integrated into regular graduate training: </w:t>
      </w:r>
      <w:r w:rsidR="00961429" w:rsidRPr="00B64D8A">
        <w:rPr>
          <w:rFonts w:ascii="Arial" w:hAnsi="Arial" w:cs="Arial"/>
          <w:sz w:val="22"/>
          <w:szCs w:val="22"/>
        </w:rPr>
        <w:t xml:space="preserve">as faculty and students see the benefits of biodiversity training for careers </w:t>
      </w:r>
      <w:r w:rsidR="00B75B9F" w:rsidRPr="00B64D8A">
        <w:rPr>
          <w:rFonts w:ascii="Arial" w:hAnsi="Arial" w:cs="Arial"/>
          <w:sz w:val="22"/>
          <w:szCs w:val="22"/>
        </w:rPr>
        <w:t>outside academia</w:t>
      </w:r>
      <w:r w:rsidR="00961429" w:rsidRPr="00B64D8A">
        <w:rPr>
          <w:rFonts w:ascii="Arial" w:hAnsi="Arial" w:cs="Arial"/>
          <w:sz w:val="22"/>
          <w:szCs w:val="22"/>
        </w:rPr>
        <w:t xml:space="preserve">, cultural expectations of the programs will </w:t>
      </w:r>
      <w:r w:rsidR="00B75B9F" w:rsidRPr="00B64D8A">
        <w:rPr>
          <w:rFonts w:ascii="Arial" w:hAnsi="Arial" w:cs="Arial"/>
          <w:sz w:val="22"/>
          <w:szCs w:val="22"/>
        </w:rPr>
        <w:t xml:space="preserve">shift. In the same way training for academic careers is currently the default, and which thrives despite lack of NSF funding </w:t>
      </w:r>
      <w:r w:rsidR="00952289" w:rsidRPr="00B64D8A">
        <w:rPr>
          <w:rFonts w:ascii="Arial" w:hAnsi="Arial" w:cs="Arial"/>
          <w:sz w:val="22"/>
          <w:szCs w:val="22"/>
        </w:rPr>
        <w:t xml:space="preserve">explicitly </w:t>
      </w:r>
      <w:r w:rsidR="00B75B9F" w:rsidRPr="00B64D8A">
        <w:rPr>
          <w:rFonts w:ascii="Arial" w:hAnsi="Arial" w:cs="Arial"/>
          <w:sz w:val="22"/>
          <w:szCs w:val="22"/>
        </w:rPr>
        <w:t xml:space="preserve">for this, </w:t>
      </w:r>
      <w:r w:rsidR="00952289" w:rsidRPr="00B64D8A">
        <w:rPr>
          <w:rFonts w:ascii="Arial" w:hAnsi="Arial" w:cs="Arial"/>
          <w:sz w:val="22"/>
          <w:szCs w:val="22"/>
        </w:rPr>
        <w:t>we expect our training model to diffuse through the relevant programs.</w:t>
      </w:r>
      <w:r w:rsidR="00847BA7" w:rsidRPr="00B64D8A">
        <w:rPr>
          <w:rFonts w:ascii="Arial" w:hAnsi="Arial" w:cs="Arial"/>
          <w:sz w:val="22"/>
          <w:szCs w:val="22"/>
        </w:rPr>
        <w:t xml:space="preserve"> Similarly, tasks that will be undertaken by the </w:t>
      </w:r>
      <w:del w:id="545" w:author="Pound, Sharon Sweetser" w:date="2017-01-22T12:31:00Z">
        <w:r w:rsidR="00847BA7" w:rsidRPr="00B64D8A" w:rsidDel="009525CF">
          <w:rPr>
            <w:rFonts w:ascii="Arial" w:hAnsi="Arial" w:cs="Arial"/>
            <w:sz w:val="22"/>
            <w:szCs w:val="22"/>
          </w:rPr>
          <w:delText xml:space="preserve">Program </w:delText>
        </w:r>
      </w:del>
      <w:ins w:id="546" w:author="Pound, Sharon Sweetser" w:date="2017-01-22T12:31:00Z">
        <w:r w:rsidR="009525CF">
          <w:rPr>
            <w:rFonts w:ascii="Arial" w:hAnsi="Arial" w:cs="Arial"/>
            <w:sz w:val="22"/>
            <w:szCs w:val="22"/>
          </w:rPr>
          <w:t>Project</w:t>
        </w:r>
        <w:r w:rsidR="009525CF" w:rsidRPr="00B64D8A">
          <w:rPr>
            <w:rFonts w:ascii="Arial" w:hAnsi="Arial" w:cs="Arial"/>
            <w:sz w:val="22"/>
            <w:szCs w:val="22"/>
          </w:rPr>
          <w:t xml:space="preserve"> </w:t>
        </w:r>
      </w:ins>
      <w:r w:rsidR="00847BA7" w:rsidRPr="00B64D8A">
        <w:rPr>
          <w:rFonts w:ascii="Arial" w:hAnsi="Arial" w:cs="Arial"/>
          <w:sz w:val="22"/>
          <w:szCs w:val="22"/>
        </w:rPr>
        <w:t>Coordinator to start will devolve to the graduate coordinators of each department</w:t>
      </w:r>
      <w:r w:rsidR="00303713" w:rsidRPr="00B64D8A">
        <w:rPr>
          <w:rFonts w:ascii="Arial" w:hAnsi="Arial" w:cs="Arial"/>
          <w:sz w:val="22"/>
          <w:szCs w:val="22"/>
        </w:rPr>
        <w:t xml:space="preserve">. </w:t>
      </w:r>
      <w:r w:rsidR="00E7119C" w:rsidRPr="00B64D8A">
        <w:rPr>
          <w:rFonts w:ascii="Arial" w:hAnsi="Arial" w:cs="Arial"/>
          <w:sz w:val="22"/>
          <w:szCs w:val="22"/>
        </w:rPr>
        <w:t>Similarly, t</w:t>
      </w:r>
      <w:r w:rsidR="00E7119C">
        <w:rPr>
          <w:rFonts w:ascii="Arial" w:hAnsi="Arial" w:cs="Arial"/>
          <w:sz w:val="22"/>
          <w:szCs w:val="22"/>
        </w:rPr>
        <w:t>he paradigm shift in training approach, including partnerships with potential employers through internships, will be continued as faculty, students, and partners experience the benefits of this. Cross-disciplinary mentorship of students will foster research projects and grant proposals spanning the included departments (and this will be measured as part of the assessment process).</w:t>
      </w:r>
    </w:p>
    <w:p w14:paraId="7CE7A28B" w14:textId="77777777" w:rsidR="00FF25FD" w:rsidRPr="00650BEC" w:rsidRDefault="00FF25FD">
      <w:pPr>
        <w:contextualSpacing/>
        <w:rPr>
          <w:rFonts w:ascii="Arial" w:hAnsi="Arial" w:cs="Arial"/>
          <w:b/>
          <w:sz w:val="22"/>
          <w:szCs w:val="22"/>
        </w:rPr>
      </w:pPr>
    </w:p>
    <w:p w14:paraId="77127856" w14:textId="43196A3F" w:rsidR="008F29F2" w:rsidRPr="00650BEC" w:rsidRDefault="00AB4F40" w:rsidP="00394FB2">
      <w:pPr>
        <w:spacing w:after="120"/>
        <w:outlineLvl w:val="0"/>
        <w:rPr>
          <w:rFonts w:ascii="Arial" w:hAnsi="Arial" w:cs="Arial"/>
          <w:b/>
          <w:sz w:val="22"/>
          <w:szCs w:val="22"/>
        </w:rPr>
      </w:pPr>
      <w:del w:id="547" w:author="Pound, Sharon Sweetser" w:date="2017-01-22T12:09:00Z">
        <w:r w:rsidDel="00345B38">
          <w:rPr>
            <w:rFonts w:ascii="Arial" w:hAnsi="Arial" w:cs="Arial"/>
            <w:b/>
            <w:sz w:val="22"/>
            <w:szCs w:val="22"/>
          </w:rPr>
          <w:delText>F</w:delText>
        </w:r>
      </w:del>
      <w:ins w:id="548" w:author="Pound, Sharon Sweetser" w:date="2017-01-22T12:09:00Z">
        <w:r w:rsidR="00345B38">
          <w:rPr>
            <w:rFonts w:ascii="Arial" w:hAnsi="Arial" w:cs="Arial"/>
            <w:b/>
            <w:sz w:val="22"/>
            <w:szCs w:val="22"/>
          </w:rPr>
          <w:t>G</w:t>
        </w:r>
      </w:ins>
      <w:r>
        <w:rPr>
          <w:rFonts w:ascii="Arial" w:hAnsi="Arial" w:cs="Arial"/>
          <w:b/>
          <w:sz w:val="22"/>
          <w:szCs w:val="22"/>
        </w:rPr>
        <w:t xml:space="preserve">.  </w:t>
      </w:r>
      <w:commentRangeStart w:id="549"/>
      <w:r w:rsidR="001C4EE3" w:rsidRPr="00650BEC">
        <w:rPr>
          <w:rFonts w:ascii="Arial" w:hAnsi="Arial" w:cs="Arial"/>
          <w:b/>
          <w:sz w:val="22"/>
          <w:szCs w:val="22"/>
        </w:rPr>
        <w:t>Recruitment</w:t>
      </w:r>
      <w:commentRangeEnd w:id="549"/>
      <w:r w:rsidR="001C4EE3" w:rsidRPr="00650BEC">
        <w:rPr>
          <w:rStyle w:val="CommentReference"/>
          <w:rFonts w:ascii="Arial" w:hAnsi="Arial" w:cs="Arial"/>
          <w:sz w:val="22"/>
          <w:szCs w:val="22"/>
        </w:rPr>
        <w:commentReference w:id="549"/>
      </w:r>
      <w:r w:rsidR="001C4EE3" w:rsidRPr="00650BEC">
        <w:rPr>
          <w:rFonts w:ascii="Arial" w:hAnsi="Arial" w:cs="Arial"/>
          <w:b/>
          <w:sz w:val="22"/>
          <w:szCs w:val="22"/>
        </w:rPr>
        <w:t>, Mentoring, and Retention</w:t>
      </w:r>
    </w:p>
    <w:p w14:paraId="216E84EA" w14:textId="3AD76233" w:rsidR="001C4EE3" w:rsidDel="0076071C" w:rsidRDefault="001C4EE3">
      <w:pPr>
        <w:contextualSpacing/>
        <w:rPr>
          <w:del w:id="550" w:author="Pound, Sharon Sweetser" w:date="2017-01-22T11:46:00Z"/>
          <w:rFonts w:ascii="Arial" w:hAnsi="Arial" w:cs="Arial"/>
          <w:b/>
          <w:sz w:val="22"/>
          <w:szCs w:val="22"/>
        </w:rPr>
      </w:pPr>
    </w:p>
    <w:p w14:paraId="0C5B7BB6" w14:textId="125B12CB" w:rsidR="002E13D9" w:rsidRDefault="002E13D9" w:rsidP="00722D78">
      <w:pPr>
        <w:ind w:firstLine="720"/>
        <w:contextualSpacing/>
        <w:rPr>
          <w:rFonts w:ascii="Arial" w:hAnsi="Arial" w:cs="Arial"/>
          <w:sz w:val="22"/>
          <w:szCs w:val="22"/>
        </w:rPr>
      </w:pPr>
      <w:r w:rsidRPr="002E13D9">
        <w:rPr>
          <w:rFonts w:ascii="Arial" w:hAnsi="Arial" w:cs="Arial"/>
          <w:sz w:val="22"/>
          <w:szCs w:val="22"/>
        </w:rPr>
        <w:t>This NRT has a two-fold strategy to recruitment and retention</w:t>
      </w:r>
      <w:r>
        <w:rPr>
          <w:rFonts w:ascii="Arial" w:hAnsi="Arial" w:cs="Arial"/>
          <w:sz w:val="22"/>
          <w:szCs w:val="22"/>
        </w:rPr>
        <w:t>:</w:t>
      </w:r>
      <w:r w:rsidRPr="002E13D9">
        <w:rPr>
          <w:rFonts w:ascii="Arial" w:hAnsi="Arial" w:cs="Arial"/>
          <w:sz w:val="22"/>
          <w:szCs w:val="22"/>
        </w:rPr>
        <w:t xml:space="preserve"> </w:t>
      </w:r>
      <w:r>
        <w:rPr>
          <w:rFonts w:ascii="Arial" w:hAnsi="Arial" w:cs="Arial"/>
          <w:sz w:val="22"/>
          <w:szCs w:val="22"/>
        </w:rPr>
        <w:t>providing</w:t>
      </w:r>
      <w:r w:rsidRPr="002E13D9">
        <w:rPr>
          <w:rFonts w:ascii="Arial" w:hAnsi="Arial" w:cs="Arial"/>
          <w:sz w:val="22"/>
          <w:szCs w:val="22"/>
        </w:rPr>
        <w:t xml:space="preserve"> student access to the program</w:t>
      </w:r>
      <w:ins w:id="551" w:author="Pound, Sharon Sweetser" w:date="2017-01-22T11:17:00Z">
        <w:r w:rsidR="001C44DC">
          <w:rPr>
            <w:rFonts w:ascii="Arial" w:hAnsi="Arial" w:cs="Arial"/>
            <w:sz w:val="22"/>
            <w:szCs w:val="22"/>
          </w:rPr>
          <w:t xml:space="preserve"> and</w:t>
        </w:r>
      </w:ins>
      <w:del w:id="552" w:author="Pound, Sharon Sweetser" w:date="2017-01-22T11:17:00Z">
        <w:r w:rsidRPr="002E13D9" w:rsidDel="001C44DC">
          <w:rPr>
            <w:rFonts w:ascii="Arial" w:hAnsi="Arial" w:cs="Arial"/>
            <w:sz w:val="22"/>
            <w:szCs w:val="22"/>
          </w:rPr>
          <w:delText>,</w:delText>
        </w:r>
      </w:del>
      <w:r w:rsidRPr="002E13D9">
        <w:rPr>
          <w:rFonts w:ascii="Arial" w:hAnsi="Arial" w:cs="Arial"/>
          <w:sz w:val="22"/>
          <w:szCs w:val="22"/>
        </w:rPr>
        <w:t xml:space="preserve"> ensuring that potential graduate students from all walks of life are aware of the opportunity to apply</w:t>
      </w:r>
      <w:r>
        <w:rPr>
          <w:rFonts w:ascii="Arial" w:hAnsi="Arial" w:cs="Arial"/>
          <w:sz w:val="22"/>
          <w:szCs w:val="22"/>
        </w:rPr>
        <w:t>, and creating</w:t>
      </w:r>
      <w:r w:rsidRPr="002E13D9">
        <w:rPr>
          <w:rFonts w:ascii="Arial" w:hAnsi="Arial" w:cs="Arial"/>
          <w:sz w:val="22"/>
          <w:szCs w:val="22"/>
        </w:rPr>
        <w:t xml:space="preserve"> an environment of inclusion with </w:t>
      </w:r>
      <w:ins w:id="553" w:author="Pound, Sharon Sweetser" w:date="2017-01-22T11:17:00Z">
        <w:r w:rsidR="001C44DC">
          <w:rPr>
            <w:rFonts w:ascii="Arial" w:hAnsi="Arial" w:cs="Arial"/>
            <w:sz w:val="22"/>
            <w:szCs w:val="22"/>
          </w:rPr>
          <w:t xml:space="preserve">mentoring and </w:t>
        </w:r>
      </w:ins>
      <w:r w:rsidRPr="002E13D9">
        <w:rPr>
          <w:rFonts w:ascii="Arial" w:hAnsi="Arial" w:cs="Arial"/>
          <w:sz w:val="22"/>
          <w:szCs w:val="22"/>
        </w:rPr>
        <w:t>enrichment experiences to maintain retention and facilitate attainment of students’ goals.</w:t>
      </w:r>
    </w:p>
    <w:p w14:paraId="397E12B0" w14:textId="77777777" w:rsidR="002E13D9" w:rsidRPr="002E13D9" w:rsidRDefault="002E13D9" w:rsidP="002E13D9">
      <w:pPr>
        <w:contextualSpacing/>
        <w:rPr>
          <w:rFonts w:ascii="Arial" w:hAnsi="Arial" w:cs="Arial"/>
          <w:sz w:val="22"/>
          <w:szCs w:val="22"/>
        </w:rPr>
      </w:pPr>
    </w:p>
    <w:p w14:paraId="4EF98B43" w14:textId="0BD54CBB" w:rsidR="00AB4F40" w:rsidRPr="0072026D" w:rsidRDefault="002E13D9" w:rsidP="00FF2739">
      <w:pPr>
        <w:contextualSpacing/>
        <w:outlineLvl w:val="0"/>
        <w:rPr>
          <w:rFonts w:ascii="Arial" w:hAnsi="Arial" w:cs="Arial"/>
          <w:sz w:val="22"/>
          <w:szCs w:val="22"/>
          <w:u w:val="single"/>
        </w:rPr>
      </w:pPr>
      <w:r w:rsidRPr="0072026D">
        <w:rPr>
          <w:rFonts w:ascii="Arial" w:hAnsi="Arial" w:cs="Arial"/>
          <w:i/>
          <w:sz w:val="22"/>
          <w:szCs w:val="22"/>
          <w:u w:val="single"/>
        </w:rPr>
        <w:t>Recruitment</w:t>
      </w:r>
    </w:p>
    <w:p w14:paraId="0E1E38F7" w14:textId="77777777" w:rsidR="001C44DC" w:rsidRDefault="002E13D9" w:rsidP="002703FC">
      <w:pPr>
        <w:ind w:firstLine="720"/>
        <w:contextualSpacing/>
        <w:rPr>
          <w:ins w:id="554" w:author="Pound, Sharon Sweetser" w:date="2017-01-22T11:17:00Z"/>
          <w:rFonts w:ascii="Arial" w:hAnsi="Arial" w:cs="Arial"/>
          <w:sz w:val="22"/>
          <w:szCs w:val="22"/>
        </w:rPr>
      </w:pPr>
      <w:r w:rsidRPr="002E13D9">
        <w:rPr>
          <w:rFonts w:ascii="Arial" w:hAnsi="Arial" w:cs="Arial"/>
          <w:sz w:val="22"/>
          <w:szCs w:val="22"/>
        </w:rPr>
        <w:t>This NRT program will work closely with UT’s Graduate School, which suppor</w:t>
      </w:r>
      <w:r>
        <w:rPr>
          <w:rFonts w:ascii="Arial" w:hAnsi="Arial" w:cs="Arial"/>
          <w:sz w:val="22"/>
          <w:szCs w:val="22"/>
        </w:rPr>
        <w:t>ts 55 doctoral degree and 76 master’s degree programs</w:t>
      </w:r>
      <w:r w:rsidRPr="002E13D9">
        <w:rPr>
          <w:rFonts w:ascii="Arial" w:hAnsi="Arial" w:cs="Arial"/>
          <w:sz w:val="22"/>
          <w:szCs w:val="22"/>
        </w:rPr>
        <w:t xml:space="preserve">, to recruit a diverse population of students. We will join Graduate School representatives as they participate annually in graduate school fairs across the Southeast and at national conferences such as </w:t>
      </w:r>
      <w:r w:rsidR="00DC4EF2">
        <w:rPr>
          <w:rFonts w:ascii="Arial" w:hAnsi="Arial" w:cs="Arial"/>
          <w:sz w:val="22"/>
          <w:szCs w:val="22"/>
        </w:rPr>
        <w:t xml:space="preserve">the </w:t>
      </w:r>
      <w:r w:rsidR="00DC4EF2" w:rsidRPr="00650BEC">
        <w:rPr>
          <w:rFonts w:ascii="Arial" w:hAnsi="Arial" w:cs="Arial"/>
          <w:sz w:val="22"/>
          <w:szCs w:val="22"/>
        </w:rPr>
        <w:t xml:space="preserve">annual </w:t>
      </w:r>
      <w:r w:rsidR="00DC4EF2" w:rsidRPr="00650BEC">
        <w:rPr>
          <w:rFonts w:ascii="Arial" w:hAnsi="Arial" w:cs="Arial"/>
          <w:bCs/>
          <w:sz w:val="22"/>
          <w:szCs w:val="22"/>
        </w:rPr>
        <w:t>Society for Advancement of Chicanos/Hispanics and Native Americans in Science (SACNAS) conference, which has 3,600 attendees from a wide variety of backgrounds</w:t>
      </w:r>
      <w:r w:rsidR="009D1F58">
        <w:rPr>
          <w:rFonts w:ascii="Arial" w:hAnsi="Arial" w:cs="Arial"/>
          <w:bCs/>
          <w:sz w:val="22"/>
          <w:szCs w:val="22"/>
        </w:rPr>
        <w:t>, as well as professional conferences</w:t>
      </w:r>
      <w:r w:rsidRPr="002E13D9">
        <w:rPr>
          <w:rFonts w:ascii="Arial" w:hAnsi="Arial" w:cs="Arial"/>
          <w:sz w:val="22"/>
          <w:szCs w:val="22"/>
        </w:rPr>
        <w:t xml:space="preserve">. In addition, we will provide printed and online promotional materials about the NRT Traineeship, which will be disseminated in these venues and others. </w:t>
      </w:r>
      <w:r w:rsidR="009D1F58">
        <w:rPr>
          <w:rFonts w:ascii="Arial" w:hAnsi="Arial" w:cs="Arial"/>
          <w:sz w:val="22"/>
          <w:szCs w:val="22"/>
        </w:rPr>
        <w:t xml:space="preserve">Our focus on training students for careers outside academia, which can result in higher starting salaries (______) and far less uncertainty in career outcome and locale after graduation (____), will help broaden our set of participants (______). </w:t>
      </w:r>
    </w:p>
    <w:p w14:paraId="2CA59EDB" w14:textId="387C1B9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 xml:space="preserve">We will also leverage the Graduate School’s recruitment activities that focus specifically on underrepresented students, such as campus visits from TRIO, McNair, and NSF LSAMP programs throughout the region. Finally, we will work with colleges throughout UT that engage in decentralized recruitment activities taking place at the departmental level. Each year, we will sponsor two major events for students and prospective students, one </w:t>
      </w:r>
      <w:r w:rsidR="00183425">
        <w:rPr>
          <w:rFonts w:ascii="Arial" w:hAnsi="Arial" w:cs="Arial"/>
          <w:sz w:val="22"/>
          <w:szCs w:val="22"/>
        </w:rPr>
        <w:t>during a graduate recruitment weekend in early spring</w:t>
      </w:r>
      <w:r w:rsidRPr="002E13D9">
        <w:rPr>
          <w:rFonts w:ascii="Arial" w:hAnsi="Arial" w:cs="Arial"/>
          <w:sz w:val="22"/>
          <w:szCs w:val="22"/>
        </w:rPr>
        <w:t>, focused on prospective students, and the other at the end of the spring semester, focused on celebrating graduate students’ progress.</w:t>
      </w:r>
    </w:p>
    <w:p w14:paraId="68CBF1B3" w14:textId="097C3B40" w:rsidR="002E13D9" w:rsidRDefault="005F70ED">
      <w:pPr>
        <w:ind w:firstLine="720"/>
        <w:contextualSpacing/>
        <w:rPr>
          <w:rFonts w:ascii="Arial" w:hAnsi="Arial" w:cs="Arial"/>
          <w:sz w:val="22"/>
          <w:szCs w:val="22"/>
        </w:rPr>
        <w:pPrChange w:id="555" w:author="Pound, Sharon Sweetser" w:date="2017-01-22T12:27:00Z">
          <w:pPr>
            <w:contextualSpacing/>
          </w:pPr>
        </w:pPrChange>
      </w:pPr>
      <w:r>
        <w:rPr>
          <w:rFonts w:ascii="Arial" w:hAnsi="Arial" w:cs="Arial"/>
          <w:sz w:val="22"/>
          <w:szCs w:val="22"/>
        </w:rPr>
        <w:t>Institutional support will come from Associate Dean of the Graduate School Ernest</w:t>
      </w:r>
      <w:r w:rsidR="002E13D9" w:rsidRPr="002E13D9">
        <w:rPr>
          <w:rFonts w:ascii="Arial" w:hAnsi="Arial" w:cs="Arial"/>
          <w:sz w:val="22"/>
          <w:szCs w:val="22"/>
        </w:rPr>
        <w:t xml:space="preserve"> Brothers, </w:t>
      </w:r>
      <w:r>
        <w:rPr>
          <w:rFonts w:ascii="Arial" w:hAnsi="Arial" w:cs="Arial"/>
          <w:sz w:val="22"/>
          <w:szCs w:val="22"/>
        </w:rPr>
        <w:t>who is</w:t>
      </w:r>
      <w:r w:rsidR="002E13D9" w:rsidRPr="002E13D9">
        <w:rPr>
          <w:rFonts w:ascii="Arial" w:hAnsi="Arial" w:cs="Arial"/>
          <w:sz w:val="22"/>
          <w:szCs w:val="22"/>
        </w:rPr>
        <w:t xml:space="preserve"> an expert in graduate student diversity and mentoring. He recently </w:t>
      </w:r>
      <w:commentRangeStart w:id="556"/>
      <w:r w:rsidR="002E13D9" w:rsidRPr="002E13D9">
        <w:rPr>
          <w:rFonts w:ascii="Arial" w:hAnsi="Arial" w:cs="Arial"/>
          <w:sz w:val="22"/>
          <w:szCs w:val="22"/>
        </w:rPr>
        <w:t xml:space="preserve">presented a </w:t>
      </w:r>
      <w:commentRangeEnd w:id="556"/>
      <w:r w:rsidR="008B25AC">
        <w:rPr>
          <w:rStyle w:val="CommentReference"/>
        </w:rPr>
        <w:commentReference w:id="556"/>
      </w:r>
      <w:r w:rsidR="002E13D9" w:rsidRPr="002E13D9">
        <w:rPr>
          <w:rFonts w:ascii="Arial" w:hAnsi="Arial" w:cs="Arial"/>
          <w:sz w:val="22"/>
          <w:szCs w:val="22"/>
        </w:rPr>
        <w:t xml:space="preserve">workshop, “Diversity and Mentoring in Academia,” to Oak Ridge National Laboratory and a workshop, “Strategies for Mentoring Diverse Graduate Students and Faculty” to UT’s Psychology Department. He will present similar workshops for our faculty, to set the stage for a welcoming environment upon NRT Trainees’ arrival in Knoxville. Brothers is on several </w:t>
      </w:r>
      <w:ins w:id="557" w:author="Pound, Sharon Sweetser" w:date="2017-01-22T12:27:00Z">
        <w:r w:rsidR="00396450">
          <w:rPr>
            <w:rFonts w:ascii="Arial" w:hAnsi="Arial" w:cs="Arial"/>
            <w:sz w:val="22"/>
            <w:szCs w:val="22"/>
          </w:rPr>
          <w:t xml:space="preserve">advisory </w:t>
        </w:r>
      </w:ins>
      <w:r w:rsidR="002E13D9" w:rsidRPr="002E13D9">
        <w:rPr>
          <w:rFonts w:ascii="Arial" w:hAnsi="Arial" w:cs="Arial"/>
          <w:sz w:val="22"/>
          <w:szCs w:val="22"/>
        </w:rPr>
        <w:lastRenderedPageBreak/>
        <w:t xml:space="preserve">boards related to diversity and graduate student training, </w:t>
      </w:r>
      <w:ins w:id="558" w:author="Pound, Sharon Sweetser" w:date="2017-01-22T12:27:00Z">
        <w:r w:rsidR="00396450">
          <w:rPr>
            <w:rFonts w:ascii="Arial" w:hAnsi="Arial" w:cs="Arial"/>
            <w:sz w:val="22"/>
            <w:szCs w:val="22"/>
          </w:rPr>
          <w:t xml:space="preserve">including the Tennessee Louis Stokes Alliance for Minority Participation, </w:t>
        </w:r>
      </w:ins>
      <w:del w:id="559" w:author="Pound, Sharon Sweetser" w:date="2017-01-22T12:27:00Z">
        <w:r w:rsidR="002E13D9" w:rsidRPr="002E13D9" w:rsidDel="00396450">
          <w:rPr>
            <w:rFonts w:ascii="Arial" w:hAnsi="Arial" w:cs="Arial"/>
            <w:sz w:val="22"/>
            <w:szCs w:val="22"/>
          </w:rPr>
          <w:delText xml:space="preserve">including </w:delText>
        </w:r>
      </w:del>
      <w:ins w:id="560" w:author="Pound, Sharon Sweetser" w:date="2017-01-22T12:27:00Z">
        <w:r w:rsidR="00396450">
          <w:rPr>
            <w:rFonts w:ascii="Arial" w:hAnsi="Arial" w:cs="Arial"/>
            <w:sz w:val="22"/>
            <w:szCs w:val="22"/>
          </w:rPr>
          <w:t>and serves as a CoPI on</w:t>
        </w:r>
        <w:r w:rsidR="00396450" w:rsidRPr="002E13D9">
          <w:rPr>
            <w:rFonts w:ascii="Arial" w:hAnsi="Arial" w:cs="Arial"/>
            <w:sz w:val="22"/>
            <w:szCs w:val="22"/>
          </w:rPr>
          <w:t xml:space="preserve"> </w:t>
        </w:r>
      </w:ins>
      <w:r w:rsidR="002E13D9" w:rsidRPr="002E13D9">
        <w:rPr>
          <w:rFonts w:ascii="Arial" w:hAnsi="Arial" w:cs="Arial"/>
          <w:sz w:val="22"/>
          <w:szCs w:val="22"/>
        </w:rPr>
        <w:t>UT’s NIH-funded Program for Excellence and Equity in Research (PEER).</w:t>
      </w:r>
    </w:p>
    <w:p w14:paraId="664BBE79" w14:textId="77777777" w:rsidR="00AB4F40" w:rsidRDefault="00AB4F40" w:rsidP="002E13D9">
      <w:pPr>
        <w:contextualSpacing/>
        <w:rPr>
          <w:rFonts w:ascii="Arial" w:hAnsi="Arial" w:cs="Arial"/>
          <w:sz w:val="22"/>
          <w:szCs w:val="22"/>
        </w:rPr>
      </w:pPr>
    </w:p>
    <w:p w14:paraId="195BDB2B" w14:textId="764D5E62" w:rsidR="00AB4F40" w:rsidRPr="0072026D" w:rsidRDefault="00AB4F40" w:rsidP="00FF2739">
      <w:pPr>
        <w:contextualSpacing/>
        <w:outlineLvl w:val="0"/>
        <w:rPr>
          <w:rFonts w:ascii="Arial" w:hAnsi="Arial" w:cs="Arial"/>
          <w:i/>
          <w:sz w:val="22"/>
          <w:szCs w:val="22"/>
          <w:u w:val="single"/>
        </w:rPr>
      </w:pPr>
      <w:r w:rsidRPr="0072026D">
        <w:rPr>
          <w:rFonts w:ascii="Arial" w:hAnsi="Arial" w:cs="Arial"/>
          <w:i/>
          <w:sz w:val="22"/>
          <w:szCs w:val="22"/>
          <w:u w:val="single"/>
        </w:rPr>
        <w:t>Mentoring and Retention</w:t>
      </w:r>
    </w:p>
    <w:p w14:paraId="57F27935" w14:textId="2C9CAFD6" w:rsidR="00722D78" w:rsidRDefault="00722D78" w:rsidP="00722D78">
      <w:pPr>
        <w:ind w:firstLine="720"/>
        <w:contextualSpacing/>
        <w:rPr>
          <w:rFonts w:ascii="Arial" w:hAnsi="Arial" w:cs="Arial"/>
          <w:bCs/>
          <w:sz w:val="22"/>
          <w:szCs w:val="22"/>
        </w:rPr>
      </w:pPr>
      <w:r w:rsidRPr="0072026D">
        <w:rPr>
          <w:rFonts w:ascii="Arial" w:hAnsi="Arial" w:cs="Arial"/>
          <w:bCs/>
          <w:sz w:val="22"/>
          <w:szCs w:val="22"/>
        </w:rPr>
        <w:t>Mentoring and retention</w:t>
      </w:r>
      <w:r w:rsidRPr="00AB4F40">
        <w:rPr>
          <w:rFonts w:ascii="Arial" w:hAnsi="Arial" w:cs="Arial"/>
          <w:bCs/>
          <w:sz w:val="22"/>
          <w:szCs w:val="22"/>
        </w:rPr>
        <w:t xml:space="preserve"> will</w:t>
      </w:r>
      <w:r w:rsidRPr="00650BEC">
        <w:rPr>
          <w:rFonts w:ascii="Arial" w:hAnsi="Arial" w:cs="Arial"/>
          <w:bCs/>
          <w:sz w:val="22"/>
          <w:szCs w:val="22"/>
        </w:rPr>
        <w:t xml:space="preserve"> build on the strengths of our programs. </w:t>
      </w:r>
      <w:commentRangeStart w:id="561"/>
      <w:r w:rsidRPr="00650BEC">
        <w:rPr>
          <w:rFonts w:ascii="Arial" w:hAnsi="Arial" w:cs="Arial"/>
          <w:bCs/>
          <w:sz w:val="22"/>
          <w:szCs w:val="22"/>
        </w:rPr>
        <w:t xml:space="preserve">For example, EEB has tracked long-term placement of our graduate students over the past 16 years; out of the Masters students, 27 (52%) have gone on to careers outside colleges and universities, at jobs ranging from the US Forest Service to education coordinator at the Jackson Zoo to program director at the New York City Parks Department to high school biology teacher. </w:t>
      </w:r>
      <w:commentRangeEnd w:id="561"/>
      <w:r w:rsidR="008B25AC">
        <w:rPr>
          <w:rStyle w:val="CommentReference"/>
        </w:rPr>
        <w:commentReference w:id="561"/>
      </w:r>
      <w:r w:rsidRPr="00650BEC">
        <w:rPr>
          <w:rFonts w:ascii="Arial" w:hAnsi="Arial" w:cs="Arial"/>
          <w:bCs/>
          <w:sz w:val="22"/>
          <w:szCs w:val="22"/>
        </w:rPr>
        <w:t xml:space="preserve">The EEB department has also created its own tracking software to monitor grad student progress towards degree and to automatically highlight potential issues while building up a long term, secure, database of progress and outcomes. </w:t>
      </w:r>
      <w:commentRangeStart w:id="562"/>
      <w:r w:rsidRPr="00650BEC">
        <w:rPr>
          <w:rFonts w:ascii="Arial" w:hAnsi="Arial" w:cs="Arial"/>
          <w:bCs/>
          <w:sz w:val="22"/>
          <w:szCs w:val="22"/>
        </w:rPr>
        <w:t xml:space="preserve">Data-intensive approaches such as these can identify problems early while also making programmatic assessment more rigorous for reports to grant agencies or higher administrative levels within the University. </w:t>
      </w:r>
      <w:commentRangeEnd w:id="562"/>
      <w:r w:rsidR="008B25AC">
        <w:rPr>
          <w:rStyle w:val="CommentReference"/>
        </w:rPr>
        <w:commentReference w:id="562"/>
      </w:r>
      <w:r w:rsidRPr="00650BEC">
        <w:rPr>
          <w:rFonts w:ascii="Arial" w:hAnsi="Arial" w:cs="Arial"/>
          <w:bCs/>
          <w:sz w:val="22"/>
          <w:szCs w:val="22"/>
        </w:rPr>
        <w:t xml:space="preserve">Core trainees will be mentored through standard committee structures but also through annual meetings with the </w:t>
      </w:r>
      <w:del w:id="563" w:author="Pound, Sharon Sweetser" w:date="2017-01-22T12:32:00Z">
        <w:r w:rsidRPr="00650BEC" w:rsidDel="009525CF">
          <w:rPr>
            <w:rFonts w:ascii="Arial" w:hAnsi="Arial" w:cs="Arial"/>
            <w:bCs/>
            <w:sz w:val="22"/>
            <w:szCs w:val="22"/>
          </w:rPr>
          <w:delText xml:space="preserve">trainee program coordinator </w:delText>
        </w:r>
      </w:del>
      <w:ins w:id="564" w:author="Pound, Sharon Sweetser" w:date="2017-01-22T12:32:00Z">
        <w:r w:rsidR="009525CF">
          <w:rPr>
            <w:rFonts w:ascii="Arial" w:hAnsi="Arial" w:cs="Arial"/>
            <w:bCs/>
            <w:sz w:val="22"/>
            <w:szCs w:val="22"/>
          </w:rPr>
          <w:t xml:space="preserve">Project Coordinator </w:t>
        </w:r>
      </w:ins>
      <w:r w:rsidRPr="00650BEC">
        <w:rPr>
          <w:rFonts w:ascii="Arial" w:hAnsi="Arial" w:cs="Arial"/>
          <w:bCs/>
          <w:sz w:val="22"/>
          <w:szCs w:val="22"/>
        </w:rPr>
        <w:t xml:space="preserve">(one of the core faculty). The initial meeting will involve the creation of an individual development plan with concrete goals; this plan will be re-evaluated every year. Students will also be mentored through the informal networks fostered by their internships in their second year of grant funding. </w:t>
      </w:r>
    </w:p>
    <w:p w14:paraId="73045E6E" w14:textId="43686202" w:rsidR="002E13D9" w:rsidRPr="002E13D9" w:rsidRDefault="002E13D9" w:rsidP="002703FC">
      <w:pPr>
        <w:ind w:firstLine="720"/>
        <w:contextualSpacing/>
        <w:rPr>
          <w:rFonts w:ascii="Arial" w:hAnsi="Arial" w:cs="Arial"/>
          <w:sz w:val="22"/>
          <w:szCs w:val="22"/>
        </w:rPr>
      </w:pPr>
      <w:r w:rsidRPr="002E13D9">
        <w:rPr>
          <w:rFonts w:ascii="Arial" w:hAnsi="Arial" w:cs="Arial"/>
          <w:sz w:val="22"/>
          <w:szCs w:val="22"/>
        </w:rPr>
        <w:t>Co</w:t>
      </w:r>
      <w:r w:rsidR="00AB57AD">
        <w:rPr>
          <w:rFonts w:ascii="Arial" w:hAnsi="Arial" w:cs="Arial"/>
          <w:sz w:val="22"/>
          <w:szCs w:val="22"/>
        </w:rPr>
        <w:t>-</w:t>
      </w:r>
      <w:r w:rsidRPr="002E13D9">
        <w:rPr>
          <w:rFonts w:ascii="Arial" w:hAnsi="Arial" w:cs="Arial"/>
          <w:sz w:val="22"/>
          <w:szCs w:val="22"/>
        </w:rPr>
        <w:t xml:space="preserve">PI Kwit will oversee </w:t>
      </w:r>
      <w:ins w:id="565" w:author="Pound, Sharon Sweetser" w:date="2017-01-22T12:29:00Z">
        <w:r w:rsidR="00396450">
          <w:rPr>
            <w:rFonts w:ascii="Arial" w:hAnsi="Arial" w:cs="Arial"/>
            <w:sz w:val="22"/>
            <w:szCs w:val="22"/>
          </w:rPr>
          <w:t>t</w:t>
        </w:r>
      </w:ins>
      <w:del w:id="566" w:author="Pound, Sharon Sweetser" w:date="2017-01-22T12:29:00Z">
        <w:r w:rsidRPr="002E13D9" w:rsidDel="00396450">
          <w:rPr>
            <w:rFonts w:ascii="Arial" w:hAnsi="Arial" w:cs="Arial"/>
            <w:sz w:val="22"/>
            <w:szCs w:val="22"/>
          </w:rPr>
          <w:delText>T</w:delText>
        </w:r>
      </w:del>
      <w:r w:rsidRPr="002E13D9">
        <w:rPr>
          <w:rFonts w:ascii="Arial" w:hAnsi="Arial" w:cs="Arial"/>
          <w:sz w:val="22"/>
          <w:szCs w:val="22"/>
        </w:rPr>
        <w:t xml:space="preserve">rainees’ </w:t>
      </w:r>
      <w:del w:id="567" w:author="Pound, Sharon Sweetser" w:date="2017-01-22T12:29:00Z">
        <w:r w:rsidRPr="002E13D9" w:rsidDel="00396450">
          <w:rPr>
            <w:rFonts w:ascii="Arial" w:hAnsi="Arial" w:cs="Arial"/>
            <w:sz w:val="22"/>
            <w:szCs w:val="22"/>
          </w:rPr>
          <w:delText xml:space="preserve">mentorship and </w:delText>
        </w:r>
      </w:del>
      <w:r w:rsidRPr="002E13D9">
        <w:rPr>
          <w:rFonts w:ascii="Arial" w:hAnsi="Arial" w:cs="Arial"/>
          <w:sz w:val="22"/>
          <w:szCs w:val="22"/>
        </w:rPr>
        <w:t>mentoring activities</w:t>
      </w:r>
      <w:ins w:id="568" w:author="Pound, Sharon Sweetser" w:date="2017-01-22T12:29:00Z">
        <w:r w:rsidR="00396450">
          <w:rPr>
            <w:rFonts w:ascii="Arial" w:hAnsi="Arial" w:cs="Arial"/>
            <w:sz w:val="22"/>
            <w:szCs w:val="22"/>
          </w:rPr>
          <w:t>,</w:t>
        </w:r>
      </w:ins>
      <w:r w:rsidRPr="002E13D9">
        <w:rPr>
          <w:rFonts w:ascii="Arial" w:hAnsi="Arial" w:cs="Arial"/>
          <w:sz w:val="22"/>
          <w:szCs w:val="22"/>
        </w:rPr>
        <w:t xml:space="preserve"> </w:t>
      </w:r>
      <w:commentRangeStart w:id="569"/>
      <w:r w:rsidRPr="002E13D9">
        <w:rPr>
          <w:rFonts w:ascii="Arial" w:hAnsi="Arial" w:cs="Arial"/>
          <w:sz w:val="22"/>
          <w:szCs w:val="22"/>
        </w:rPr>
        <w:t>to be developed</w:t>
      </w:r>
      <w:ins w:id="570" w:author="Pound, Sharon Sweetser" w:date="2017-01-22T12:28:00Z">
        <w:r w:rsidR="00396450">
          <w:rPr>
            <w:rFonts w:ascii="Arial" w:hAnsi="Arial" w:cs="Arial"/>
            <w:sz w:val="22"/>
            <w:szCs w:val="22"/>
          </w:rPr>
          <w:t xml:space="preserve"> </w:t>
        </w:r>
      </w:ins>
      <w:commentRangeEnd w:id="569"/>
      <w:r w:rsidR="008B25AC">
        <w:rPr>
          <w:rStyle w:val="CommentReference"/>
        </w:rPr>
        <w:commentReference w:id="569"/>
      </w:r>
      <w:ins w:id="571" w:author="Pound, Sharon Sweetser" w:date="2017-01-22T12:29:00Z">
        <w:r w:rsidR="00396450">
          <w:rPr>
            <w:rFonts w:ascii="Arial" w:hAnsi="Arial" w:cs="Arial"/>
            <w:sz w:val="22"/>
            <w:szCs w:val="22"/>
          </w:rPr>
          <w:t>collaboratively</w:t>
        </w:r>
      </w:ins>
      <w:ins w:id="572" w:author="Pound, Sharon Sweetser" w:date="2017-01-22T12:28:00Z">
        <w:r w:rsidR="00396450">
          <w:rPr>
            <w:rFonts w:ascii="Arial" w:hAnsi="Arial" w:cs="Arial"/>
            <w:sz w:val="22"/>
            <w:szCs w:val="22"/>
          </w:rPr>
          <w:t xml:space="preserve"> with Dr. Brothers, who also oversees the Office of Graduate Training and Mentorship within the Gra</w:t>
        </w:r>
      </w:ins>
      <w:ins w:id="573" w:author="Pound, Sharon Sweetser" w:date="2017-01-22T12:29:00Z">
        <w:r w:rsidR="00396450">
          <w:rPr>
            <w:rFonts w:ascii="Arial" w:hAnsi="Arial" w:cs="Arial"/>
            <w:sz w:val="22"/>
            <w:szCs w:val="22"/>
          </w:rPr>
          <w:t>d</w:t>
        </w:r>
      </w:ins>
      <w:ins w:id="574" w:author="Pound, Sharon Sweetser" w:date="2017-01-22T12:28:00Z">
        <w:r w:rsidR="00396450">
          <w:rPr>
            <w:rFonts w:ascii="Arial" w:hAnsi="Arial" w:cs="Arial"/>
            <w:sz w:val="22"/>
            <w:szCs w:val="22"/>
          </w:rPr>
          <w:t>uate School</w:t>
        </w:r>
      </w:ins>
      <w:r w:rsidRPr="002E13D9">
        <w:rPr>
          <w:rFonts w:ascii="Arial" w:hAnsi="Arial" w:cs="Arial"/>
          <w:sz w:val="22"/>
          <w:szCs w:val="22"/>
        </w:rPr>
        <w:t xml:space="preserve">. </w:t>
      </w:r>
      <w:commentRangeStart w:id="575"/>
      <w:r w:rsidRPr="002E13D9">
        <w:rPr>
          <w:rFonts w:ascii="Arial" w:hAnsi="Arial" w:cs="Arial"/>
          <w:sz w:val="22"/>
          <w:szCs w:val="22"/>
        </w:rPr>
        <w:t>One of these activities is a weekly discourse session, modeled on a PEER initiative to increase the number of exceptional underrepresented students graduating with doctoral degrees in STEM disciplines at UT</w:t>
      </w:r>
      <w:commentRangeEnd w:id="575"/>
      <w:r w:rsidR="008B25AC">
        <w:rPr>
          <w:rStyle w:val="CommentReference"/>
        </w:rPr>
        <w:commentReference w:id="575"/>
      </w:r>
      <w:r w:rsidRPr="002E13D9">
        <w:rPr>
          <w:rFonts w:ascii="Arial" w:hAnsi="Arial" w:cs="Arial"/>
          <w:sz w:val="22"/>
          <w:szCs w:val="22"/>
        </w:rPr>
        <w:t xml:space="preserve">. Another activity will help students develop an </w:t>
      </w:r>
      <w:commentRangeStart w:id="576"/>
      <w:r w:rsidRPr="002E13D9">
        <w:rPr>
          <w:rFonts w:ascii="Arial" w:hAnsi="Arial" w:cs="Arial"/>
          <w:sz w:val="22"/>
          <w:szCs w:val="22"/>
        </w:rPr>
        <w:t xml:space="preserve">individual development plan </w:t>
      </w:r>
      <w:commentRangeEnd w:id="576"/>
      <w:r w:rsidR="008B25AC">
        <w:rPr>
          <w:rStyle w:val="CommentReference"/>
        </w:rPr>
        <w:commentReference w:id="576"/>
      </w:r>
      <w:r w:rsidRPr="002E13D9">
        <w:rPr>
          <w:rFonts w:ascii="Arial" w:hAnsi="Arial" w:cs="Arial"/>
          <w:sz w:val="22"/>
          <w:szCs w:val="22"/>
        </w:rPr>
        <w:t>and monitor their progress toward accomplishing their goals.</w:t>
      </w:r>
    </w:p>
    <w:p w14:paraId="09A78C37" w14:textId="7F39C90D" w:rsidR="002E13D9" w:rsidRPr="002E13D9" w:rsidRDefault="002E13D9" w:rsidP="0072026D">
      <w:pPr>
        <w:ind w:firstLine="720"/>
        <w:contextualSpacing/>
        <w:rPr>
          <w:rFonts w:ascii="Arial" w:hAnsi="Arial" w:cs="Arial"/>
          <w:sz w:val="22"/>
          <w:szCs w:val="22"/>
        </w:rPr>
      </w:pPr>
      <w:r w:rsidRPr="002E13D9">
        <w:rPr>
          <w:rFonts w:ascii="Arial" w:hAnsi="Arial" w:cs="Arial"/>
          <w:sz w:val="22"/>
          <w:szCs w:val="22"/>
        </w:rPr>
        <w:t xml:space="preserve"> We will create a community of scholars within NRT cohorts and connect students with other programs at UT. The goal is to create experiences that further each student’s professional aspirations. We will leverage existing resources, such as UT’s Multi-Cultural Graduate Student Organization</w:t>
      </w:r>
      <w:r w:rsidR="00680D21">
        <w:rPr>
          <w:rFonts w:ascii="Arial" w:hAnsi="Arial" w:cs="Arial"/>
          <w:sz w:val="22"/>
          <w:szCs w:val="22"/>
        </w:rPr>
        <w:t xml:space="preserve">, which </w:t>
      </w:r>
      <w:r w:rsidR="002A6B4B">
        <w:rPr>
          <w:rFonts w:ascii="Arial" w:hAnsi="Arial" w:cs="Arial"/>
          <w:sz w:val="22"/>
          <w:szCs w:val="22"/>
        </w:rPr>
        <w:t>connects members of underrepresented groups across campus, to help students connect with others</w:t>
      </w:r>
      <w:r w:rsidRPr="002E13D9">
        <w:rPr>
          <w:rFonts w:ascii="Arial" w:hAnsi="Arial" w:cs="Arial"/>
          <w:sz w:val="22"/>
          <w:szCs w:val="22"/>
        </w:rPr>
        <w:t xml:space="preserve">. We hope to improve on UT’s current graduate student retention rate, which is ____, by increasing that rate to ___ in our three disciplines. Working with the Graduate School’s </w:t>
      </w:r>
      <w:r w:rsidR="002A6B4B">
        <w:rPr>
          <w:rFonts w:ascii="Arial" w:hAnsi="Arial" w:cs="Arial"/>
          <w:sz w:val="22"/>
          <w:szCs w:val="22"/>
        </w:rPr>
        <w:t xml:space="preserve">new </w:t>
      </w:r>
      <w:r w:rsidRPr="002E13D9">
        <w:rPr>
          <w:rFonts w:ascii="Arial" w:hAnsi="Arial" w:cs="Arial"/>
          <w:sz w:val="22"/>
          <w:szCs w:val="22"/>
        </w:rPr>
        <w:t>customer relationship management system, we will be able to identify where students were recruited, and when they applied, were accepted, enrolled, and matriculated. Such a system enables the NRT program to au</w:t>
      </w:r>
      <w:r w:rsidR="002A6B4B">
        <w:rPr>
          <w:rFonts w:ascii="Arial" w:hAnsi="Arial" w:cs="Arial"/>
          <w:sz w:val="22"/>
          <w:szCs w:val="22"/>
        </w:rPr>
        <w:t>tomatically respond to students, providing immediate feedback</w:t>
      </w:r>
      <w:r w:rsidRPr="002E13D9">
        <w:rPr>
          <w:rFonts w:ascii="Arial" w:hAnsi="Arial" w:cs="Arial"/>
          <w:sz w:val="22"/>
          <w:szCs w:val="22"/>
        </w:rPr>
        <w:t>.</w:t>
      </w:r>
    </w:p>
    <w:p w14:paraId="2DAACBDC" w14:textId="77777777" w:rsidR="002E13D9" w:rsidRPr="00650BEC" w:rsidRDefault="002E13D9">
      <w:pPr>
        <w:contextualSpacing/>
        <w:rPr>
          <w:rFonts w:ascii="Arial" w:hAnsi="Arial" w:cs="Arial"/>
          <w:b/>
          <w:sz w:val="22"/>
          <w:szCs w:val="22"/>
        </w:rPr>
      </w:pPr>
    </w:p>
    <w:p w14:paraId="74A2C6E6" w14:textId="1C025780" w:rsidR="008F29F2" w:rsidDel="0076071C" w:rsidRDefault="00AB4F40" w:rsidP="00394FB2">
      <w:pPr>
        <w:spacing w:after="120"/>
        <w:outlineLvl w:val="0"/>
        <w:rPr>
          <w:del w:id="577" w:author="Pound, Sharon Sweetser" w:date="2017-01-22T11:47:00Z"/>
          <w:rFonts w:ascii="Arial" w:hAnsi="Arial" w:cs="Arial"/>
          <w:b/>
          <w:sz w:val="22"/>
          <w:szCs w:val="22"/>
        </w:rPr>
      </w:pPr>
      <w:del w:id="578" w:author="Pound, Sharon Sweetser" w:date="2017-01-22T12:09:00Z">
        <w:r w:rsidDel="00345B38">
          <w:rPr>
            <w:rFonts w:ascii="Arial" w:hAnsi="Arial" w:cs="Arial"/>
            <w:b/>
            <w:sz w:val="22"/>
            <w:szCs w:val="22"/>
          </w:rPr>
          <w:delText>G</w:delText>
        </w:r>
      </w:del>
      <w:ins w:id="579" w:author="Pound, Sharon Sweetser" w:date="2017-01-22T12:09:00Z">
        <w:r w:rsidR="00345B38">
          <w:rPr>
            <w:rFonts w:ascii="Arial" w:hAnsi="Arial" w:cs="Arial"/>
            <w:b/>
            <w:sz w:val="22"/>
            <w:szCs w:val="22"/>
          </w:rPr>
          <w:t>H</w:t>
        </w:r>
      </w:ins>
      <w:r>
        <w:rPr>
          <w:rFonts w:ascii="Arial" w:hAnsi="Arial" w:cs="Arial"/>
          <w:b/>
          <w:sz w:val="22"/>
          <w:szCs w:val="22"/>
        </w:rPr>
        <w:t xml:space="preserve">.  </w:t>
      </w:r>
      <w:r w:rsidR="003F40E5" w:rsidRPr="00650BEC">
        <w:rPr>
          <w:rFonts w:ascii="Arial" w:hAnsi="Arial" w:cs="Arial"/>
          <w:b/>
          <w:sz w:val="22"/>
          <w:szCs w:val="22"/>
        </w:rPr>
        <w:t xml:space="preserve">Performance </w:t>
      </w:r>
      <w:commentRangeStart w:id="580"/>
      <w:r w:rsidR="003F40E5" w:rsidRPr="00650BEC">
        <w:rPr>
          <w:rFonts w:ascii="Arial" w:hAnsi="Arial" w:cs="Arial"/>
          <w:b/>
          <w:sz w:val="22"/>
          <w:szCs w:val="22"/>
        </w:rPr>
        <w:t>Assessment</w:t>
      </w:r>
      <w:commentRangeEnd w:id="580"/>
      <w:r w:rsidR="003F40E5" w:rsidRPr="00650BEC">
        <w:rPr>
          <w:rStyle w:val="CommentReference"/>
          <w:rFonts w:ascii="Arial" w:hAnsi="Arial" w:cs="Arial"/>
          <w:sz w:val="22"/>
          <w:szCs w:val="22"/>
        </w:rPr>
        <w:commentReference w:id="580"/>
      </w:r>
      <w:r w:rsidR="003F40E5" w:rsidRPr="00650BEC">
        <w:rPr>
          <w:rFonts w:ascii="Arial" w:hAnsi="Arial" w:cs="Arial"/>
          <w:b/>
          <w:sz w:val="22"/>
          <w:szCs w:val="22"/>
        </w:rPr>
        <w:t xml:space="preserve"> / Project Evaluation</w:t>
      </w:r>
    </w:p>
    <w:p w14:paraId="25525089" w14:textId="77777777" w:rsidR="00AB4F40" w:rsidRPr="00650BEC" w:rsidRDefault="00AB4F40" w:rsidP="00394FB2">
      <w:pPr>
        <w:spacing w:after="120"/>
        <w:outlineLvl w:val="0"/>
        <w:rPr>
          <w:rFonts w:ascii="Arial" w:hAnsi="Arial" w:cs="Arial"/>
          <w:b/>
          <w:sz w:val="22"/>
          <w:szCs w:val="22"/>
        </w:rPr>
      </w:pPr>
    </w:p>
    <w:p w14:paraId="5E2E39D9" w14:textId="4A341F2B" w:rsidR="00F54773" w:rsidRPr="00F54773" w:rsidRDefault="00F54773" w:rsidP="00C47C9A">
      <w:pPr>
        <w:ind w:firstLine="720"/>
        <w:contextualSpacing/>
        <w:rPr>
          <w:ins w:id="581" w:author="Pound, Sharon Sweetser" w:date="2017-01-22T10:45:00Z"/>
          <w:rFonts w:ascii="Arial" w:hAnsi="Arial" w:cs="Arial"/>
          <w:sz w:val="22"/>
          <w:szCs w:val="22"/>
        </w:rPr>
      </w:pPr>
      <w:ins w:id="582" w:author="Pound, Sharon Sweetser" w:date="2017-01-22T10:45:00Z">
        <w:r w:rsidRPr="00F54773">
          <w:rPr>
            <w:rFonts w:ascii="Arial" w:hAnsi="Arial" w:cs="Arial"/>
            <w:sz w:val="22"/>
            <w:szCs w:val="22"/>
          </w:rPr>
          <w:t xml:space="preserve">The evaluation of this NRT program will be conducted by East Main Evaluation &amp; Consulting, LLC of Wilmington, NC. EMEC </w:t>
        </w:r>
      </w:ins>
      <w:ins w:id="583" w:author="Pound, Sharon Sweetser" w:date="2017-01-22T12:12:00Z">
        <w:r w:rsidR="00203AC4">
          <w:rPr>
            <w:rFonts w:ascii="Arial" w:hAnsi="Arial" w:cs="Arial"/>
            <w:sz w:val="22"/>
            <w:szCs w:val="22"/>
          </w:rPr>
          <w:t>provides</w:t>
        </w:r>
      </w:ins>
      <w:ins w:id="584" w:author="Pound, Sharon Sweetser" w:date="2017-01-22T10:45:00Z">
        <w:r w:rsidRPr="00F54773">
          <w:rPr>
            <w:rFonts w:ascii="Arial" w:hAnsi="Arial" w:cs="Arial"/>
            <w:sz w:val="22"/>
            <w:szCs w:val="22"/>
          </w:rPr>
          <w:t xml:space="preserve"> consulting and evaluation services with expertise in science and mathematics education and technology. </w:t>
        </w:r>
      </w:ins>
      <w:ins w:id="585" w:author="Pound, Sharon Sweetser" w:date="2017-01-22T12:12:00Z">
        <w:r w:rsidR="00203AC4">
          <w:rPr>
            <w:rFonts w:ascii="Arial" w:hAnsi="Arial" w:cs="Arial"/>
            <w:sz w:val="22"/>
            <w:szCs w:val="22"/>
          </w:rPr>
          <w:t>This</w:t>
        </w:r>
      </w:ins>
      <w:ins w:id="586" w:author="Pound, Sharon Sweetser" w:date="2017-01-22T10:45:00Z">
        <w:r w:rsidRPr="00F54773">
          <w:rPr>
            <w:rFonts w:ascii="Arial" w:hAnsi="Arial" w:cs="Arial"/>
            <w:sz w:val="22"/>
            <w:szCs w:val="22"/>
          </w:rPr>
          <w:t xml:space="preserve"> effort will be managed by Barbara P. Heath, Ph.D.</w:t>
        </w:r>
      </w:ins>
      <w:ins w:id="587" w:author="Pound, Sharon Sweetser" w:date="2017-01-22T12:12:00Z">
        <w:r w:rsidR="00203AC4">
          <w:rPr>
            <w:rFonts w:ascii="Arial" w:hAnsi="Arial" w:cs="Arial"/>
            <w:sz w:val="22"/>
            <w:szCs w:val="22"/>
          </w:rPr>
          <w:t>,</w:t>
        </w:r>
      </w:ins>
      <w:ins w:id="588" w:author="Pound, Sharon Sweetser" w:date="2017-01-22T10:45:00Z">
        <w:r w:rsidRPr="00F54773">
          <w:rPr>
            <w:rFonts w:ascii="Arial" w:hAnsi="Arial" w:cs="Arial"/>
            <w:sz w:val="22"/>
            <w:szCs w:val="22"/>
          </w:rPr>
          <w:t xml:space="preserve"> with implementation support from additional staff. Dr. Heath founded EMEC in 2004 and has evaluated over 30 STEM focused programs including CyVerse (formerly iPlant), multiple Math and Science Partnerships, and various informal education efforts.</w:t>
        </w:r>
      </w:ins>
    </w:p>
    <w:p w14:paraId="52E97D25" w14:textId="3D2BCE45" w:rsidR="00F54773" w:rsidRPr="00F54773" w:rsidRDefault="00F54773" w:rsidP="00C47C9A">
      <w:pPr>
        <w:ind w:firstLine="720"/>
        <w:contextualSpacing/>
        <w:rPr>
          <w:ins w:id="589" w:author="Pound, Sharon Sweetser" w:date="2017-01-22T10:45:00Z"/>
          <w:rFonts w:ascii="Arial" w:hAnsi="Arial" w:cs="Arial"/>
          <w:sz w:val="22"/>
          <w:szCs w:val="22"/>
        </w:rPr>
      </w:pPr>
      <w:ins w:id="590" w:author="Pound, Sharon Sweetser" w:date="2017-01-22T10:45:00Z">
        <w:r w:rsidRPr="00F54773">
          <w:rPr>
            <w:rFonts w:ascii="Arial" w:hAnsi="Arial" w:cs="Arial"/>
            <w:sz w:val="22"/>
            <w:szCs w:val="22"/>
          </w:rPr>
          <w:t>The evaluation of this NRT will follow a process</w:t>
        </w:r>
      </w:ins>
      <w:ins w:id="591" w:author="Pound, Sharon Sweetser" w:date="2017-01-22T12:13:00Z">
        <w:r w:rsidR="00203AC4">
          <w:rPr>
            <w:rFonts w:ascii="Arial" w:hAnsi="Arial" w:cs="Arial"/>
            <w:sz w:val="22"/>
            <w:szCs w:val="22"/>
          </w:rPr>
          <w:t>-</w:t>
        </w:r>
      </w:ins>
      <w:ins w:id="592" w:author="Pound, Sharon Sweetser" w:date="2017-01-22T10:45:00Z">
        <w:r w:rsidRPr="00F54773">
          <w:rPr>
            <w:rFonts w:ascii="Arial" w:hAnsi="Arial" w:cs="Arial"/>
            <w:sz w:val="22"/>
            <w:szCs w:val="22"/>
          </w:rPr>
          <w:t>and</w:t>
        </w:r>
      </w:ins>
      <w:ins w:id="593" w:author="Pound, Sharon Sweetser" w:date="2017-01-22T12:13:00Z">
        <w:r w:rsidR="00203AC4">
          <w:rPr>
            <w:rFonts w:ascii="Arial" w:hAnsi="Arial" w:cs="Arial"/>
            <w:sz w:val="22"/>
            <w:szCs w:val="22"/>
          </w:rPr>
          <w:t>-</w:t>
        </w:r>
      </w:ins>
      <w:ins w:id="594" w:author="Pound, Sharon Sweetser" w:date="2017-01-22T10:45:00Z">
        <w:r w:rsidRPr="00F54773">
          <w:rPr>
            <w:rFonts w:ascii="Arial" w:hAnsi="Arial" w:cs="Arial"/>
            <w:sz w:val="22"/>
            <w:szCs w:val="22"/>
          </w:rPr>
          <w:t xml:space="preserve">outcome framework. </w:t>
        </w:r>
      </w:ins>
      <w:ins w:id="595" w:author="Pound, Sharon Sweetser" w:date="2017-01-22T12:13:00Z">
        <w:r w:rsidR="00203AC4">
          <w:rPr>
            <w:rFonts w:ascii="Arial" w:hAnsi="Arial" w:cs="Arial"/>
            <w:sz w:val="22"/>
            <w:szCs w:val="22"/>
          </w:rPr>
          <w:t>This</w:t>
        </w:r>
      </w:ins>
      <w:ins w:id="596" w:author="Pound, Sharon Sweetser" w:date="2017-01-22T10:45:00Z">
        <w:r w:rsidRPr="00F54773">
          <w:rPr>
            <w:rFonts w:ascii="Arial" w:hAnsi="Arial" w:cs="Arial"/>
            <w:sz w:val="22"/>
            <w:szCs w:val="22"/>
          </w:rPr>
          <w:t xml:space="preserve"> approach provides a comprehensive model to continue to analyze the project activities while gathering data on the program effects. Within this framework, a logic model (</w:t>
        </w:r>
        <w:commentRangeStart w:id="597"/>
        <w:r w:rsidRPr="00F54773">
          <w:rPr>
            <w:rFonts w:ascii="Arial" w:hAnsi="Arial" w:cs="Arial"/>
            <w:sz w:val="22"/>
            <w:szCs w:val="22"/>
          </w:rPr>
          <w:t>see tables</w:t>
        </w:r>
      </w:ins>
      <w:commentRangeEnd w:id="597"/>
      <w:ins w:id="598" w:author="Pound, Sharon Sweetser" w:date="2017-01-22T12:13:00Z">
        <w:r w:rsidR="00203AC4">
          <w:rPr>
            <w:rStyle w:val="CommentReference"/>
          </w:rPr>
          <w:commentReference w:id="597"/>
        </w:r>
      </w:ins>
      <w:ins w:id="599" w:author="Pound, Sharon Sweetser" w:date="2017-01-22T10:45:00Z">
        <w:r w:rsidRPr="00F54773">
          <w:rPr>
            <w:rFonts w:ascii="Arial" w:hAnsi="Arial" w:cs="Arial"/>
            <w:sz w:val="22"/>
            <w:szCs w:val="22"/>
          </w:rPr>
          <w:t xml:space="preserve">) is used to represent the sequence of steps between program services and outcomes (Rossi, Lipsey, and Freeman 2004). The evaluation tables represent the logic model developed for the proposed </w:t>
        </w:r>
        <w:r w:rsidRPr="00F54773">
          <w:rPr>
            <w:rFonts w:ascii="Arial" w:hAnsi="Arial" w:cs="Arial"/>
            <w:sz w:val="22"/>
            <w:szCs w:val="22"/>
          </w:rPr>
          <w:lastRenderedPageBreak/>
          <w:t>NRT program. The outputs and outcomes shown include identified performance measures and expected competencies that are anticipated effects of the project activities.</w:t>
        </w:r>
      </w:ins>
    </w:p>
    <w:p w14:paraId="67DC6349" w14:textId="385A5EE4" w:rsidR="00F54773" w:rsidRPr="00F54773" w:rsidRDefault="00F54773" w:rsidP="00C47C9A">
      <w:pPr>
        <w:ind w:firstLine="720"/>
        <w:contextualSpacing/>
        <w:rPr>
          <w:ins w:id="600" w:author="Pound, Sharon Sweetser" w:date="2017-01-22T10:45:00Z"/>
          <w:rFonts w:ascii="Arial" w:hAnsi="Arial" w:cs="Arial"/>
          <w:sz w:val="22"/>
          <w:szCs w:val="22"/>
        </w:rPr>
      </w:pPr>
      <w:ins w:id="601" w:author="Pound, Sharon Sweetser" w:date="2017-01-22T10:45:00Z">
        <w:r w:rsidRPr="00F54773">
          <w:rPr>
            <w:rFonts w:ascii="Arial" w:hAnsi="Arial" w:cs="Arial"/>
            <w:sz w:val="22"/>
            <w:szCs w:val="22"/>
          </w:rPr>
          <w:t>Process evaluation seeks to answer two main questions. First, are the services and support functions consistent with the program design</w:t>
        </w:r>
      </w:ins>
      <w:ins w:id="602" w:author="Pound, Sharon Sweetser" w:date="2017-01-22T12:14:00Z">
        <w:r w:rsidR="00203AC4">
          <w:rPr>
            <w:rFonts w:ascii="Arial" w:hAnsi="Arial" w:cs="Arial"/>
            <w:sz w:val="22"/>
            <w:szCs w:val="22"/>
          </w:rPr>
          <w:t>? S</w:t>
        </w:r>
      </w:ins>
      <w:ins w:id="603" w:author="Pound, Sharon Sweetser" w:date="2017-01-22T10:45:00Z">
        <w:r w:rsidRPr="00F54773">
          <w:rPr>
            <w:rFonts w:ascii="Arial" w:hAnsi="Arial" w:cs="Arial"/>
            <w:sz w:val="22"/>
            <w:szCs w:val="22"/>
          </w:rPr>
          <w:t>econd, are the services reaching the target population</w:t>
        </w:r>
      </w:ins>
      <w:ins w:id="604" w:author="Pound, Sharon Sweetser" w:date="2017-01-22T12:14:00Z">
        <w:r w:rsidR="00203AC4">
          <w:rPr>
            <w:rFonts w:ascii="Arial" w:hAnsi="Arial" w:cs="Arial"/>
            <w:sz w:val="22"/>
            <w:szCs w:val="22"/>
          </w:rPr>
          <w:t xml:space="preserve">? </w:t>
        </w:r>
      </w:ins>
      <w:ins w:id="605" w:author="Pound, Sharon Sweetser" w:date="2017-01-22T10:45:00Z">
        <w:r w:rsidRPr="00F54773">
          <w:rPr>
            <w:rFonts w:ascii="Arial" w:hAnsi="Arial" w:cs="Arial"/>
            <w:sz w:val="22"/>
            <w:szCs w:val="22"/>
          </w:rPr>
          <w:t xml:space="preserve">This approach was selected as the most appropriate method for measuring the processes related to the primary program activities. The program impact theory (Figure </w:t>
        </w:r>
      </w:ins>
      <w:ins w:id="606" w:author="Pound, Sharon Sweetser" w:date="2017-01-22T12:14:00Z">
        <w:r w:rsidR="00203AC4">
          <w:rPr>
            <w:rFonts w:ascii="Arial" w:hAnsi="Arial" w:cs="Arial"/>
            <w:sz w:val="22"/>
            <w:szCs w:val="22"/>
          </w:rPr>
          <w:t>3</w:t>
        </w:r>
      </w:ins>
      <w:ins w:id="607" w:author="Pound, Sharon Sweetser" w:date="2017-01-22T10:45:00Z">
        <w:r w:rsidRPr="00F54773">
          <w:rPr>
            <w:rFonts w:ascii="Arial" w:hAnsi="Arial" w:cs="Arial"/>
            <w:sz w:val="22"/>
            <w:szCs w:val="22"/>
          </w:rPr>
          <w:t xml:space="preserve">) guides the evaluation team in establishing the links between program services and the overall benefits or effects of the program. This approach provides the most appropriate means for measuring the intermediate effects of the target populations. </w:t>
        </w:r>
      </w:ins>
    </w:p>
    <w:p w14:paraId="0CD9D42B" w14:textId="77777777" w:rsidR="00F54773" w:rsidRPr="00394FB2" w:rsidRDefault="00F54773" w:rsidP="00F54773">
      <w:pPr>
        <w:contextualSpacing/>
        <w:rPr>
          <w:ins w:id="608" w:author="Pound, Sharon Sweetser" w:date="2017-01-22T10:45:00Z"/>
          <w:rFonts w:ascii="Arial" w:hAnsi="Arial" w:cs="Arial"/>
          <w:sz w:val="12"/>
          <w:szCs w:val="12"/>
        </w:rPr>
      </w:pPr>
    </w:p>
    <w:p w14:paraId="02F3A298" w14:textId="36D85EFA" w:rsidR="00FC7271" w:rsidRPr="00646C3D" w:rsidRDefault="00FC7271" w:rsidP="00FC7271">
      <w:pPr>
        <w:jc w:val="center"/>
        <w:rPr>
          <w:ins w:id="609" w:author="Pound, Sharon Sweetser" w:date="2017-01-22T10:52:00Z"/>
          <w:rFonts w:ascii="Arial" w:hAnsi="Arial" w:cs="Arial"/>
        </w:rPr>
      </w:pPr>
      <w:ins w:id="610" w:author="Pound, Sharon Sweetser" w:date="2017-01-22T10:52:00Z">
        <w:r w:rsidRPr="00646C3D">
          <w:rPr>
            <w:rFonts w:ascii="Arial" w:hAnsi="Arial" w:cs="Arial"/>
            <w:noProof/>
            <w:rPrChange w:id="611" w:author="Unknown">
              <w:rPr>
                <w:noProof/>
              </w:rPr>
            </w:rPrChange>
          </w:rPr>
          <w:drawing>
            <wp:inline distT="0" distB="0" distL="0" distR="0" wp14:anchorId="46815F91" wp14:editId="6C3C1258">
              <wp:extent cx="4709160" cy="386542"/>
              <wp:effectExtent l="50800" t="76200" r="40640" b="7112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ins>
    </w:p>
    <w:p w14:paraId="57B143C2" w14:textId="551F369A" w:rsidR="00FC7271" w:rsidRPr="00C47C9A" w:rsidRDefault="001C44DC" w:rsidP="00FC7271">
      <w:pPr>
        <w:jc w:val="center"/>
        <w:rPr>
          <w:ins w:id="612" w:author="Pound, Sharon Sweetser" w:date="2017-01-22T10:52:00Z"/>
          <w:rFonts w:ascii="Arial" w:hAnsi="Arial" w:cs="Arial"/>
          <w:i/>
          <w:sz w:val="20"/>
          <w:szCs w:val="20"/>
        </w:rPr>
      </w:pPr>
      <w:ins w:id="613" w:author="Pound, Sharon Sweetser" w:date="2017-01-22T10:52:00Z">
        <w:r w:rsidRPr="00C47C9A">
          <w:rPr>
            <w:rFonts w:ascii="Arial" w:hAnsi="Arial" w:cs="Arial"/>
            <w:b/>
            <w:i/>
            <w:sz w:val="20"/>
            <w:szCs w:val="20"/>
          </w:rPr>
          <w:t xml:space="preserve">Figure </w:t>
        </w:r>
      </w:ins>
      <w:ins w:id="614" w:author="Pound, Sharon Sweetser" w:date="2017-01-22T12:14:00Z">
        <w:r w:rsidR="00203AC4">
          <w:rPr>
            <w:rFonts w:ascii="Arial" w:hAnsi="Arial" w:cs="Arial"/>
            <w:b/>
            <w:i/>
            <w:sz w:val="20"/>
            <w:szCs w:val="20"/>
          </w:rPr>
          <w:t>3</w:t>
        </w:r>
      </w:ins>
      <w:ins w:id="615" w:author="Pound, Sharon Sweetser" w:date="2017-01-22T10:52:00Z">
        <w:r w:rsidR="00FC7271" w:rsidRPr="00C47C9A">
          <w:rPr>
            <w:rFonts w:ascii="Arial" w:hAnsi="Arial" w:cs="Arial"/>
            <w:b/>
            <w:i/>
            <w:sz w:val="20"/>
            <w:szCs w:val="20"/>
          </w:rPr>
          <w:t>:</w:t>
        </w:r>
        <w:r w:rsidR="00FC7271" w:rsidRPr="00C47C9A">
          <w:rPr>
            <w:rFonts w:ascii="Arial" w:hAnsi="Arial" w:cs="Arial"/>
            <w:i/>
            <w:sz w:val="20"/>
            <w:szCs w:val="20"/>
          </w:rPr>
          <w:t xml:space="preserve"> Program Impact Theory </w:t>
        </w:r>
      </w:ins>
    </w:p>
    <w:p w14:paraId="49C0C287" w14:textId="77777777" w:rsidR="00FC7271" w:rsidRPr="00394FB2" w:rsidRDefault="00FC7271" w:rsidP="00F54773">
      <w:pPr>
        <w:contextualSpacing/>
        <w:rPr>
          <w:ins w:id="616" w:author="Pound, Sharon Sweetser" w:date="2017-01-22T10:45:00Z"/>
          <w:rFonts w:ascii="Arial" w:hAnsi="Arial" w:cs="Arial"/>
          <w:sz w:val="12"/>
          <w:szCs w:val="12"/>
        </w:rPr>
      </w:pPr>
    </w:p>
    <w:p w14:paraId="341A586D" w14:textId="46D768BB" w:rsidR="00F54773" w:rsidRPr="00F54773" w:rsidRDefault="00F54773" w:rsidP="00C47C9A">
      <w:pPr>
        <w:ind w:firstLine="720"/>
        <w:contextualSpacing/>
        <w:rPr>
          <w:ins w:id="617" w:author="Pound, Sharon Sweetser" w:date="2017-01-22T10:45:00Z"/>
          <w:rFonts w:ascii="Arial" w:hAnsi="Arial" w:cs="Arial"/>
          <w:sz w:val="22"/>
          <w:szCs w:val="22"/>
        </w:rPr>
      </w:pPr>
      <w:ins w:id="618" w:author="Pound, Sharon Sweetser" w:date="2017-01-22T10:45:00Z">
        <w:r w:rsidRPr="00F54773">
          <w:rPr>
            <w:rFonts w:ascii="Arial" w:hAnsi="Arial" w:cs="Arial"/>
            <w:sz w:val="22"/>
            <w:szCs w:val="22"/>
          </w:rPr>
          <w:t xml:space="preserve">The evaluation will utilize a mixed methods approach to gather both qualitative and quantitative data. Data collection for the external evaluators will include document review, surveys, interviews, and observations. Project documents will be collected and reviewed with assistance from the </w:t>
        </w:r>
      </w:ins>
      <w:ins w:id="619" w:author="Pound, Sharon Sweetser" w:date="2017-01-22T12:32:00Z">
        <w:r w:rsidR="009525CF">
          <w:rPr>
            <w:rFonts w:ascii="Arial" w:hAnsi="Arial" w:cs="Arial"/>
            <w:sz w:val="22"/>
            <w:szCs w:val="22"/>
          </w:rPr>
          <w:t>Project</w:t>
        </w:r>
      </w:ins>
      <w:ins w:id="620" w:author="Pound, Sharon Sweetser" w:date="2017-01-22T10:45:00Z">
        <w:r w:rsidR="00203AC4" w:rsidRPr="00F54773">
          <w:rPr>
            <w:rFonts w:ascii="Arial" w:hAnsi="Arial" w:cs="Arial"/>
            <w:sz w:val="22"/>
            <w:szCs w:val="22"/>
          </w:rPr>
          <w:t xml:space="preserve"> Coordinator</w:t>
        </w:r>
        <w:r w:rsidRPr="00F54773">
          <w:rPr>
            <w:rFonts w:ascii="Arial" w:hAnsi="Arial" w:cs="Arial"/>
            <w:sz w:val="22"/>
            <w:szCs w:val="22"/>
          </w:rPr>
          <w:t xml:space="preserve">. Documents will include (but not limited to) rosters, student data, course descriptions, and university policies. Document review will provide the opportunity to generate program outputs as well as track the project implementation and related changes. Surveys will be developed and deployed to trainees to collect data for satisfaction and knowledge and skill gains. Trainee surveys will be deployed each semester, post-workshop, post-internship, and post-graduation. Trainee surveys will be deployed to all participant students regardless of their funding status within the project. Additional surveys will be deployed to faculty and administrators to collect satisfaction, course or departmental changes, and suggestions for improvements. A trainee exit interview will be developed and instituted as trainees complete the program of study to collected final impressions of their experiences. Last, observations will occur when evaluators visit the site. This </w:t>
        </w:r>
      </w:ins>
      <w:ins w:id="621" w:author="Pound, Sharon Sweetser" w:date="2017-01-22T12:17:00Z">
        <w:r w:rsidR="00D16DA5">
          <w:rPr>
            <w:rFonts w:ascii="Arial" w:hAnsi="Arial" w:cs="Arial"/>
            <w:sz w:val="22"/>
            <w:szCs w:val="22"/>
          </w:rPr>
          <w:t>will</w:t>
        </w:r>
      </w:ins>
      <w:ins w:id="622" w:author="Pound, Sharon Sweetser" w:date="2017-01-22T10:45:00Z">
        <w:r w:rsidRPr="00F54773">
          <w:rPr>
            <w:rFonts w:ascii="Arial" w:hAnsi="Arial" w:cs="Arial"/>
            <w:sz w:val="22"/>
            <w:szCs w:val="22"/>
          </w:rPr>
          <w:t xml:space="preserve"> include observing courses and field experiences. Regular observation will </w:t>
        </w:r>
      </w:ins>
      <w:ins w:id="623" w:author="Pound, Sharon Sweetser" w:date="2017-01-22T12:17:00Z">
        <w:r w:rsidR="00D16DA5">
          <w:rPr>
            <w:rFonts w:ascii="Arial" w:hAnsi="Arial" w:cs="Arial"/>
            <w:sz w:val="22"/>
            <w:szCs w:val="22"/>
          </w:rPr>
          <w:t xml:space="preserve">also </w:t>
        </w:r>
      </w:ins>
      <w:ins w:id="624" w:author="Pound, Sharon Sweetser" w:date="2017-01-22T10:45:00Z">
        <w:r w:rsidRPr="00F54773">
          <w:rPr>
            <w:rFonts w:ascii="Arial" w:hAnsi="Arial" w:cs="Arial"/>
            <w:sz w:val="22"/>
            <w:szCs w:val="22"/>
          </w:rPr>
          <w:t xml:space="preserve">occur during </w:t>
        </w:r>
      </w:ins>
      <w:ins w:id="625" w:author="Pound, Sharon Sweetser" w:date="2017-01-22T12:17:00Z">
        <w:r w:rsidR="00D16DA5">
          <w:rPr>
            <w:rFonts w:ascii="Arial" w:hAnsi="Arial" w:cs="Arial"/>
            <w:sz w:val="22"/>
            <w:szCs w:val="22"/>
          </w:rPr>
          <w:t>Leadership Team</w:t>
        </w:r>
      </w:ins>
      <w:ins w:id="626" w:author="Pound, Sharon Sweetser" w:date="2017-01-22T10:45:00Z">
        <w:r w:rsidRPr="00F54773">
          <w:rPr>
            <w:rFonts w:ascii="Arial" w:hAnsi="Arial" w:cs="Arial"/>
            <w:sz w:val="22"/>
            <w:szCs w:val="22"/>
          </w:rPr>
          <w:t xml:space="preserve"> meetings. </w:t>
        </w:r>
      </w:ins>
    </w:p>
    <w:p w14:paraId="4C561100" w14:textId="2E63F1DB" w:rsidR="00F54773" w:rsidRPr="00F54773" w:rsidRDefault="00F54773" w:rsidP="00C47C9A">
      <w:pPr>
        <w:ind w:firstLine="720"/>
        <w:contextualSpacing/>
        <w:rPr>
          <w:ins w:id="627" w:author="Pound, Sharon Sweetser" w:date="2017-01-22T10:45:00Z"/>
          <w:rFonts w:ascii="Arial" w:hAnsi="Arial" w:cs="Arial"/>
          <w:sz w:val="22"/>
          <w:szCs w:val="22"/>
        </w:rPr>
      </w:pPr>
      <w:ins w:id="628" w:author="Pound, Sharon Sweetser" w:date="2017-01-22T10:45:00Z">
        <w:r w:rsidRPr="00F54773">
          <w:rPr>
            <w:rFonts w:ascii="Arial" w:hAnsi="Arial" w:cs="Arial"/>
            <w:sz w:val="22"/>
            <w:szCs w:val="22"/>
          </w:rPr>
          <w:t>The data collected will be analyzed</w:t>
        </w:r>
      </w:ins>
      <w:ins w:id="629" w:author="Pound, Sharon Sweetser" w:date="2017-01-22T12:16:00Z">
        <w:r w:rsidR="00203AC4">
          <w:rPr>
            <w:rFonts w:ascii="Arial" w:hAnsi="Arial" w:cs="Arial"/>
            <w:sz w:val="22"/>
            <w:szCs w:val="22"/>
          </w:rPr>
          <w:t>,</w:t>
        </w:r>
      </w:ins>
      <w:ins w:id="630" w:author="Pound, Sharon Sweetser" w:date="2017-01-22T10:45:00Z">
        <w:r w:rsidRPr="00F54773">
          <w:rPr>
            <w:rFonts w:ascii="Arial" w:hAnsi="Arial" w:cs="Arial"/>
            <w:sz w:val="22"/>
            <w:szCs w:val="22"/>
          </w:rPr>
          <w:t xml:space="preserve"> and results will be provided to the </w:t>
        </w:r>
      </w:ins>
      <w:ins w:id="631" w:author="Pound, Sharon Sweetser" w:date="2017-01-22T12:17:00Z">
        <w:r w:rsidR="00D16DA5">
          <w:rPr>
            <w:rFonts w:ascii="Arial" w:hAnsi="Arial" w:cs="Arial"/>
            <w:sz w:val="22"/>
            <w:szCs w:val="22"/>
          </w:rPr>
          <w:t>Leadership Team</w:t>
        </w:r>
      </w:ins>
      <w:ins w:id="632" w:author="Pound, Sharon Sweetser" w:date="2017-01-22T10:45:00Z">
        <w:r w:rsidRPr="00F54773">
          <w:rPr>
            <w:rFonts w:ascii="Arial" w:hAnsi="Arial" w:cs="Arial"/>
            <w:sz w:val="22"/>
            <w:szCs w:val="22"/>
          </w:rPr>
          <w:t xml:space="preserve"> through formative reports and committee meetings. The formative process will </w:t>
        </w:r>
      </w:ins>
      <w:ins w:id="633" w:author="Pound, Sharon Sweetser" w:date="2017-01-22T12:18:00Z">
        <w:r w:rsidR="00D16DA5">
          <w:rPr>
            <w:rFonts w:ascii="Arial" w:hAnsi="Arial" w:cs="Arial"/>
            <w:sz w:val="22"/>
            <w:szCs w:val="22"/>
          </w:rPr>
          <w:t>enable</w:t>
        </w:r>
      </w:ins>
      <w:ins w:id="634" w:author="Pound, Sharon Sweetser" w:date="2017-01-22T10:45:00Z">
        <w:r w:rsidRPr="00F54773">
          <w:rPr>
            <w:rFonts w:ascii="Arial" w:hAnsi="Arial" w:cs="Arial"/>
            <w:sz w:val="22"/>
            <w:szCs w:val="22"/>
          </w:rPr>
          <w:t xml:space="preserve"> the </w:t>
        </w:r>
      </w:ins>
      <w:ins w:id="635" w:author="Pound, Sharon Sweetser" w:date="2017-01-22T12:18:00Z">
        <w:r w:rsidR="00D16DA5">
          <w:rPr>
            <w:rFonts w:ascii="Arial" w:hAnsi="Arial" w:cs="Arial"/>
            <w:sz w:val="22"/>
            <w:szCs w:val="22"/>
          </w:rPr>
          <w:t>Leadership Team</w:t>
        </w:r>
      </w:ins>
      <w:ins w:id="636" w:author="Pound, Sharon Sweetser" w:date="2017-01-22T10:45:00Z">
        <w:r w:rsidRPr="00F54773">
          <w:rPr>
            <w:rFonts w:ascii="Arial" w:hAnsi="Arial" w:cs="Arial"/>
            <w:sz w:val="22"/>
            <w:szCs w:val="22"/>
          </w:rPr>
          <w:t xml:space="preserve"> </w:t>
        </w:r>
        <w:r w:rsidR="00D16DA5">
          <w:rPr>
            <w:rFonts w:ascii="Arial" w:hAnsi="Arial" w:cs="Arial"/>
            <w:sz w:val="22"/>
            <w:szCs w:val="22"/>
          </w:rPr>
          <w:t>to make data-</w:t>
        </w:r>
        <w:r w:rsidRPr="00F54773">
          <w:rPr>
            <w:rFonts w:ascii="Arial" w:hAnsi="Arial" w:cs="Arial"/>
            <w:sz w:val="22"/>
            <w:szCs w:val="22"/>
          </w:rPr>
          <w:t xml:space="preserve">informed shifts to the project implementation plan if warranted. An annual report will be produced for </w:t>
        </w:r>
        <w:r w:rsidR="00D16DA5">
          <w:rPr>
            <w:rFonts w:ascii="Arial" w:hAnsi="Arial" w:cs="Arial"/>
            <w:sz w:val="22"/>
            <w:szCs w:val="22"/>
          </w:rPr>
          <w:t>Y</w:t>
        </w:r>
        <w:r w:rsidRPr="00F54773">
          <w:rPr>
            <w:rFonts w:ascii="Arial" w:hAnsi="Arial" w:cs="Arial"/>
            <w:sz w:val="22"/>
            <w:szCs w:val="22"/>
          </w:rPr>
          <w:t>ear</w:t>
        </w:r>
      </w:ins>
      <w:ins w:id="637" w:author="Pound, Sharon Sweetser" w:date="2017-01-22T12:18:00Z">
        <w:r w:rsidR="00D16DA5">
          <w:rPr>
            <w:rFonts w:ascii="Arial" w:hAnsi="Arial" w:cs="Arial"/>
            <w:sz w:val="22"/>
            <w:szCs w:val="22"/>
          </w:rPr>
          <w:t>s</w:t>
        </w:r>
      </w:ins>
      <w:ins w:id="638" w:author="Pound, Sharon Sweetser" w:date="2017-01-22T10:45:00Z">
        <w:r w:rsidRPr="00F54773">
          <w:rPr>
            <w:rFonts w:ascii="Arial" w:hAnsi="Arial" w:cs="Arial"/>
            <w:sz w:val="22"/>
            <w:szCs w:val="22"/>
          </w:rPr>
          <w:t xml:space="preserve"> 1-4. All results will be provided to the </w:t>
        </w:r>
      </w:ins>
      <w:ins w:id="639" w:author="Pound, Sharon Sweetser" w:date="2017-01-22T12:18:00Z">
        <w:r w:rsidR="00D16DA5">
          <w:rPr>
            <w:rFonts w:ascii="Arial" w:hAnsi="Arial" w:cs="Arial"/>
            <w:sz w:val="22"/>
            <w:szCs w:val="22"/>
          </w:rPr>
          <w:t>Leadership Team</w:t>
        </w:r>
      </w:ins>
      <w:ins w:id="640" w:author="Pound, Sharon Sweetser" w:date="2017-01-22T10:45:00Z">
        <w:r w:rsidRPr="00F54773">
          <w:rPr>
            <w:rFonts w:ascii="Arial" w:hAnsi="Arial" w:cs="Arial"/>
            <w:sz w:val="22"/>
            <w:szCs w:val="22"/>
          </w:rPr>
          <w:t xml:space="preserve"> and disseminated as appropriate to participants, faculty, and administrators. The summative evaluation process will occur during the final phase of program implementation and will result in a summati</w:t>
        </w:r>
        <w:r w:rsidR="00D16DA5">
          <w:rPr>
            <w:rFonts w:ascii="Arial" w:hAnsi="Arial" w:cs="Arial"/>
            <w:sz w:val="22"/>
            <w:szCs w:val="22"/>
          </w:rPr>
          <w:t>ve report at the conclusion of Y</w:t>
        </w:r>
        <w:r w:rsidRPr="00F54773">
          <w:rPr>
            <w:rFonts w:ascii="Arial" w:hAnsi="Arial" w:cs="Arial"/>
            <w:sz w:val="22"/>
            <w:szCs w:val="22"/>
          </w:rPr>
          <w:t>ear 5. This repo</w:t>
        </w:r>
        <w:r w:rsidR="00D16DA5">
          <w:rPr>
            <w:rFonts w:ascii="Arial" w:hAnsi="Arial" w:cs="Arial"/>
            <w:sz w:val="22"/>
            <w:szCs w:val="22"/>
          </w:rPr>
          <w:t>rt will include all data analyse</w:t>
        </w:r>
        <w:r w:rsidRPr="00F54773">
          <w:rPr>
            <w:rFonts w:ascii="Arial" w:hAnsi="Arial" w:cs="Arial"/>
            <w:sz w:val="22"/>
            <w:szCs w:val="22"/>
          </w:rPr>
          <w:t xml:space="preserve">s and results for the full program implementation. It will be the basis for a peer-reviewed manuscript that describes the program model and effects on the target populations. </w:t>
        </w:r>
      </w:ins>
    </w:p>
    <w:p w14:paraId="1CD6F9A7" w14:textId="7F14CC38" w:rsidR="00F54773" w:rsidRPr="00F54773" w:rsidRDefault="001E16BC" w:rsidP="00F54773">
      <w:pPr>
        <w:contextualSpacing/>
        <w:rPr>
          <w:ins w:id="641" w:author="Pound, Sharon Sweetser" w:date="2017-01-22T10:45:00Z"/>
          <w:rFonts w:ascii="Arial" w:hAnsi="Arial" w:cs="Arial"/>
          <w:sz w:val="22"/>
          <w:szCs w:val="22"/>
        </w:rPr>
      </w:pPr>
      <w:ins w:id="642" w:author="Pound, Sharon Sweetser" w:date="2017-01-22T10:54:00Z">
        <w:r>
          <w:rPr>
            <w:rFonts w:ascii="Arial" w:hAnsi="Arial" w:cs="Arial"/>
            <w:sz w:val="22"/>
            <w:szCs w:val="22"/>
          </w:rPr>
          <w:tab/>
        </w:r>
      </w:ins>
    </w:p>
    <w:p w14:paraId="5B0BA070" w14:textId="71ED9197" w:rsidR="001C44DC" w:rsidRPr="00C47C9A" w:rsidRDefault="001C44DC" w:rsidP="00C47C9A">
      <w:pPr>
        <w:rPr>
          <w:rFonts w:ascii="Arial" w:hAnsi="Arial" w:cs="Arial"/>
          <w:i/>
          <w:sz w:val="22"/>
          <w:szCs w:val="22"/>
        </w:rPr>
      </w:pPr>
      <w:r w:rsidRPr="00C47C9A">
        <w:rPr>
          <w:rFonts w:ascii="Arial" w:hAnsi="Arial" w:cs="Arial"/>
          <w:b/>
          <w:i/>
          <w:sz w:val="22"/>
          <w:szCs w:val="22"/>
        </w:rPr>
        <w:t>Table 2.</w:t>
      </w:r>
      <w:r w:rsidRPr="00C47C9A">
        <w:rPr>
          <w:rFonts w:ascii="Arial" w:hAnsi="Arial" w:cs="Arial"/>
          <w:i/>
          <w:sz w:val="22"/>
          <w:szCs w:val="22"/>
        </w:rPr>
        <w:t xml:space="preserve"> Evaluation and assesment </w:t>
      </w:r>
    </w:p>
    <w:tbl>
      <w:tblPr>
        <w:tblStyle w:val="TableGrid"/>
        <w:tblW w:w="9350" w:type="dxa"/>
        <w:tblLook w:val="04A0" w:firstRow="1" w:lastRow="0" w:firstColumn="1" w:lastColumn="0" w:noHBand="0" w:noVBand="1"/>
      </w:tblPr>
      <w:tblGrid>
        <w:gridCol w:w="1795"/>
        <w:gridCol w:w="3150"/>
        <w:gridCol w:w="2520"/>
        <w:gridCol w:w="1885"/>
      </w:tblGrid>
      <w:tr w:rsidR="001C44DC" w:rsidRPr="001C44DC" w14:paraId="44B99AE1" w14:textId="77777777" w:rsidTr="00C47C9A">
        <w:tc>
          <w:tcPr>
            <w:tcW w:w="9350" w:type="dxa"/>
            <w:gridSpan w:val="4"/>
            <w:shd w:val="clear" w:color="auto" w:fill="auto"/>
            <w:tcFitText/>
          </w:tcPr>
          <w:p w14:paraId="2CA4FA0E" w14:textId="0EF88820" w:rsidR="003C1564" w:rsidRPr="00DF4C4B" w:rsidRDefault="003C1564" w:rsidP="003C1564">
            <w:pPr>
              <w:ind w:left="360"/>
              <w:rPr>
                <w:ins w:id="643" w:author="O'Meara, Brian C" w:date="2017-01-25T14:10:00Z"/>
                <w:rFonts w:ascii="Arial" w:hAnsi="Arial" w:cs="Arial"/>
                <w:b/>
                <w:w w:val="96"/>
                <w:sz w:val="20"/>
                <w:szCs w:val="20"/>
              </w:rPr>
              <w:pPrChange w:id="644" w:author="O'Meara, Brian C" w:date="2017-01-25T14:10:00Z">
                <w:pPr>
                  <w:numPr>
                    <w:numId w:val="12"/>
                  </w:numPr>
                  <w:ind w:left="720" w:hanging="360"/>
                </w:pPr>
              </w:pPrChange>
            </w:pPr>
            <w:ins w:id="645" w:author="O'Meara, Brian C" w:date="2017-01-25T14:10:00Z">
              <w:r w:rsidRPr="000359B6">
                <w:rPr>
                  <w:rFonts w:ascii="Arial" w:hAnsi="Arial" w:cs="Arial"/>
                  <w:b/>
                  <w:spacing w:val="17"/>
                  <w:sz w:val="20"/>
                  <w:szCs w:val="20"/>
                  <w:rPrChange w:id="646" w:author="O'Meara, Brian C" w:date="2017-01-25T14:19:00Z">
                    <w:rPr>
                      <w:rFonts w:ascii="Arial" w:hAnsi="Arial" w:cs="Arial"/>
                      <w:b/>
                      <w:spacing w:val="30"/>
                      <w:sz w:val="20"/>
                      <w:szCs w:val="20"/>
                    </w:rPr>
                  </w:rPrChange>
                </w:rPr>
                <w:t>Goal 1</w:t>
              </w:r>
            </w:ins>
            <w:ins w:id="647" w:author="O'Meara, Brian C" w:date="2017-01-25T14:12:00Z">
              <w:r w:rsidR="00DF4C4B" w:rsidRPr="000359B6">
                <w:rPr>
                  <w:rFonts w:ascii="Arial" w:hAnsi="Arial" w:cs="Arial"/>
                  <w:b/>
                  <w:spacing w:val="17"/>
                  <w:sz w:val="20"/>
                  <w:szCs w:val="20"/>
                  <w:rPrChange w:id="648" w:author="O'Meara, Brian C" w:date="2017-01-25T14:19:00Z">
                    <w:rPr>
                      <w:rFonts w:ascii="Arial" w:hAnsi="Arial" w:cs="Arial"/>
                      <w:b/>
                      <w:spacing w:val="19"/>
                      <w:sz w:val="20"/>
                      <w:szCs w:val="20"/>
                    </w:rPr>
                  </w:rPrChange>
                </w:rPr>
                <w:t xml:space="preserve">: </w:t>
              </w:r>
            </w:ins>
            <w:ins w:id="649" w:author="O'Meara, Brian C" w:date="2017-01-25T14:10:00Z">
              <w:r w:rsidRPr="000359B6">
                <w:rPr>
                  <w:rFonts w:ascii="Arial" w:hAnsi="Arial" w:cs="Arial"/>
                  <w:b/>
                  <w:spacing w:val="17"/>
                  <w:sz w:val="20"/>
                  <w:szCs w:val="20"/>
                  <w:rPrChange w:id="650" w:author="O'Meara, Brian C" w:date="2017-01-25T14:19:00Z">
                    <w:rPr>
                      <w:rFonts w:ascii="Arial" w:hAnsi="Arial" w:cs="Arial"/>
                      <w:b/>
                      <w:spacing w:val="33"/>
                      <w:w w:val="96"/>
                      <w:sz w:val="20"/>
                      <w:szCs w:val="20"/>
                    </w:rPr>
                  </w:rPrChange>
                </w:rPr>
                <w:t>Create a workforce to fill the need for biodiversity expertise in the US</w:t>
              </w:r>
              <w:r w:rsidRPr="000359B6">
                <w:rPr>
                  <w:rFonts w:ascii="Arial" w:hAnsi="Arial" w:cs="Arial"/>
                  <w:b/>
                  <w:spacing w:val="36"/>
                  <w:sz w:val="20"/>
                  <w:szCs w:val="20"/>
                  <w:rPrChange w:id="651" w:author="O'Meara, Brian C" w:date="2017-01-25T14:19:00Z">
                    <w:rPr>
                      <w:rFonts w:ascii="Arial" w:hAnsi="Arial" w:cs="Arial"/>
                      <w:b/>
                      <w:spacing w:val="24"/>
                      <w:w w:val="96"/>
                      <w:sz w:val="20"/>
                      <w:szCs w:val="20"/>
                    </w:rPr>
                  </w:rPrChange>
                </w:rPr>
                <w:t>.</w:t>
              </w:r>
            </w:ins>
          </w:p>
          <w:p w14:paraId="4C506EDB" w14:textId="6C379D93" w:rsidR="001C44DC" w:rsidRPr="001C44DC" w:rsidRDefault="001C44DC" w:rsidP="00C47C9A">
            <w:pPr>
              <w:rPr>
                <w:rFonts w:ascii="Arial" w:hAnsi="Arial" w:cs="Arial"/>
                <w:b/>
                <w:sz w:val="20"/>
                <w:szCs w:val="20"/>
              </w:rPr>
            </w:pPr>
            <w:del w:id="652" w:author="O'Meara, Brian C" w:date="2017-01-25T14:10:00Z">
              <w:r w:rsidRPr="00EF3263" w:rsidDel="003C1564">
                <w:rPr>
                  <w:rFonts w:ascii="Arial" w:hAnsi="Arial" w:cs="Arial"/>
                  <w:b/>
                  <w:spacing w:val="1"/>
                  <w:w w:val="96"/>
                  <w:sz w:val="20"/>
                  <w:szCs w:val="20"/>
                </w:rPr>
                <w:delText>Goal 1</w:delText>
              </w:r>
              <w:r w:rsidR="00065B77" w:rsidRPr="00EF3263" w:rsidDel="003C1564">
                <w:rPr>
                  <w:rFonts w:ascii="Arial" w:hAnsi="Arial" w:cs="Arial"/>
                  <w:b/>
                  <w:spacing w:val="1"/>
                  <w:w w:val="96"/>
                  <w:sz w:val="20"/>
                  <w:szCs w:val="20"/>
                </w:rPr>
                <w:delText xml:space="preserve"> – </w:delText>
              </w:r>
              <w:r w:rsidRPr="00EF3263" w:rsidDel="003C1564">
                <w:rPr>
                  <w:rFonts w:ascii="Arial" w:hAnsi="Arial" w:cs="Arial"/>
                  <w:b/>
                  <w:spacing w:val="1"/>
                  <w:w w:val="96"/>
                  <w:sz w:val="20"/>
                  <w:szCs w:val="20"/>
                </w:rPr>
                <w:delText>Produce interdisciplinary, technically savvy, &amp; professionally literate STEM professionals</w:delText>
              </w:r>
              <w:r w:rsidR="00065B77" w:rsidRPr="00DF4C4B" w:rsidDel="003C1564">
                <w:rPr>
                  <w:rFonts w:ascii="Arial" w:hAnsi="Arial" w:cs="Arial"/>
                  <w:b/>
                  <w:spacing w:val="-6"/>
                  <w:w w:val="96"/>
                  <w:sz w:val="20"/>
                  <w:szCs w:val="20"/>
                  <w:rPrChange w:id="653" w:author="O'Meara, Brian C" w:date="2017-01-25T14:12:00Z">
                    <w:rPr>
                      <w:rFonts w:ascii="Arial" w:hAnsi="Arial" w:cs="Arial"/>
                      <w:b/>
                      <w:spacing w:val="-7"/>
                      <w:w w:val="96"/>
                      <w:sz w:val="20"/>
                      <w:szCs w:val="20"/>
                    </w:rPr>
                  </w:rPrChange>
                </w:rPr>
                <w:delText>:</w:delText>
              </w:r>
            </w:del>
          </w:p>
        </w:tc>
      </w:tr>
      <w:tr w:rsidR="001E16BC" w:rsidRPr="001E16BC" w14:paraId="18211A57" w14:textId="77777777" w:rsidTr="00C47C9A">
        <w:tc>
          <w:tcPr>
            <w:tcW w:w="1795" w:type="dxa"/>
            <w:shd w:val="clear" w:color="auto" w:fill="EDEDED" w:themeFill="accent3" w:themeFillTint="33"/>
          </w:tcPr>
          <w:p w14:paraId="1923CC39" w14:textId="77777777" w:rsidR="00FA6F8E" w:rsidRPr="00C47C9A" w:rsidRDefault="00FA6F8E" w:rsidP="00C47C9A">
            <w:pPr>
              <w:jc w:val="center"/>
              <w:rPr>
                <w:rFonts w:ascii="Arial" w:hAnsi="Arial" w:cs="Arial"/>
                <w:b/>
                <w:sz w:val="20"/>
                <w:szCs w:val="20"/>
              </w:rPr>
            </w:pPr>
          </w:p>
        </w:tc>
        <w:tc>
          <w:tcPr>
            <w:tcW w:w="3150" w:type="dxa"/>
            <w:shd w:val="clear" w:color="auto" w:fill="EDEDED" w:themeFill="accent3" w:themeFillTint="33"/>
          </w:tcPr>
          <w:p w14:paraId="0D5E6174"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Output</w:t>
            </w:r>
          </w:p>
        </w:tc>
        <w:tc>
          <w:tcPr>
            <w:tcW w:w="2520" w:type="dxa"/>
            <w:shd w:val="clear" w:color="auto" w:fill="EDEDED" w:themeFill="accent3" w:themeFillTint="33"/>
          </w:tcPr>
          <w:p w14:paraId="78CD6233" w14:textId="77777777" w:rsidR="00FA6F8E" w:rsidRPr="00C47C9A" w:rsidRDefault="00FA6F8E" w:rsidP="00C47C9A">
            <w:pPr>
              <w:jc w:val="center"/>
              <w:rPr>
                <w:rFonts w:ascii="Arial" w:hAnsi="Arial" w:cs="Arial"/>
                <w:b/>
                <w:sz w:val="20"/>
                <w:szCs w:val="20"/>
                <w:highlight w:val="yellow"/>
              </w:rPr>
            </w:pPr>
            <w:commentRangeStart w:id="654"/>
            <w:r w:rsidRPr="00C47C9A">
              <w:rPr>
                <w:rFonts w:ascii="Arial" w:hAnsi="Arial" w:cs="Arial"/>
                <w:b/>
                <w:sz w:val="20"/>
                <w:szCs w:val="20"/>
              </w:rPr>
              <w:t>Outcome</w:t>
            </w:r>
            <w:commentRangeEnd w:id="654"/>
            <w:r w:rsidR="006874A7">
              <w:rPr>
                <w:rStyle w:val="CommentReference"/>
              </w:rPr>
              <w:commentReference w:id="654"/>
            </w:r>
          </w:p>
        </w:tc>
        <w:tc>
          <w:tcPr>
            <w:tcW w:w="1885" w:type="dxa"/>
            <w:shd w:val="clear" w:color="auto" w:fill="EDEDED" w:themeFill="accent3" w:themeFillTint="33"/>
          </w:tcPr>
          <w:p w14:paraId="7A3D2E2B"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Data Method</w:t>
            </w:r>
          </w:p>
        </w:tc>
      </w:tr>
      <w:tr w:rsidR="001E16BC" w:rsidRPr="00E63374" w14:paraId="0EBA7EDF" w14:textId="77777777" w:rsidTr="00C47C9A">
        <w:tc>
          <w:tcPr>
            <w:tcW w:w="1795" w:type="dxa"/>
            <w:shd w:val="clear" w:color="auto" w:fill="EDEDED" w:themeFill="accent3" w:themeFillTint="33"/>
            <w:vAlign w:val="center"/>
          </w:tcPr>
          <w:p w14:paraId="48FC32AD" w14:textId="77777777" w:rsidR="00FA6F8E" w:rsidRPr="00C47C9A" w:rsidRDefault="00FA6F8E" w:rsidP="00C47C9A">
            <w:pPr>
              <w:jc w:val="center"/>
              <w:rPr>
                <w:rFonts w:ascii="Arial" w:hAnsi="Arial" w:cs="Arial"/>
                <w:b/>
                <w:sz w:val="20"/>
                <w:szCs w:val="20"/>
              </w:rPr>
            </w:pPr>
            <w:r w:rsidRPr="00C47C9A">
              <w:rPr>
                <w:rFonts w:ascii="Arial" w:hAnsi="Arial" w:cs="Arial"/>
                <w:b/>
                <w:sz w:val="20"/>
                <w:szCs w:val="20"/>
              </w:rPr>
              <w:t>Course work</w:t>
            </w:r>
          </w:p>
        </w:tc>
        <w:tc>
          <w:tcPr>
            <w:tcW w:w="3150" w:type="dxa"/>
          </w:tcPr>
          <w:p w14:paraId="0E310419"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courses offered pre/post program</w:t>
            </w:r>
          </w:p>
          <w:p w14:paraId="0976E01E"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308098BF"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5070938E" w14:textId="77777777" w:rsidR="00FA6F8E" w:rsidRPr="00C47C9A" w:rsidRDefault="00FA6F8E" w:rsidP="00E63374">
            <w:pPr>
              <w:rPr>
                <w:rFonts w:ascii="Arial" w:hAnsi="Arial" w:cs="Arial"/>
                <w:sz w:val="20"/>
                <w:szCs w:val="20"/>
              </w:rPr>
            </w:pPr>
            <w:r w:rsidRPr="00C47C9A">
              <w:rPr>
                <w:rFonts w:ascii="Arial" w:hAnsi="Arial" w:cs="Arial"/>
                <w:sz w:val="20"/>
                <w:szCs w:val="20"/>
              </w:rPr>
              <w:t># trainees completing comprehensive examination</w:t>
            </w:r>
          </w:p>
          <w:p w14:paraId="09D982F5" w14:textId="77777777" w:rsidR="00FA6F8E" w:rsidRPr="00C47C9A" w:rsidRDefault="00FA6F8E" w:rsidP="00E63374">
            <w:pPr>
              <w:rPr>
                <w:rFonts w:ascii="Arial" w:hAnsi="Arial" w:cs="Arial"/>
                <w:sz w:val="20"/>
                <w:szCs w:val="20"/>
              </w:rPr>
            </w:pPr>
            <w:r w:rsidRPr="00C47C9A">
              <w:rPr>
                <w:rFonts w:ascii="Arial" w:hAnsi="Arial" w:cs="Arial"/>
                <w:sz w:val="20"/>
                <w:szCs w:val="20"/>
              </w:rPr>
              <w:lastRenderedPageBreak/>
              <w:t># of students graduating from the program</w:t>
            </w:r>
          </w:p>
          <w:p w14:paraId="7881B8B5"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2397F171"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Pr>
          <w:p w14:paraId="17162EE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Trainees are satisfied with program</w:t>
            </w:r>
          </w:p>
          <w:p w14:paraId="491320C0"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a understanding of biodiverse concepts</w:t>
            </w:r>
          </w:p>
          <w:p w14:paraId="7DDC39B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gain professional skills</w:t>
            </w:r>
          </w:p>
          <w:p w14:paraId="04A01F9E"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Increase graduate student retention rate</w:t>
            </w:r>
          </w:p>
          <w:p w14:paraId="0DE9B1F7"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Trainees secure related career post-graduation</w:t>
            </w:r>
          </w:p>
          <w:p w14:paraId="595D01BB"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Faculty and institution undergo paradigm shift</w:t>
            </w:r>
          </w:p>
          <w:p w14:paraId="60185B31" w14:textId="6904CA2E" w:rsidR="00FA6F8E" w:rsidRPr="00C47C9A" w:rsidRDefault="00AF573E" w:rsidP="00C47C9A">
            <w:pPr>
              <w:pStyle w:val="ListParagraph"/>
              <w:numPr>
                <w:ilvl w:val="0"/>
                <w:numId w:val="3"/>
              </w:numPr>
              <w:ind w:left="162" w:hanging="162"/>
              <w:rPr>
                <w:rFonts w:ascii="Arial" w:hAnsi="Arial" w:cs="Arial"/>
                <w:sz w:val="20"/>
                <w:szCs w:val="20"/>
              </w:rPr>
            </w:pPr>
            <w:r w:rsidRPr="00AF573E">
              <w:rPr>
                <w:rFonts w:ascii="Arial" w:hAnsi="Arial" w:cs="Arial"/>
                <w:sz w:val="20"/>
                <w:szCs w:val="20"/>
              </w:rPr>
              <w:t xml:space="preserve">Increase in department </w:t>
            </w:r>
            <w:r w:rsidR="00FA6F8E" w:rsidRPr="00C47C9A">
              <w:rPr>
                <w:rFonts w:ascii="Arial" w:hAnsi="Arial" w:cs="Arial"/>
                <w:sz w:val="20"/>
                <w:szCs w:val="20"/>
              </w:rPr>
              <w:t>collaboration</w:t>
            </w:r>
          </w:p>
        </w:tc>
        <w:tc>
          <w:tcPr>
            <w:tcW w:w="1885" w:type="dxa"/>
          </w:tcPr>
          <w:p w14:paraId="216F5519"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Document review</w:t>
            </w:r>
          </w:p>
          <w:p w14:paraId="472061F2"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survey (semester)</w:t>
            </w:r>
          </w:p>
          <w:p w14:paraId="405A4DC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exit interview</w:t>
            </w:r>
          </w:p>
          <w:p w14:paraId="63672628"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Trainee follow-up survey</w:t>
            </w:r>
          </w:p>
          <w:p w14:paraId="072FBC54"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lastRenderedPageBreak/>
              <w:t>Faculty survey (semester)</w:t>
            </w:r>
          </w:p>
          <w:p w14:paraId="4D58964A" w14:textId="77777777" w:rsidR="00FA6F8E" w:rsidRPr="00C47C9A" w:rsidRDefault="00FA6F8E" w:rsidP="00C47C9A">
            <w:pPr>
              <w:pStyle w:val="ListParagraph"/>
              <w:numPr>
                <w:ilvl w:val="0"/>
                <w:numId w:val="3"/>
              </w:numPr>
              <w:ind w:left="162" w:hanging="162"/>
              <w:rPr>
                <w:rFonts w:ascii="Arial" w:hAnsi="Arial" w:cs="Arial"/>
                <w:sz w:val="20"/>
                <w:szCs w:val="20"/>
              </w:rPr>
            </w:pPr>
            <w:r w:rsidRPr="00C47C9A">
              <w:rPr>
                <w:rFonts w:ascii="Arial" w:hAnsi="Arial" w:cs="Arial"/>
                <w:sz w:val="20"/>
                <w:szCs w:val="20"/>
              </w:rPr>
              <w:t>Department Chair survey or interview</w:t>
            </w:r>
          </w:p>
          <w:p w14:paraId="5A8A826D" w14:textId="77777777" w:rsidR="00FA6F8E" w:rsidRPr="00C47C9A" w:rsidRDefault="00FA6F8E" w:rsidP="00E63374">
            <w:pPr>
              <w:rPr>
                <w:rFonts w:ascii="Arial" w:hAnsi="Arial" w:cs="Arial"/>
                <w:sz w:val="20"/>
                <w:szCs w:val="20"/>
              </w:rPr>
            </w:pPr>
          </w:p>
        </w:tc>
      </w:tr>
      <w:tr w:rsidR="001E16BC" w:rsidRPr="00E63374" w14:paraId="157B0768" w14:textId="77777777" w:rsidTr="00C47C9A">
        <w:tc>
          <w:tcPr>
            <w:tcW w:w="1795" w:type="dxa"/>
            <w:tcBorders>
              <w:bottom w:val="single" w:sz="4" w:space="0" w:color="auto"/>
            </w:tcBorders>
            <w:shd w:val="clear" w:color="auto" w:fill="EDEDED" w:themeFill="accent3" w:themeFillTint="33"/>
            <w:vAlign w:val="center"/>
          </w:tcPr>
          <w:p w14:paraId="23A1DA60" w14:textId="54E437CF" w:rsidR="00FA6F8E" w:rsidRPr="00C47C9A" w:rsidRDefault="00065B77" w:rsidP="00C47C9A">
            <w:pPr>
              <w:jc w:val="center"/>
              <w:rPr>
                <w:rFonts w:ascii="Arial" w:hAnsi="Arial" w:cs="Arial"/>
                <w:b/>
                <w:sz w:val="20"/>
                <w:szCs w:val="20"/>
              </w:rPr>
            </w:pPr>
            <w:r w:rsidRPr="00065B77">
              <w:rPr>
                <w:rFonts w:ascii="Arial" w:hAnsi="Arial" w:cs="Arial"/>
                <w:b/>
                <w:sz w:val="20"/>
                <w:szCs w:val="20"/>
              </w:rPr>
              <w:lastRenderedPageBreak/>
              <w:t>Two-</w:t>
            </w:r>
            <w:r w:rsidR="00FA6F8E" w:rsidRPr="00C47C9A">
              <w:rPr>
                <w:rFonts w:ascii="Arial" w:hAnsi="Arial" w:cs="Arial"/>
                <w:b/>
                <w:sz w:val="20"/>
                <w:szCs w:val="20"/>
              </w:rPr>
              <w:t>week field course</w:t>
            </w:r>
          </w:p>
        </w:tc>
        <w:tc>
          <w:tcPr>
            <w:tcW w:w="3150" w:type="dxa"/>
            <w:tcBorders>
              <w:bottom w:val="single" w:sz="4" w:space="0" w:color="auto"/>
            </w:tcBorders>
          </w:tcPr>
          <w:p w14:paraId="1343528B"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field courses</w:t>
            </w:r>
          </w:p>
          <w:p w14:paraId="18C264C8"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enrolled in each course each semester</w:t>
            </w:r>
          </w:p>
          <w:p w14:paraId="74A10EAA" w14:textId="77777777" w:rsidR="00FA6F8E" w:rsidRPr="00C47C9A" w:rsidRDefault="00FA6F8E" w:rsidP="00E63374">
            <w:pPr>
              <w:rPr>
                <w:rFonts w:ascii="Arial" w:hAnsi="Arial" w:cs="Arial"/>
                <w:sz w:val="20"/>
                <w:szCs w:val="20"/>
              </w:rPr>
            </w:pPr>
            <w:r w:rsidRPr="00C47C9A">
              <w:rPr>
                <w:rFonts w:ascii="Arial" w:hAnsi="Arial" w:cs="Arial"/>
                <w:sz w:val="20"/>
                <w:szCs w:val="20"/>
              </w:rPr>
              <w:t># students completing each course each semester</w:t>
            </w:r>
          </w:p>
          <w:p w14:paraId="61BC90EF" w14:textId="77777777" w:rsidR="00FA6F8E" w:rsidRPr="00C47C9A" w:rsidRDefault="00FA6F8E" w:rsidP="00E63374">
            <w:pPr>
              <w:rPr>
                <w:rFonts w:ascii="Arial" w:hAnsi="Arial" w:cs="Arial"/>
                <w:sz w:val="20"/>
                <w:szCs w:val="20"/>
              </w:rPr>
            </w:pPr>
            <w:r w:rsidRPr="00C47C9A">
              <w:rPr>
                <w:rFonts w:ascii="Arial" w:hAnsi="Arial" w:cs="Arial"/>
                <w:sz w:val="20"/>
                <w:szCs w:val="20"/>
              </w:rPr>
              <w:t># of faculty teaching program courses</w:t>
            </w:r>
          </w:p>
          <w:p w14:paraId="1A11005C" w14:textId="77777777" w:rsidR="00FA6F8E" w:rsidRPr="00C47C9A" w:rsidRDefault="00FA6F8E" w:rsidP="00E63374">
            <w:pPr>
              <w:rPr>
                <w:rFonts w:ascii="Arial" w:hAnsi="Arial" w:cs="Arial"/>
                <w:sz w:val="20"/>
                <w:szCs w:val="20"/>
              </w:rPr>
            </w:pPr>
            <w:r w:rsidRPr="00C47C9A">
              <w:rPr>
                <w:rFonts w:ascii="Arial" w:hAnsi="Arial" w:cs="Arial"/>
                <w:sz w:val="20"/>
                <w:szCs w:val="20"/>
              </w:rPr>
              <w:t># of departments collaborating</w:t>
            </w:r>
          </w:p>
        </w:tc>
        <w:tc>
          <w:tcPr>
            <w:tcW w:w="2520" w:type="dxa"/>
            <w:tcBorders>
              <w:bottom w:val="single" w:sz="4" w:space="0" w:color="auto"/>
            </w:tcBorders>
          </w:tcPr>
          <w:p w14:paraId="1947939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field course</w:t>
            </w:r>
          </w:p>
          <w:p w14:paraId="69F64E0A"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understanding of field methods</w:t>
            </w:r>
          </w:p>
          <w:p w14:paraId="291CC055"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Faculty and institution undergo paradigm shift</w:t>
            </w:r>
          </w:p>
          <w:p w14:paraId="4F0B4988"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Increase in departmental collaboration</w:t>
            </w:r>
          </w:p>
        </w:tc>
        <w:tc>
          <w:tcPr>
            <w:tcW w:w="1885" w:type="dxa"/>
            <w:tcBorders>
              <w:bottom w:val="single" w:sz="4" w:space="0" w:color="auto"/>
            </w:tcBorders>
          </w:tcPr>
          <w:p w14:paraId="7F10B94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Document review</w:t>
            </w:r>
          </w:p>
          <w:p w14:paraId="3FA0AE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survey (semester)</w:t>
            </w:r>
          </w:p>
          <w:p w14:paraId="12568996"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Trainee exit interview</w:t>
            </w:r>
          </w:p>
          <w:p w14:paraId="1CE8F1D9" w14:textId="77777777"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Faculty survey (semester)</w:t>
            </w:r>
          </w:p>
          <w:p w14:paraId="2D04353C" w14:textId="05FC4544" w:rsidR="00FA6F8E" w:rsidRPr="00C47C9A" w:rsidRDefault="00FA6F8E" w:rsidP="00C47C9A">
            <w:pPr>
              <w:pStyle w:val="ListParagraph"/>
              <w:numPr>
                <w:ilvl w:val="0"/>
                <w:numId w:val="4"/>
              </w:numPr>
              <w:ind w:left="162" w:hanging="174"/>
              <w:rPr>
                <w:rFonts w:ascii="Arial" w:hAnsi="Arial" w:cs="Arial"/>
                <w:sz w:val="20"/>
                <w:szCs w:val="20"/>
              </w:rPr>
            </w:pPr>
            <w:r w:rsidRPr="00C47C9A">
              <w:rPr>
                <w:rFonts w:ascii="Arial" w:hAnsi="Arial" w:cs="Arial"/>
                <w:sz w:val="20"/>
                <w:szCs w:val="20"/>
              </w:rPr>
              <w:t>Department Chair survey or interview</w:t>
            </w:r>
          </w:p>
        </w:tc>
      </w:tr>
      <w:tr w:rsidR="001E16BC" w:rsidRPr="00E63374" w14:paraId="58EED17E" w14:textId="77777777" w:rsidTr="00C47C9A">
        <w:tc>
          <w:tcPr>
            <w:tcW w:w="1795" w:type="dxa"/>
            <w:shd w:val="clear" w:color="auto" w:fill="EDEDED" w:themeFill="accent3" w:themeFillTint="33"/>
            <w:vAlign w:val="center"/>
          </w:tcPr>
          <w:p w14:paraId="2BD7D4A2" w14:textId="59875C71" w:rsidR="00FA6F8E" w:rsidRPr="00C47C9A" w:rsidRDefault="00FA6F8E" w:rsidP="00C47C9A">
            <w:pPr>
              <w:jc w:val="center"/>
              <w:rPr>
                <w:rFonts w:ascii="Arial" w:hAnsi="Arial" w:cs="Arial"/>
                <w:b/>
                <w:sz w:val="20"/>
                <w:szCs w:val="20"/>
              </w:rPr>
            </w:pPr>
            <w:commentRangeStart w:id="655"/>
            <w:r w:rsidRPr="00C47C9A">
              <w:rPr>
                <w:rFonts w:ascii="Arial" w:hAnsi="Arial" w:cs="Arial"/>
                <w:b/>
                <w:sz w:val="20"/>
                <w:szCs w:val="20"/>
              </w:rPr>
              <w:t>Workshops and Tutorials</w:t>
            </w:r>
            <w:commentRangeEnd w:id="655"/>
            <w:r w:rsidR="006874A7">
              <w:rPr>
                <w:rStyle w:val="CommentReference"/>
              </w:rPr>
              <w:commentReference w:id="655"/>
            </w:r>
          </w:p>
        </w:tc>
        <w:tc>
          <w:tcPr>
            <w:tcW w:w="3150" w:type="dxa"/>
          </w:tcPr>
          <w:p w14:paraId="12051901"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workshops and tutorials offered</w:t>
            </w:r>
          </w:p>
          <w:p w14:paraId="689D0025" w14:textId="77777777" w:rsidR="00FA6F8E" w:rsidRPr="00C47C9A" w:rsidRDefault="00FA6F8E" w:rsidP="00E63374">
            <w:pPr>
              <w:rPr>
                <w:rFonts w:ascii="Arial" w:hAnsi="Arial" w:cs="Arial"/>
                <w:sz w:val="20"/>
                <w:szCs w:val="20"/>
              </w:rPr>
            </w:pPr>
            <w:r w:rsidRPr="00C47C9A">
              <w:rPr>
                <w:rFonts w:ascii="Arial" w:hAnsi="Arial" w:cs="Arial"/>
                <w:sz w:val="20"/>
                <w:szCs w:val="20"/>
              </w:rPr>
              <w:t># of streamed workshops and tutorials</w:t>
            </w:r>
          </w:p>
          <w:p w14:paraId="6A1B81E7" w14:textId="77777777" w:rsidR="00FA6F8E" w:rsidRPr="00C47C9A" w:rsidRDefault="00FA6F8E" w:rsidP="00E63374">
            <w:pPr>
              <w:rPr>
                <w:rFonts w:ascii="Arial" w:hAnsi="Arial" w:cs="Arial"/>
                <w:sz w:val="20"/>
                <w:szCs w:val="20"/>
              </w:rPr>
            </w:pPr>
            <w:r w:rsidRPr="00C47C9A">
              <w:rPr>
                <w:rFonts w:ascii="Arial" w:hAnsi="Arial" w:cs="Arial"/>
                <w:sz w:val="20"/>
                <w:szCs w:val="20"/>
              </w:rPr>
              <w:t># of workshop participants</w:t>
            </w:r>
          </w:p>
          <w:p w14:paraId="3C535B6D" w14:textId="77777777" w:rsidR="00FA6F8E" w:rsidRPr="00C47C9A" w:rsidRDefault="00FA6F8E" w:rsidP="00E63374">
            <w:pPr>
              <w:rPr>
                <w:rFonts w:ascii="Arial" w:hAnsi="Arial" w:cs="Arial"/>
                <w:sz w:val="20"/>
                <w:szCs w:val="20"/>
              </w:rPr>
            </w:pPr>
            <w:r w:rsidRPr="00C47C9A">
              <w:rPr>
                <w:rFonts w:ascii="Arial" w:hAnsi="Arial" w:cs="Arial"/>
                <w:sz w:val="20"/>
                <w:szCs w:val="20"/>
              </w:rPr>
              <w:t># of tutorial views</w:t>
            </w:r>
          </w:p>
          <w:p w14:paraId="64E73CA3" w14:textId="77777777" w:rsidR="00FA6F8E" w:rsidRPr="00C47C9A" w:rsidRDefault="00FA6F8E" w:rsidP="00E63374">
            <w:pPr>
              <w:rPr>
                <w:rFonts w:ascii="Arial" w:hAnsi="Arial" w:cs="Arial"/>
                <w:sz w:val="20"/>
                <w:szCs w:val="20"/>
              </w:rPr>
            </w:pPr>
            <w:r w:rsidRPr="00C47C9A">
              <w:rPr>
                <w:rFonts w:ascii="Arial" w:hAnsi="Arial" w:cs="Arial"/>
                <w:sz w:val="20"/>
                <w:szCs w:val="20"/>
              </w:rPr>
              <w:t># workshop instructors</w:t>
            </w:r>
          </w:p>
        </w:tc>
        <w:tc>
          <w:tcPr>
            <w:tcW w:w="2520" w:type="dxa"/>
          </w:tcPr>
          <w:p w14:paraId="160E2377"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are satisfied with workshops</w:t>
            </w:r>
          </w:p>
          <w:p w14:paraId="37735570"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technological skills</w:t>
            </w:r>
          </w:p>
          <w:p w14:paraId="5EA16EEB" w14:textId="77777777"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Trainees gain domain knowledge</w:t>
            </w:r>
          </w:p>
          <w:p w14:paraId="2FD4BCF0" w14:textId="70A4CE86" w:rsidR="00FA6F8E" w:rsidRPr="00C47C9A" w:rsidRDefault="00FA6F8E" w:rsidP="00C47C9A">
            <w:pPr>
              <w:pStyle w:val="ListParagraph"/>
              <w:numPr>
                <w:ilvl w:val="0"/>
                <w:numId w:val="4"/>
              </w:numPr>
              <w:ind w:left="162" w:hanging="180"/>
              <w:rPr>
                <w:rFonts w:ascii="Arial" w:hAnsi="Arial" w:cs="Arial"/>
                <w:sz w:val="20"/>
                <w:szCs w:val="20"/>
              </w:rPr>
            </w:pPr>
            <w:r w:rsidRPr="00C47C9A">
              <w:rPr>
                <w:rFonts w:ascii="Arial" w:hAnsi="Arial" w:cs="Arial"/>
                <w:sz w:val="20"/>
                <w:szCs w:val="20"/>
              </w:rPr>
              <w:t>Expand program reach through streaming</w:t>
            </w:r>
          </w:p>
        </w:tc>
        <w:tc>
          <w:tcPr>
            <w:tcW w:w="1885" w:type="dxa"/>
          </w:tcPr>
          <w:p w14:paraId="0F611DA1"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Document review</w:t>
            </w:r>
          </w:p>
          <w:p w14:paraId="1BBA662F" w14:textId="77777777" w:rsidR="00FA6F8E" w:rsidRPr="00C47C9A" w:rsidRDefault="00FA6F8E" w:rsidP="00C47C9A">
            <w:pPr>
              <w:pStyle w:val="ListParagraph"/>
              <w:numPr>
                <w:ilvl w:val="0"/>
                <w:numId w:val="6"/>
              </w:numPr>
              <w:ind w:left="162" w:hanging="180"/>
              <w:rPr>
                <w:rFonts w:ascii="Arial" w:hAnsi="Arial" w:cs="Arial"/>
                <w:sz w:val="20"/>
                <w:szCs w:val="20"/>
              </w:rPr>
            </w:pPr>
            <w:r w:rsidRPr="00C47C9A">
              <w:rPr>
                <w:rFonts w:ascii="Arial" w:hAnsi="Arial" w:cs="Arial"/>
                <w:sz w:val="20"/>
                <w:szCs w:val="20"/>
              </w:rPr>
              <w:t>Post workshop survey</w:t>
            </w:r>
          </w:p>
        </w:tc>
      </w:tr>
      <w:tr w:rsidR="00D16DA5" w:rsidRPr="00C47C9A" w14:paraId="0211614B" w14:textId="77777777" w:rsidTr="00394FB2">
        <w:trPr>
          <w:ins w:id="656" w:author="Pound, Sharon Sweetser" w:date="2017-01-22T12:20:00Z"/>
        </w:trPr>
        <w:tc>
          <w:tcPr>
            <w:tcW w:w="1795" w:type="dxa"/>
            <w:shd w:val="clear" w:color="auto" w:fill="EDEDED" w:themeFill="accent3" w:themeFillTint="33"/>
            <w:vAlign w:val="center"/>
          </w:tcPr>
          <w:p w14:paraId="07483C01" w14:textId="77777777" w:rsidR="00D16DA5" w:rsidRPr="00C47C9A" w:rsidRDefault="00D16DA5" w:rsidP="00D16DA5">
            <w:pPr>
              <w:jc w:val="center"/>
              <w:rPr>
                <w:ins w:id="657" w:author="Pound, Sharon Sweetser" w:date="2017-01-22T12:20:00Z"/>
                <w:rFonts w:ascii="Arial" w:hAnsi="Arial" w:cs="Arial"/>
                <w:b/>
                <w:sz w:val="20"/>
                <w:szCs w:val="20"/>
              </w:rPr>
            </w:pPr>
            <w:ins w:id="658" w:author="Pound, Sharon Sweetser" w:date="2017-01-22T12:20:00Z">
              <w:r w:rsidRPr="00394FB2">
                <w:rPr>
                  <w:rFonts w:ascii="Arial" w:hAnsi="Arial" w:cs="Arial"/>
                  <w:b/>
                  <w:sz w:val="20"/>
                  <w:szCs w:val="20"/>
                  <w:shd w:val="clear" w:color="auto" w:fill="EDEDED" w:themeFill="accent3" w:themeFillTint="33"/>
                </w:rPr>
                <w:t>Interns</w:t>
              </w:r>
              <w:r w:rsidRPr="00C47C9A">
                <w:rPr>
                  <w:rFonts w:ascii="Arial" w:hAnsi="Arial" w:cs="Arial"/>
                  <w:b/>
                  <w:sz w:val="20"/>
                  <w:szCs w:val="20"/>
                </w:rPr>
                <w:t>hips</w:t>
              </w:r>
            </w:ins>
          </w:p>
        </w:tc>
        <w:tc>
          <w:tcPr>
            <w:tcW w:w="3150" w:type="dxa"/>
          </w:tcPr>
          <w:p w14:paraId="7932A04B" w14:textId="77777777" w:rsidR="00D16DA5" w:rsidRPr="00C47C9A" w:rsidRDefault="00D16DA5" w:rsidP="00996B8E">
            <w:pPr>
              <w:rPr>
                <w:ins w:id="659" w:author="Pound, Sharon Sweetser" w:date="2017-01-22T12:20:00Z"/>
                <w:rFonts w:ascii="Calibri" w:hAnsi="Calibri"/>
              </w:rPr>
            </w:pPr>
            <w:ins w:id="660" w:author="Pound, Sharon Sweetser" w:date="2017-01-22T12:20:00Z">
              <w:r w:rsidRPr="00C47C9A">
                <w:rPr>
                  <w:rFonts w:ascii="Calibri" w:hAnsi="Calibri"/>
                </w:rPr>
                <w:t># students accept internship</w:t>
              </w:r>
            </w:ins>
          </w:p>
          <w:p w14:paraId="263C4459" w14:textId="77777777" w:rsidR="00D16DA5" w:rsidRPr="00C47C9A" w:rsidRDefault="00D16DA5" w:rsidP="00996B8E">
            <w:pPr>
              <w:rPr>
                <w:ins w:id="661" w:author="Pound, Sharon Sweetser" w:date="2017-01-22T12:20:00Z"/>
                <w:rFonts w:ascii="Calibri" w:hAnsi="Calibri"/>
              </w:rPr>
            </w:pPr>
            <w:ins w:id="662" w:author="Pound, Sharon Sweetser" w:date="2017-01-22T12:20:00Z">
              <w:r w:rsidRPr="00C47C9A">
                <w:rPr>
                  <w:rFonts w:ascii="Calibri" w:hAnsi="Calibri"/>
                </w:rPr>
                <w:t># students complete internship</w:t>
              </w:r>
            </w:ins>
          </w:p>
          <w:p w14:paraId="7116E1C5" w14:textId="77777777" w:rsidR="00D16DA5" w:rsidRPr="00C47C9A" w:rsidRDefault="00D16DA5" w:rsidP="00996B8E">
            <w:pPr>
              <w:rPr>
                <w:ins w:id="663" w:author="Pound, Sharon Sweetser" w:date="2017-01-22T12:20:00Z"/>
                <w:rFonts w:ascii="Calibri" w:hAnsi="Calibri"/>
              </w:rPr>
            </w:pPr>
            <w:ins w:id="664" w:author="Pound, Sharon Sweetser" w:date="2017-01-22T12:20:00Z">
              <w:r w:rsidRPr="00C47C9A">
                <w:rPr>
                  <w:rFonts w:ascii="Calibri" w:hAnsi="Calibri"/>
                </w:rPr>
                <w:t># students placed in internship companies</w:t>
              </w:r>
            </w:ins>
          </w:p>
          <w:p w14:paraId="15E041CC" w14:textId="77777777" w:rsidR="00D16DA5" w:rsidRPr="00C47C9A" w:rsidRDefault="00D16DA5" w:rsidP="00996B8E">
            <w:pPr>
              <w:rPr>
                <w:ins w:id="665" w:author="Pound, Sharon Sweetser" w:date="2017-01-22T12:20:00Z"/>
                <w:rFonts w:ascii="Calibri" w:hAnsi="Calibri"/>
              </w:rPr>
            </w:pPr>
            <w:ins w:id="666" w:author="Pound, Sharon Sweetser" w:date="2017-01-22T12:20:00Z">
              <w:r w:rsidRPr="00C47C9A">
                <w:rPr>
                  <w:rFonts w:ascii="Calibri" w:hAnsi="Calibri"/>
                </w:rPr>
                <w:t># companies offering internships</w:t>
              </w:r>
            </w:ins>
          </w:p>
          <w:p w14:paraId="5748F311" w14:textId="77777777" w:rsidR="00D16DA5" w:rsidRPr="00C47C9A" w:rsidRDefault="00D16DA5" w:rsidP="00996B8E">
            <w:pPr>
              <w:rPr>
                <w:ins w:id="667" w:author="Pound, Sharon Sweetser" w:date="2017-01-22T12:20:00Z"/>
                <w:rFonts w:ascii="Calibri" w:hAnsi="Calibri"/>
              </w:rPr>
            </w:pPr>
            <w:ins w:id="668" w:author="Pound, Sharon Sweetser" w:date="2017-01-22T12:20:00Z">
              <w:r w:rsidRPr="00C47C9A">
                <w:rPr>
                  <w:rFonts w:ascii="Calibri" w:hAnsi="Calibri"/>
                </w:rPr>
                <w:t># interns hired</w:t>
              </w:r>
            </w:ins>
          </w:p>
        </w:tc>
        <w:tc>
          <w:tcPr>
            <w:tcW w:w="2520" w:type="dxa"/>
          </w:tcPr>
          <w:p w14:paraId="24A1C9B7" w14:textId="77777777" w:rsidR="00D16DA5" w:rsidRPr="00C47C9A" w:rsidRDefault="00D16DA5" w:rsidP="00996B8E">
            <w:pPr>
              <w:pStyle w:val="ListParagraph"/>
              <w:numPr>
                <w:ilvl w:val="0"/>
                <w:numId w:val="4"/>
              </w:numPr>
              <w:ind w:left="162" w:hanging="180"/>
              <w:rPr>
                <w:ins w:id="669" w:author="Pound, Sharon Sweetser" w:date="2017-01-22T12:20:00Z"/>
                <w:rFonts w:ascii="Calibri" w:hAnsi="Calibri"/>
              </w:rPr>
            </w:pPr>
            <w:ins w:id="670" w:author="Pound, Sharon Sweetser" w:date="2017-01-22T12:20:00Z">
              <w:r w:rsidRPr="00C47C9A">
                <w:rPr>
                  <w:rFonts w:ascii="Calibri" w:hAnsi="Calibri"/>
                </w:rPr>
                <w:t>Trainees increase professional network</w:t>
              </w:r>
            </w:ins>
          </w:p>
          <w:p w14:paraId="6DC43297" w14:textId="77777777" w:rsidR="00D16DA5" w:rsidRPr="00C47C9A" w:rsidRDefault="00D16DA5" w:rsidP="00996B8E">
            <w:pPr>
              <w:pStyle w:val="ListParagraph"/>
              <w:numPr>
                <w:ilvl w:val="0"/>
                <w:numId w:val="4"/>
              </w:numPr>
              <w:ind w:left="162" w:hanging="180"/>
              <w:rPr>
                <w:ins w:id="671" w:author="Pound, Sharon Sweetser" w:date="2017-01-22T12:20:00Z"/>
                <w:rFonts w:ascii="Calibri" w:hAnsi="Calibri"/>
              </w:rPr>
            </w:pPr>
            <w:ins w:id="672" w:author="Pound, Sharon Sweetser" w:date="2017-01-22T12:20:00Z">
              <w:r w:rsidRPr="00C47C9A">
                <w:rPr>
                  <w:rFonts w:ascii="Calibri" w:hAnsi="Calibri"/>
                </w:rPr>
                <w:t>Trainees gain skills needed for career outside academia</w:t>
              </w:r>
            </w:ins>
          </w:p>
        </w:tc>
        <w:tc>
          <w:tcPr>
            <w:tcW w:w="1885" w:type="dxa"/>
          </w:tcPr>
          <w:p w14:paraId="1AD5C524" w14:textId="77777777" w:rsidR="00D16DA5" w:rsidRPr="00C47C9A" w:rsidRDefault="00D16DA5" w:rsidP="00996B8E">
            <w:pPr>
              <w:pStyle w:val="ListParagraph"/>
              <w:numPr>
                <w:ilvl w:val="0"/>
                <w:numId w:val="4"/>
              </w:numPr>
              <w:ind w:left="162" w:hanging="180"/>
              <w:rPr>
                <w:ins w:id="673" w:author="Pound, Sharon Sweetser" w:date="2017-01-22T12:20:00Z"/>
                <w:rFonts w:ascii="Calibri" w:hAnsi="Calibri"/>
              </w:rPr>
            </w:pPr>
            <w:ins w:id="674" w:author="Pound, Sharon Sweetser" w:date="2017-01-22T12:20:00Z">
              <w:r w:rsidRPr="00C47C9A">
                <w:rPr>
                  <w:rFonts w:ascii="Calibri" w:hAnsi="Calibri"/>
                </w:rPr>
                <w:t>Document review</w:t>
              </w:r>
            </w:ins>
          </w:p>
          <w:p w14:paraId="15F8BA57" w14:textId="77777777" w:rsidR="00D16DA5" w:rsidRPr="00C47C9A" w:rsidRDefault="00D16DA5" w:rsidP="00996B8E">
            <w:pPr>
              <w:pStyle w:val="ListParagraph"/>
              <w:numPr>
                <w:ilvl w:val="0"/>
                <w:numId w:val="4"/>
              </w:numPr>
              <w:ind w:left="162" w:hanging="180"/>
              <w:rPr>
                <w:ins w:id="675" w:author="Pound, Sharon Sweetser" w:date="2017-01-22T12:20:00Z"/>
                <w:rFonts w:ascii="Calibri" w:hAnsi="Calibri"/>
              </w:rPr>
            </w:pPr>
            <w:ins w:id="676" w:author="Pound, Sharon Sweetser" w:date="2017-01-22T12:20:00Z">
              <w:r w:rsidRPr="00C47C9A">
                <w:rPr>
                  <w:rFonts w:ascii="Calibri" w:hAnsi="Calibri"/>
                </w:rPr>
                <w:t>Intern survey</w:t>
              </w:r>
            </w:ins>
          </w:p>
        </w:tc>
      </w:tr>
      <w:tr w:rsidR="00EF3263" w:rsidRPr="00C47C9A" w14:paraId="7DF0FCA6" w14:textId="77777777" w:rsidTr="00394FB2">
        <w:trPr>
          <w:ins w:id="677" w:author="O'Meara, Brian C" w:date="2017-01-25T14:12:00Z"/>
        </w:trPr>
        <w:tc>
          <w:tcPr>
            <w:tcW w:w="1795" w:type="dxa"/>
            <w:shd w:val="clear" w:color="auto" w:fill="EDEDED" w:themeFill="accent3" w:themeFillTint="33"/>
            <w:vAlign w:val="center"/>
          </w:tcPr>
          <w:p w14:paraId="3B6F25DA" w14:textId="33823942" w:rsidR="00EF3263" w:rsidRPr="00394FB2" w:rsidRDefault="00EF3263" w:rsidP="00D16DA5">
            <w:pPr>
              <w:jc w:val="center"/>
              <w:rPr>
                <w:ins w:id="678" w:author="O'Meara, Brian C" w:date="2017-01-25T14:12:00Z"/>
                <w:rFonts w:ascii="Arial" w:hAnsi="Arial" w:cs="Arial"/>
                <w:b/>
                <w:sz w:val="20"/>
                <w:szCs w:val="20"/>
                <w:shd w:val="clear" w:color="auto" w:fill="EDEDED" w:themeFill="accent3" w:themeFillTint="33"/>
              </w:rPr>
            </w:pPr>
            <w:ins w:id="679" w:author="O'Meara, Brian C" w:date="2017-01-25T14:12:00Z">
              <w:r w:rsidRPr="00C47C9A">
                <w:rPr>
                  <w:rFonts w:ascii="Arial" w:hAnsi="Arial" w:cs="Arial"/>
                  <w:b/>
                  <w:sz w:val="20"/>
                  <w:szCs w:val="20"/>
                </w:rPr>
                <w:t>Trainee Research</w:t>
              </w:r>
            </w:ins>
          </w:p>
        </w:tc>
        <w:tc>
          <w:tcPr>
            <w:tcW w:w="3150" w:type="dxa"/>
          </w:tcPr>
          <w:p w14:paraId="25DB61E2" w14:textId="77777777" w:rsidR="00EF3263" w:rsidRPr="00C47C9A" w:rsidRDefault="00EF3263" w:rsidP="00FB33D6">
            <w:pPr>
              <w:rPr>
                <w:ins w:id="680" w:author="O'Meara, Brian C" w:date="2017-01-25T14:12:00Z"/>
                <w:rFonts w:ascii="Arial" w:hAnsi="Arial" w:cs="Arial"/>
                <w:sz w:val="20"/>
                <w:szCs w:val="20"/>
              </w:rPr>
            </w:pPr>
            <w:ins w:id="681" w:author="O'Meara, Brian C" w:date="2017-01-25T14:12:00Z">
              <w:r w:rsidRPr="00C47C9A">
                <w:rPr>
                  <w:rFonts w:ascii="Arial" w:hAnsi="Arial" w:cs="Arial"/>
                  <w:sz w:val="20"/>
                  <w:szCs w:val="20"/>
                </w:rPr>
                <w:t># completed theses</w:t>
              </w:r>
            </w:ins>
          </w:p>
          <w:p w14:paraId="6C46EAD3" w14:textId="77777777" w:rsidR="00EF3263" w:rsidRPr="00C47C9A" w:rsidRDefault="00EF3263" w:rsidP="00FB33D6">
            <w:pPr>
              <w:rPr>
                <w:ins w:id="682" w:author="O'Meara, Brian C" w:date="2017-01-25T14:12:00Z"/>
                <w:rFonts w:ascii="Arial" w:hAnsi="Arial" w:cs="Arial"/>
                <w:sz w:val="20"/>
                <w:szCs w:val="20"/>
              </w:rPr>
            </w:pPr>
            <w:ins w:id="683" w:author="O'Meara, Brian C" w:date="2017-01-25T14:12:00Z">
              <w:r w:rsidRPr="00C47C9A">
                <w:rPr>
                  <w:rFonts w:ascii="Arial" w:hAnsi="Arial" w:cs="Arial"/>
                  <w:sz w:val="20"/>
                  <w:szCs w:val="20"/>
                </w:rPr>
                <w:t># completed dissertations</w:t>
              </w:r>
            </w:ins>
          </w:p>
          <w:p w14:paraId="320BE268" w14:textId="77777777" w:rsidR="00EF3263" w:rsidRPr="00C47C9A" w:rsidRDefault="00EF3263" w:rsidP="00996B8E">
            <w:pPr>
              <w:rPr>
                <w:ins w:id="684" w:author="O'Meara, Brian C" w:date="2017-01-25T14:12:00Z"/>
                <w:rFonts w:ascii="Calibri" w:hAnsi="Calibri"/>
              </w:rPr>
            </w:pPr>
          </w:p>
        </w:tc>
        <w:tc>
          <w:tcPr>
            <w:tcW w:w="2520" w:type="dxa"/>
          </w:tcPr>
          <w:p w14:paraId="0CF96AD4" w14:textId="77AB84AE" w:rsidR="00EF3263" w:rsidRPr="00C47C9A" w:rsidRDefault="00EF3263" w:rsidP="00996B8E">
            <w:pPr>
              <w:pStyle w:val="ListParagraph"/>
              <w:numPr>
                <w:ilvl w:val="0"/>
                <w:numId w:val="4"/>
              </w:numPr>
              <w:ind w:left="162" w:hanging="180"/>
              <w:rPr>
                <w:ins w:id="685" w:author="O'Meara, Brian C" w:date="2017-01-25T14:12:00Z"/>
                <w:rFonts w:ascii="Calibri" w:hAnsi="Calibri"/>
              </w:rPr>
            </w:pPr>
            <w:ins w:id="686" w:author="O'Meara, Brian C" w:date="2017-01-25T14:12:00Z">
              <w:r w:rsidRPr="00C47C9A">
                <w:rPr>
                  <w:rFonts w:ascii="Arial" w:hAnsi="Arial" w:cs="Arial"/>
                  <w:sz w:val="20"/>
                  <w:szCs w:val="20"/>
                </w:rPr>
                <w:t>Trainees successfully defend their thesis or dissertation</w:t>
              </w:r>
            </w:ins>
          </w:p>
        </w:tc>
        <w:tc>
          <w:tcPr>
            <w:tcW w:w="1885" w:type="dxa"/>
          </w:tcPr>
          <w:p w14:paraId="5783FF96" w14:textId="0A0DF3EF" w:rsidR="00EF3263" w:rsidRPr="00C47C9A" w:rsidRDefault="00EF3263" w:rsidP="00996B8E">
            <w:pPr>
              <w:pStyle w:val="ListParagraph"/>
              <w:numPr>
                <w:ilvl w:val="0"/>
                <w:numId w:val="4"/>
              </w:numPr>
              <w:ind w:left="162" w:hanging="180"/>
              <w:rPr>
                <w:ins w:id="687" w:author="O'Meara, Brian C" w:date="2017-01-25T14:12:00Z"/>
                <w:rFonts w:ascii="Calibri" w:hAnsi="Calibri"/>
              </w:rPr>
            </w:pPr>
            <w:ins w:id="688" w:author="O'Meara, Brian C" w:date="2017-01-25T14:12:00Z">
              <w:r w:rsidRPr="00C47C9A">
                <w:rPr>
                  <w:rFonts w:ascii="Arial" w:hAnsi="Arial" w:cs="Arial"/>
                  <w:sz w:val="20"/>
                  <w:szCs w:val="20"/>
                </w:rPr>
                <w:t>Document review</w:t>
              </w:r>
            </w:ins>
          </w:p>
        </w:tc>
      </w:tr>
      <w:tr w:rsidR="00EF3263" w:rsidRPr="00C47C9A" w14:paraId="53F1843D" w14:textId="77777777" w:rsidTr="00394FB2">
        <w:trPr>
          <w:ins w:id="689" w:author="O'Meara, Brian C" w:date="2017-01-25T14:12:00Z"/>
        </w:trPr>
        <w:tc>
          <w:tcPr>
            <w:tcW w:w="1795" w:type="dxa"/>
            <w:shd w:val="clear" w:color="auto" w:fill="EDEDED" w:themeFill="accent3" w:themeFillTint="33"/>
            <w:vAlign w:val="center"/>
          </w:tcPr>
          <w:p w14:paraId="1CDA29E8" w14:textId="3A6F77AD" w:rsidR="00EF3263" w:rsidRPr="00C47C9A" w:rsidRDefault="00EF3263" w:rsidP="00D16DA5">
            <w:pPr>
              <w:jc w:val="center"/>
              <w:rPr>
                <w:ins w:id="690" w:author="O'Meara, Brian C" w:date="2017-01-25T14:12:00Z"/>
                <w:rFonts w:ascii="Arial" w:hAnsi="Arial" w:cs="Arial"/>
                <w:b/>
                <w:sz w:val="20"/>
                <w:szCs w:val="20"/>
              </w:rPr>
            </w:pPr>
            <w:ins w:id="691" w:author="O'Meara, Brian C" w:date="2017-01-25T14:12:00Z">
              <w:r w:rsidRPr="00C47C9A">
                <w:rPr>
                  <w:rFonts w:ascii="Arial" w:hAnsi="Arial" w:cs="Arial"/>
                  <w:b/>
                  <w:sz w:val="20"/>
                  <w:szCs w:val="20"/>
                </w:rPr>
                <w:t>Cross-disciplinary Committees</w:t>
              </w:r>
            </w:ins>
          </w:p>
        </w:tc>
        <w:tc>
          <w:tcPr>
            <w:tcW w:w="3150" w:type="dxa"/>
          </w:tcPr>
          <w:p w14:paraId="788671CF" w14:textId="614EF1CD" w:rsidR="00EF3263" w:rsidRPr="00C47C9A" w:rsidRDefault="00EF3263" w:rsidP="00FB33D6">
            <w:pPr>
              <w:rPr>
                <w:ins w:id="692" w:author="O'Meara, Brian C" w:date="2017-01-25T14:12:00Z"/>
                <w:rFonts w:ascii="Arial" w:hAnsi="Arial" w:cs="Arial"/>
                <w:sz w:val="20"/>
                <w:szCs w:val="20"/>
              </w:rPr>
            </w:pPr>
            <w:ins w:id="693" w:author="O'Meara, Brian C" w:date="2017-01-25T14:12:00Z">
              <w:r w:rsidRPr="00C47C9A">
                <w:rPr>
                  <w:rFonts w:ascii="Arial" w:hAnsi="Arial" w:cs="Arial"/>
                  <w:sz w:val="20"/>
                  <w:szCs w:val="20"/>
                </w:rPr>
                <w:t># of committees</w:t>
              </w:r>
            </w:ins>
          </w:p>
        </w:tc>
        <w:tc>
          <w:tcPr>
            <w:tcW w:w="2520" w:type="dxa"/>
          </w:tcPr>
          <w:p w14:paraId="58C90BCF" w14:textId="2C9F2A07" w:rsidR="00EF3263" w:rsidRPr="00C47C9A" w:rsidRDefault="00EF3263" w:rsidP="00996B8E">
            <w:pPr>
              <w:pStyle w:val="ListParagraph"/>
              <w:numPr>
                <w:ilvl w:val="0"/>
                <w:numId w:val="4"/>
              </w:numPr>
              <w:ind w:left="162" w:hanging="180"/>
              <w:rPr>
                <w:ins w:id="694" w:author="O'Meara, Brian C" w:date="2017-01-25T14:12:00Z"/>
                <w:rFonts w:ascii="Arial" w:hAnsi="Arial" w:cs="Arial"/>
                <w:sz w:val="20"/>
                <w:szCs w:val="20"/>
              </w:rPr>
            </w:pPr>
            <w:ins w:id="695" w:author="O'Meara, Brian C" w:date="2017-01-25T14:12:00Z">
              <w:r w:rsidRPr="00C47C9A">
                <w:rPr>
                  <w:rFonts w:ascii="Arial" w:hAnsi="Arial" w:cs="Arial"/>
                  <w:sz w:val="20"/>
                  <w:szCs w:val="20"/>
                </w:rPr>
                <w:t>Committees are diverse</w:t>
              </w:r>
            </w:ins>
          </w:p>
        </w:tc>
        <w:tc>
          <w:tcPr>
            <w:tcW w:w="1885" w:type="dxa"/>
          </w:tcPr>
          <w:p w14:paraId="33D6D68C" w14:textId="711C1F3D" w:rsidR="00EF3263" w:rsidRPr="00C47C9A" w:rsidRDefault="00EF3263" w:rsidP="00996B8E">
            <w:pPr>
              <w:pStyle w:val="ListParagraph"/>
              <w:numPr>
                <w:ilvl w:val="0"/>
                <w:numId w:val="4"/>
              </w:numPr>
              <w:ind w:left="162" w:hanging="180"/>
              <w:rPr>
                <w:ins w:id="696" w:author="O'Meara, Brian C" w:date="2017-01-25T14:12:00Z"/>
                <w:rFonts w:ascii="Arial" w:hAnsi="Arial" w:cs="Arial"/>
                <w:sz w:val="20"/>
                <w:szCs w:val="20"/>
              </w:rPr>
            </w:pPr>
            <w:ins w:id="697" w:author="O'Meara, Brian C" w:date="2017-01-25T14:12:00Z">
              <w:r w:rsidRPr="00C47C9A">
                <w:rPr>
                  <w:rFonts w:ascii="Arial" w:hAnsi="Arial" w:cs="Arial"/>
                  <w:sz w:val="20"/>
                  <w:szCs w:val="20"/>
                </w:rPr>
                <w:t>Document review</w:t>
              </w:r>
            </w:ins>
          </w:p>
        </w:tc>
      </w:tr>
      <w:tr w:rsidR="00EF3263" w:rsidRPr="00C47C9A" w14:paraId="40691653" w14:textId="77777777" w:rsidTr="00394FB2">
        <w:trPr>
          <w:ins w:id="698" w:author="O'Meara, Brian C" w:date="2017-01-25T14:12:00Z"/>
        </w:trPr>
        <w:tc>
          <w:tcPr>
            <w:tcW w:w="1795" w:type="dxa"/>
            <w:shd w:val="clear" w:color="auto" w:fill="EDEDED" w:themeFill="accent3" w:themeFillTint="33"/>
            <w:vAlign w:val="center"/>
          </w:tcPr>
          <w:p w14:paraId="0F4DC7C8" w14:textId="5EE7590D" w:rsidR="00EF3263" w:rsidRPr="00C47C9A" w:rsidRDefault="00EF3263" w:rsidP="00D16DA5">
            <w:pPr>
              <w:jc w:val="center"/>
              <w:rPr>
                <w:ins w:id="699" w:author="O'Meara, Brian C" w:date="2017-01-25T14:12:00Z"/>
                <w:rFonts w:ascii="Arial" w:hAnsi="Arial" w:cs="Arial"/>
                <w:b/>
                <w:sz w:val="20"/>
                <w:szCs w:val="20"/>
              </w:rPr>
            </w:pPr>
            <w:ins w:id="700" w:author="O'Meara, Brian C" w:date="2017-01-25T14:12:00Z">
              <w:r w:rsidRPr="00C47C9A">
                <w:rPr>
                  <w:rFonts w:ascii="Arial" w:hAnsi="Arial" w:cs="Arial"/>
                  <w:b/>
                  <w:sz w:val="20"/>
                  <w:szCs w:val="20"/>
                </w:rPr>
                <w:t>Publications</w:t>
              </w:r>
            </w:ins>
          </w:p>
        </w:tc>
        <w:tc>
          <w:tcPr>
            <w:tcW w:w="3150" w:type="dxa"/>
          </w:tcPr>
          <w:p w14:paraId="6C502528" w14:textId="77777777" w:rsidR="00EF3263" w:rsidRPr="00C47C9A" w:rsidRDefault="00EF3263" w:rsidP="00FB33D6">
            <w:pPr>
              <w:rPr>
                <w:ins w:id="701" w:author="O'Meara, Brian C" w:date="2017-01-25T14:12:00Z"/>
                <w:rFonts w:ascii="Arial" w:hAnsi="Arial" w:cs="Arial"/>
                <w:sz w:val="20"/>
                <w:szCs w:val="20"/>
              </w:rPr>
            </w:pPr>
            <w:ins w:id="702" w:author="O'Meara, Brian C" w:date="2017-01-25T14:12:00Z">
              <w:r w:rsidRPr="00C47C9A">
                <w:rPr>
                  <w:rFonts w:ascii="Arial" w:hAnsi="Arial" w:cs="Arial"/>
                  <w:sz w:val="20"/>
                  <w:szCs w:val="20"/>
                </w:rPr>
                <w:t># published manuscripts</w:t>
              </w:r>
            </w:ins>
          </w:p>
          <w:p w14:paraId="59AE5CC7" w14:textId="77777777" w:rsidR="00EF3263" w:rsidRPr="00C47C9A" w:rsidRDefault="00EF3263" w:rsidP="00FB33D6">
            <w:pPr>
              <w:rPr>
                <w:ins w:id="703" w:author="O'Meara, Brian C" w:date="2017-01-25T14:12:00Z"/>
                <w:rFonts w:ascii="Arial" w:hAnsi="Arial" w:cs="Arial"/>
                <w:sz w:val="20"/>
                <w:szCs w:val="20"/>
              </w:rPr>
            </w:pPr>
            <w:ins w:id="704" w:author="O'Meara, Brian C" w:date="2017-01-25T14:12:00Z">
              <w:r w:rsidRPr="00C47C9A">
                <w:rPr>
                  <w:rFonts w:ascii="Arial" w:hAnsi="Arial" w:cs="Arial"/>
                  <w:sz w:val="20"/>
                  <w:szCs w:val="20"/>
                </w:rPr>
                <w:t># journals</w:t>
              </w:r>
            </w:ins>
          </w:p>
          <w:p w14:paraId="112A11D7" w14:textId="77777777" w:rsidR="00EF3263" w:rsidRPr="00C47C9A" w:rsidRDefault="00EF3263" w:rsidP="00FB33D6">
            <w:pPr>
              <w:rPr>
                <w:ins w:id="705" w:author="O'Meara, Brian C" w:date="2017-01-25T14:12:00Z"/>
                <w:rFonts w:ascii="Arial" w:hAnsi="Arial" w:cs="Arial"/>
                <w:sz w:val="20"/>
                <w:szCs w:val="20"/>
              </w:rPr>
            </w:pPr>
            <w:ins w:id="706" w:author="O'Meara, Brian C" w:date="2017-01-25T14:12:00Z">
              <w:r w:rsidRPr="00C47C9A">
                <w:rPr>
                  <w:rFonts w:ascii="Arial" w:hAnsi="Arial" w:cs="Arial"/>
                  <w:sz w:val="20"/>
                  <w:szCs w:val="20"/>
                </w:rPr>
                <w:t># non-academic publications</w:t>
              </w:r>
            </w:ins>
          </w:p>
          <w:p w14:paraId="35F5EDEB" w14:textId="15FB2CE4" w:rsidR="00EF3263" w:rsidRPr="00C47C9A" w:rsidRDefault="00EF3263" w:rsidP="00FB33D6">
            <w:pPr>
              <w:rPr>
                <w:ins w:id="707" w:author="O'Meara, Brian C" w:date="2017-01-25T14:12:00Z"/>
                <w:rFonts w:ascii="Arial" w:hAnsi="Arial" w:cs="Arial"/>
                <w:sz w:val="20"/>
                <w:szCs w:val="20"/>
              </w:rPr>
            </w:pPr>
            <w:ins w:id="708" w:author="O'Meara, Brian C" w:date="2017-01-25T14:12:00Z">
              <w:r w:rsidRPr="00C47C9A">
                <w:rPr>
                  <w:rFonts w:ascii="Arial" w:hAnsi="Arial" w:cs="Arial"/>
                  <w:sz w:val="20"/>
                  <w:szCs w:val="20"/>
                </w:rPr>
                <w:t># collaborations per paper</w:t>
              </w:r>
            </w:ins>
          </w:p>
        </w:tc>
        <w:tc>
          <w:tcPr>
            <w:tcW w:w="2520" w:type="dxa"/>
          </w:tcPr>
          <w:p w14:paraId="36B514EE" w14:textId="5FF5DAC0" w:rsidR="00EF3263" w:rsidRPr="00C47C9A" w:rsidRDefault="00EF3263" w:rsidP="00996B8E">
            <w:pPr>
              <w:pStyle w:val="ListParagraph"/>
              <w:numPr>
                <w:ilvl w:val="0"/>
                <w:numId w:val="4"/>
              </w:numPr>
              <w:ind w:left="162" w:hanging="180"/>
              <w:rPr>
                <w:ins w:id="709" w:author="O'Meara, Brian C" w:date="2017-01-25T14:12:00Z"/>
                <w:rFonts w:ascii="Arial" w:hAnsi="Arial" w:cs="Arial"/>
                <w:sz w:val="20"/>
                <w:szCs w:val="20"/>
              </w:rPr>
            </w:pPr>
            <w:ins w:id="710" w:author="O'Meara, Brian C" w:date="2017-01-25T14:12:00Z">
              <w:r w:rsidRPr="00C47C9A">
                <w:rPr>
                  <w:rFonts w:ascii="Arial" w:hAnsi="Arial" w:cs="Arial"/>
                  <w:sz w:val="20"/>
                  <w:szCs w:val="20"/>
                </w:rPr>
                <w:t>Disseminate findings to broad audience</w:t>
              </w:r>
            </w:ins>
          </w:p>
        </w:tc>
        <w:tc>
          <w:tcPr>
            <w:tcW w:w="1885" w:type="dxa"/>
          </w:tcPr>
          <w:p w14:paraId="5BF0D004" w14:textId="75D5F33B" w:rsidR="00EF3263" w:rsidRPr="00C47C9A" w:rsidRDefault="00EF3263" w:rsidP="00996B8E">
            <w:pPr>
              <w:pStyle w:val="ListParagraph"/>
              <w:numPr>
                <w:ilvl w:val="0"/>
                <w:numId w:val="4"/>
              </w:numPr>
              <w:ind w:left="162" w:hanging="180"/>
              <w:rPr>
                <w:ins w:id="711" w:author="O'Meara, Brian C" w:date="2017-01-25T14:12:00Z"/>
                <w:rFonts w:ascii="Arial" w:hAnsi="Arial" w:cs="Arial"/>
                <w:sz w:val="20"/>
                <w:szCs w:val="20"/>
              </w:rPr>
            </w:pPr>
            <w:ins w:id="712" w:author="O'Meara, Brian C" w:date="2017-01-25T14:12:00Z">
              <w:r w:rsidRPr="00C47C9A">
                <w:rPr>
                  <w:rFonts w:ascii="Arial" w:hAnsi="Arial" w:cs="Arial"/>
                  <w:sz w:val="20"/>
                  <w:szCs w:val="20"/>
                </w:rPr>
                <w:t>Document review</w:t>
              </w:r>
            </w:ins>
          </w:p>
        </w:tc>
      </w:tr>
      <w:tr w:rsidR="00B5005C" w:rsidRPr="00C47C9A" w14:paraId="5EEFAB60" w14:textId="77777777" w:rsidTr="00394FB2">
        <w:trPr>
          <w:ins w:id="713" w:author="O'Meara, Brian C" w:date="2017-01-25T14:14:00Z"/>
        </w:trPr>
        <w:tc>
          <w:tcPr>
            <w:tcW w:w="1795" w:type="dxa"/>
            <w:shd w:val="clear" w:color="auto" w:fill="EDEDED" w:themeFill="accent3" w:themeFillTint="33"/>
            <w:vAlign w:val="center"/>
          </w:tcPr>
          <w:p w14:paraId="28F53045" w14:textId="6C464712" w:rsidR="00B5005C" w:rsidRPr="00C47C9A" w:rsidRDefault="00B5005C" w:rsidP="00D16DA5">
            <w:pPr>
              <w:jc w:val="center"/>
              <w:rPr>
                <w:ins w:id="714" w:author="O'Meara, Brian C" w:date="2017-01-25T14:14:00Z"/>
                <w:rFonts w:ascii="Arial" w:hAnsi="Arial" w:cs="Arial"/>
                <w:b/>
                <w:sz w:val="20"/>
                <w:szCs w:val="20"/>
              </w:rPr>
            </w:pPr>
            <w:ins w:id="715" w:author="O'Meara, Brian C" w:date="2017-01-25T14:14:00Z">
              <w:r>
                <w:rPr>
                  <w:rFonts w:ascii="Arial" w:hAnsi="Arial" w:cs="Arial"/>
                  <w:b/>
                  <w:sz w:val="20"/>
                  <w:szCs w:val="20"/>
                </w:rPr>
                <w:t>Outreach</w:t>
              </w:r>
            </w:ins>
          </w:p>
        </w:tc>
        <w:tc>
          <w:tcPr>
            <w:tcW w:w="3150" w:type="dxa"/>
          </w:tcPr>
          <w:p w14:paraId="58663306" w14:textId="77777777" w:rsidR="00B5005C" w:rsidRDefault="00F424D5" w:rsidP="00FB33D6">
            <w:pPr>
              <w:rPr>
                <w:ins w:id="716" w:author="O'Meara, Brian C" w:date="2017-01-25T14:18:00Z"/>
                <w:rFonts w:ascii="Arial" w:hAnsi="Arial" w:cs="Arial"/>
                <w:sz w:val="20"/>
                <w:szCs w:val="20"/>
              </w:rPr>
            </w:pPr>
            <w:ins w:id="717" w:author="O'Meara, Brian C" w:date="2017-01-25T14:18:00Z">
              <w:r>
                <w:rPr>
                  <w:rFonts w:ascii="Arial" w:hAnsi="Arial" w:cs="Arial"/>
                  <w:sz w:val="20"/>
                  <w:szCs w:val="20"/>
                </w:rPr>
                <w:t># events</w:t>
              </w:r>
            </w:ins>
          </w:p>
          <w:p w14:paraId="61498195" w14:textId="68BE1A98" w:rsidR="00F424D5" w:rsidRPr="00C47C9A" w:rsidRDefault="00F424D5" w:rsidP="00FB33D6">
            <w:pPr>
              <w:rPr>
                <w:ins w:id="718" w:author="O'Meara, Brian C" w:date="2017-01-25T14:14:00Z"/>
                <w:rFonts w:ascii="Arial" w:hAnsi="Arial" w:cs="Arial"/>
                <w:sz w:val="20"/>
                <w:szCs w:val="20"/>
              </w:rPr>
            </w:pPr>
            <w:ins w:id="719" w:author="O'Meara, Brian C" w:date="2017-01-25T14:18:00Z">
              <w:r>
                <w:rPr>
                  <w:rFonts w:ascii="Arial" w:hAnsi="Arial" w:cs="Arial"/>
                  <w:sz w:val="20"/>
                  <w:szCs w:val="20"/>
                </w:rPr>
                <w:t># people reached</w:t>
              </w:r>
            </w:ins>
          </w:p>
        </w:tc>
        <w:tc>
          <w:tcPr>
            <w:tcW w:w="2520" w:type="dxa"/>
          </w:tcPr>
          <w:p w14:paraId="52F09112" w14:textId="77777777" w:rsidR="00B5005C" w:rsidRDefault="00F424D5" w:rsidP="00996B8E">
            <w:pPr>
              <w:pStyle w:val="ListParagraph"/>
              <w:numPr>
                <w:ilvl w:val="0"/>
                <w:numId w:val="4"/>
              </w:numPr>
              <w:ind w:left="162" w:hanging="180"/>
              <w:rPr>
                <w:ins w:id="720" w:author="O'Meara, Brian C" w:date="2017-01-25T14:19:00Z"/>
                <w:rFonts w:ascii="Arial" w:hAnsi="Arial" w:cs="Arial"/>
                <w:sz w:val="20"/>
                <w:szCs w:val="20"/>
              </w:rPr>
            </w:pPr>
            <w:ins w:id="721" w:author="O'Meara, Brian C" w:date="2017-01-25T14:18:00Z">
              <w:r>
                <w:rPr>
                  <w:rFonts w:ascii="Arial" w:hAnsi="Arial" w:cs="Arial"/>
                  <w:sz w:val="20"/>
                  <w:szCs w:val="20"/>
                </w:rPr>
                <w:t>Dissemination of idea that science careers are more than just faculty positions.</w:t>
              </w:r>
            </w:ins>
          </w:p>
          <w:p w14:paraId="5BFD2C03" w14:textId="1FF5BACD" w:rsidR="000359B6" w:rsidRPr="00C47C9A" w:rsidRDefault="000359B6" w:rsidP="00996B8E">
            <w:pPr>
              <w:pStyle w:val="ListParagraph"/>
              <w:numPr>
                <w:ilvl w:val="0"/>
                <w:numId w:val="4"/>
              </w:numPr>
              <w:ind w:left="162" w:hanging="180"/>
              <w:rPr>
                <w:ins w:id="722" w:author="O'Meara, Brian C" w:date="2017-01-25T14:14:00Z"/>
                <w:rFonts w:ascii="Arial" w:hAnsi="Arial" w:cs="Arial"/>
                <w:sz w:val="20"/>
                <w:szCs w:val="20"/>
              </w:rPr>
            </w:pPr>
            <w:ins w:id="723" w:author="O'Meara, Brian C" w:date="2017-01-25T14:19:00Z">
              <w:r>
                <w:rPr>
                  <w:rFonts w:ascii="Arial" w:hAnsi="Arial" w:cs="Arial"/>
                  <w:sz w:val="20"/>
                  <w:szCs w:val="20"/>
                </w:rPr>
                <w:t>Communication of the power of biodiversity studies</w:t>
              </w:r>
            </w:ins>
          </w:p>
        </w:tc>
        <w:tc>
          <w:tcPr>
            <w:tcW w:w="1885" w:type="dxa"/>
          </w:tcPr>
          <w:p w14:paraId="1A8E44BC" w14:textId="6D7973B8" w:rsidR="00B5005C" w:rsidRPr="00C47C9A" w:rsidRDefault="000359B6" w:rsidP="00996B8E">
            <w:pPr>
              <w:pStyle w:val="ListParagraph"/>
              <w:numPr>
                <w:ilvl w:val="0"/>
                <w:numId w:val="4"/>
              </w:numPr>
              <w:ind w:left="162" w:hanging="180"/>
              <w:rPr>
                <w:ins w:id="724" w:author="O'Meara, Brian C" w:date="2017-01-25T14:14:00Z"/>
                <w:rFonts w:ascii="Arial" w:hAnsi="Arial" w:cs="Arial"/>
                <w:sz w:val="20"/>
                <w:szCs w:val="20"/>
              </w:rPr>
            </w:pPr>
            <w:ins w:id="725" w:author="O'Meara, Brian C" w:date="2017-01-25T14:19:00Z">
              <w:r>
                <w:rPr>
                  <w:rFonts w:ascii="Arial" w:hAnsi="Arial" w:cs="Arial"/>
                  <w:sz w:val="20"/>
                  <w:szCs w:val="20"/>
                </w:rPr>
                <w:t>Document review</w:t>
              </w:r>
            </w:ins>
            <w:bookmarkStart w:id="726" w:name="_GoBack"/>
            <w:bookmarkEnd w:id="726"/>
          </w:p>
        </w:tc>
      </w:tr>
    </w:tbl>
    <w:p w14:paraId="4734D486" w14:textId="63C058B3" w:rsidR="00AF573E" w:rsidDel="00D16DA5" w:rsidRDefault="00AF573E">
      <w:pPr>
        <w:rPr>
          <w:del w:id="727" w:author="Pound, Sharon Sweetser" w:date="2017-01-22T12:20:00Z"/>
        </w:rPr>
      </w:pPr>
      <w:del w:id="728" w:author="Pound, Sharon Sweetser" w:date="2017-01-22T12:19:00Z">
        <w:r w:rsidDel="00D16DA5">
          <w:br w:type="page"/>
        </w:r>
      </w:del>
    </w:p>
    <w:tbl>
      <w:tblPr>
        <w:tblStyle w:val="TableGrid"/>
        <w:tblW w:w="9350" w:type="dxa"/>
        <w:tblLook w:val="04A0" w:firstRow="1" w:lastRow="0" w:firstColumn="1" w:lastColumn="0" w:noHBand="0" w:noVBand="1"/>
      </w:tblPr>
      <w:tblGrid>
        <w:gridCol w:w="1795"/>
        <w:gridCol w:w="3150"/>
        <w:gridCol w:w="2520"/>
        <w:gridCol w:w="1885"/>
      </w:tblGrid>
      <w:tr w:rsidR="001E16BC" w:rsidRPr="00E63374" w:rsidDel="00D16DA5" w14:paraId="7F8D81AA" w14:textId="75CDAD64" w:rsidTr="00C47C9A">
        <w:trPr>
          <w:del w:id="729" w:author="Pound, Sharon Sweetser" w:date="2017-01-22T12:20:00Z"/>
        </w:trPr>
        <w:tc>
          <w:tcPr>
            <w:tcW w:w="1795" w:type="dxa"/>
            <w:shd w:val="clear" w:color="auto" w:fill="EDEDED" w:themeFill="accent3" w:themeFillTint="33"/>
            <w:vAlign w:val="center"/>
          </w:tcPr>
          <w:p w14:paraId="5CE7C65C" w14:textId="11AA2158" w:rsidR="00FA6F8E" w:rsidRPr="00C47C9A" w:rsidDel="00D16DA5" w:rsidRDefault="00FA6F8E" w:rsidP="00C47C9A">
            <w:pPr>
              <w:jc w:val="center"/>
              <w:rPr>
                <w:del w:id="730" w:author="Pound, Sharon Sweetser" w:date="2017-01-22T12:20:00Z"/>
                <w:rFonts w:ascii="Arial" w:hAnsi="Arial" w:cs="Arial"/>
                <w:b/>
                <w:sz w:val="20"/>
                <w:szCs w:val="20"/>
              </w:rPr>
            </w:pPr>
            <w:del w:id="731" w:author="Pound, Sharon Sweetser" w:date="2017-01-22T12:20:00Z">
              <w:r w:rsidRPr="00C47C9A" w:rsidDel="00D16DA5">
                <w:rPr>
                  <w:rFonts w:ascii="Arial" w:hAnsi="Arial" w:cs="Arial"/>
                  <w:b/>
                  <w:sz w:val="20"/>
                  <w:szCs w:val="20"/>
                </w:rPr>
                <w:delText>Internships</w:delText>
              </w:r>
            </w:del>
          </w:p>
        </w:tc>
        <w:tc>
          <w:tcPr>
            <w:tcW w:w="3150" w:type="dxa"/>
          </w:tcPr>
          <w:p w14:paraId="42B18D5D" w14:textId="46CDDA9A" w:rsidR="00FA6F8E" w:rsidRPr="00C47C9A" w:rsidDel="00D16DA5" w:rsidRDefault="00FA6F8E" w:rsidP="00E63374">
            <w:pPr>
              <w:rPr>
                <w:del w:id="732" w:author="Pound, Sharon Sweetser" w:date="2017-01-22T12:20:00Z"/>
                <w:rFonts w:ascii="Calibri" w:hAnsi="Calibri"/>
              </w:rPr>
            </w:pPr>
            <w:del w:id="733" w:author="Pound, Sharon Sweetser" w:date="2017-01-22T12:20:00Z">
              <w:r w:rsidRPr="00C47C9A" w:rsidDel="00D16DA5">
                <w:rPr>
                  <w:rFonts w:ascii="Calibri" w:hAnsi="Calibri"/>
                </w:rPr>
                <w:delText># students accept internship</w:delText>
              </w:r>
            </w:del>
          </w:p>
          <w:p w14:paraId="30890FBD" w14:textId="6248112C" w:rsidR="00FA6F8E" w:rsidRPr="00C47C9A" w:rsidDel="00D16DA5" w:rsidRDefault="00FA6F8E" w:rsidP="00E63374">
            <w:pPr>
              <w:rPr>
                <w:del w:id="734" w:author="Pound, Sharon Sweetser" w:date="2017-01-22T12:20:00Z"/>
                <w:rFonts w:ascii="Calibri" w:hAnsi="Calibri"/>
              </w:rPr>
            </w:pPr>
            <w:del w:id="735" w:author="Pound, Sharon Sweetser" w:date="2017-01-22T12:20:00Z">
              <w:r w:rsidRPr="00C47C9A" w:rsidDel="00D16DA5">
                <w:rPr>
                  <w:rFonts w:ascii="Calibri" w:hAnsi="Calibri"/>
                </w:rPr>
                <w:delText># students complete internship</w:delText>
              </w:r>
            </w:del>
          </w:p>
          <w:p w14:paraId="152D8F2B" w14:textId="01C7ACEA" w:rsidR="00FA6F8E" w:rsidRPr="00C47C9A" w:rsidDel="00D16DA5" w:rsidRDefault="00FA6F8E" w:rsidP="00E63374">
            <w:pPr>
              <w:rPr>
                <w:del w:id="736" w:author="Pound, Sharon Sweetser" w:date="2017-01-22T12:20:00Z"/>
                <w:rFonts w:ascii="Calibri" w:hAnsi="Calibri"/>
              </w:rPr>
            </w:pPr>
            <w:del w:id="737" w:author="Pound, Sharon Sweetser" w:date="2017-01-22T12:20:00Z">
              <w:r w:rsidRPr="00C47C9A" w:rsidDel="00D16DA5">
                <w:rPr>
                  <w:rFonts w:ascii="Calibri" w:hAnsi="Calibri"/>
                </w:rPr>
                <w:delText># students placed in internship companies</w:delText>
              </w:r>
            </w:del>
          </w:p>
          <w:p w14:paraId="0FDA1F5E" w14:textId="64413E02" w:rsidR="00FA6F8E" w:rsidRPr="00C47C9A" w:rsidDel="00D16DA5" w:rsidRDefault="00FA6F8E" w:rsidP="00E63374">
            <w:pPr>
              <w:rPr>
                <w:del w:id="738" w:author="Pound, Sharon Sweetser" w:date="2017-01-22T12:20:00Z"/>
                <w:rFonts w:ascii="Calibri" w:hAnsi="Calibri"/>
              </w:rPr>
            </w:pPr>
            <w:del w:id="739" w:author="Pound, Sharon Sweetser" w:date="2017-01-22T12:20:00Z">
              <w:r w:rsidRPr="00C47C9A" w:rsidDel="00D16DA5">
                <w:rPr>
                  <w:rFonts w:ascii="Calibri" w:hAnsi="Calibri"/>
                </w:rPr>
                <w:delText># companies offering internships</w:delText>
              </w:r>
            </w:del>
          </w:p>
          <w:p w14:paraId="3DF21C36" w14:textId="35F4CAFD" w:rsidR="00FA6F8E" w:rsidRPr="00C47C9A" w:rsidDel="00D16DA5" w:rsidRDefault="00FA6F8E" w:rsidP="00E63374">
            <w:pPr>
              <w:rPr>
                <w:del w:id="740" w:author="Pound, Sharon Sweetser" w:date="2017-01-22T12:20:00Z"/>
                <w:rFonts w:ascii="Calibri" w:hAnsi="Calibri"/>
              </w:rPr>
            </w:pPr>
            <w:del w:id="741" w:author="Pound, Sharon Sweetser" w:date="2017-01-22T12:20:00Z">
              <w:r w:rsidRPr="00C47C9A" w:rsidDel="00D16DA5">
                <w:rPr>
                  <w:rFonts w:ascii="Calibri" w:hAnsi="Calibri"/>
                </w:rPr>
                <w:delText># interns hired</w:delText>
              </w:r>
            </w:del>
          </w:p>
        </w:tc>
        <w:tc>
          <w:tcPr>
            <w:tcW w:w="2520" w:type="dxa"/>
          </w:tcPr>
          <w:p w14:paraId="0C310CE7" w14:textId="52A47FA0" w:rsidR="00FA6F8E" w:rsidRPr="00C47C9A" w:rsidDel="00D16DA5" w:rsidRDefault="00FA6F8E" w:rsidP="00C47C9A">
            <w:pPr>
              <w:pStyle w:val="ListParagraph"/>
              <w:numPr>
                <w:ilvl w:val="0"/>
                <w:numId w:val="4"/>
              </w:numPr>
              <w:ind w:left="162" w:hanging="180"/>
              <w:rPr>
                <w:del w:id="742" w:author="Pound, Sharon Sweetser" w:date="2017-01-22T12:20:00Z"/>
                <w:rFonts w:ascii="Calibri" w:hAnsi="Calibri"/>
              </w:rPr>
            </w:pPr>
            <w:del w:id="743" w:author="Pound, Sharon Sweetser" w:date="2017-01-22T12:20:00Z">
              <w:r w:rsidRPr="00C47C9A" w:rsidDel="00D16DA5">
                <w:rPr>
                  <w:rFonts w:ascii="Calibri" w:hAnsi="Calibri"/>
                </w:rPr>
                <w:delText>Trainees increase professional network</w:delText>
              </w:r>
            </w:del>
          </w:p>
          <w:p w14:paraId="50C89FC2" w14:textId="0BC11131" w:rsidR="00FA6F8E" w:rsidRPr="00C47C9A" w:rsidDel="00D16DA5" w:rsidRDefault="00FA6F8E" w:rsidP="00C47C9A">
            <w:pPr>
              <w:pStyle w:val="ListParagraph"/>
              <w:numPr>
                <w:ilvl w:val="0"/>
                <w:numId w:val="4"/>
              </w:numPr>
              <w:ind w:left="162" w:hanging="180"/>
              <w:rPr>
                <w:del w:id="744" w:author="Pound, Sharon Sweetser" w:date="2017-01-22T12:20:00Z"/>
                <w:rFonts w:ascii="Calibri" w:hAnsi="Calibri"/>
              </w:rPr>
            </w:pPr>
            <w:del w:id="745" w:author="Pound, Sharon Sweetser" w:date="2017-01-22T12:20:00Z">
              <w:r w:rsidRPr="00C47C9A" w:rsidDel="00D16DA5">
                <w:rPr>
                  <w:rFonts w:ascii="Calibri" w:hAnsi="Calibri"/>
                </w:rPr>
                <w:delText>Trainees gain skills needed for career outside academia</w:delText>
              </w:r>
            </w:del>
          </w:p>
        </w:tc>
        <w:tc>
          <w:tcPr>
            <w:tcW w:w="1885" w:type="dxa"/>
          </w:tcPr>
          <w:p w14:paraId="3BA5A4E7" w14:textId="08BD4624" w:rsidR="00FA6F8E" w:rsidRPr="00C47C9A" w:rsidDel="00D16DA5" w:rsidRDefault="00FA6F8E" w:rsidP="00C47C9A">
            <w:pPr>
              <w:pStyle w:val="ListParagraph"/>
              <w:numPr>
                <w:ilvl w:val="0"/>
                <w:numId w:val="4"/>
              </w:numPr>
              <w:ind w:left="162" w:hanging="180"/>
              <w:rPr>
                <w:del w:id="746" w:author="Pound, Sharon Sweetser" w:date="2017-01-22T12:20:00Z"/>
                <w:rFonts w:ascii="Calibri" w:hAnsi="Calibri"/>
              </w:rPr>
            </w:pPr>
            <w:del w:id="747" w:author="Pound, Sharon Sweetser" w:date="2017-01-22T12:20:00Z">
              <w:r w:rsidRPr="00C47C9A" w:rsidDel="00D16DA5">
                <w:rPr>
                  <w:rFonts w:ascii="Calibri" w:hAnsi="Calibri"/>
                </w:rPr>
                <w:delText>Document review</w:delText>
              </w:r>
            </w:del>
          </w:p>
          <w:p w14:paraId="5CB3FA13" w14:textId="6038958A" w:rsidR="00FA6F8E" w:rsidRPr="00C47C9A" w:rsidDel="00D16DA5" w:rsidRDefault="00FA6F8E" w:rsidP="00C47C9A">
            <w:pPr>
              <w:pStyle w:val="ListParagraph"/>
              <w:numPr>
                <w:ilvl w:val="0"/>
                <w:numId w:val="4"/>
              </w:numPr>
              <w:ind w:left="162" w:hanging="180"/>
              <w:rPr>
                <w:del w:id="748" w:author="Pound, Sharon Sweetser" w:date="2017-01-22T12:20:00Z"/>
                <w:rFonts w:ascii="Calibri" w:hAnsi="Calibri"/>
              </w:rPr>
            </w:pPr>
            <w:del w:id="749" w:author="Pound, Sharon Sweetser" w:date="2017-01-22T12:20:00Z">
              <w:r w:rsidRPr="00C47C9A" w:rsidDel="00D16DA5">
                <w:rPr>
                  <w:rFonts w:ascii="Calibri" w:hAnsi="Calibri"/>
                </w:rPr>
                <w:delText>Intern survey</w:delText>
              </w:r>
            </w:del>
          </w:p>
        </w:tc>
      </w:tr>
      <w:tr w:rsidR="00065B77" w:rsidRPr="00065B77" w14:paraId="5E954808" w14:textId="77777777" w:rsidTr="00C47C9A">
        <w:tc>
          <w:tcPr>
            <w:tcW w:w="9350" w:type="dxa"/>
            <w:gridSpan w:val="4"/>
            <w:shd w:val="clear" w:color="auto" w:fill="auto"/>
          </w:tcPr>
          <w:p w14:paraId="084873F6" w14:textId="0633F7A5" w:rsidR="00065B77" w:rsidRPr="00065B77" w:rsidRDefault="00C816A6" w:rsidP="00C816A6">
            <w:pPr>
              <w:rPr>
                <w:rFonts w:ascii="Arial" w:hAnsi="Arial" w:cs="Arial"/>
                <w:b/>
                <w:sz w:val="20"/>
                <w:szCs w:val="20"/>
              </w:rPr>
            </w:pPr>
            <w:ins w:id="750" w:author="O'Meara, Brian C" w:date="2017-01-25T14:11:00Z">
              <w:r>
                <w:rPr>
                  <w:rFonts w:ascii="Arial" w:hAnsi="Arial" w:cs="Arial"/>
                  <w:b/>
                  <w:sz w:val="20"/>
                  <w:szCs w:val="20"/>
                </w:rPr>
                <w:lastRenderedPageBreak/>
                <w:t xml:space="preserve">Goal 2: </w:t>
              </w:r>
            </w:ins>
            <w:ins w:id="751" w:author="O'Meara, Brian C" w:date="2017-01-25T14:13:00Z">
              <w:r w:rsidR="00B5005C" w:rsidRPr="00B5005C">
                <w:rPr>
                  <w:rFonts w:ascii="Arial" w:hAnsi="Arial" w:cs="Arial"/>
                  <w:b/>
                  <w:sz w:val="20"/>
                  <w:szCs w:val="20"/>
                </w:rPr>
                <w:t>Create a prototype for institutional culture change toward non-academic career paths.</w:t>
              </w:r>
            </w:ins>
            <w:del w:id="752" w:author="O'Meara, Brian C" w:date="2017-01-25T14:11:00Z">
              <w:r w:rsidR="00065B77" w:rsidDel="00C816A6">
                <w:rPr>
                  <w:rFonts w:ascii="Arial" w:hAnsi="Arial" w:cs="Arial"/>
                  <w:b/>
                  <w:sz w:val="20"/>
                  <w:szCs w:val="20"/>
                </w:rPr>
                <w:delText xml:space="preserve">Goal  2 – Advance </w:delText>
              </w:r>
              <w:r w:rsidR="00065B77" w:rsidRPr="003063FD" w:rsidDel="00C816A6">
                <w:rPr>
                  <w:rFonts w:ascii="Arial" w:hAnsi="Arial" w:cs="Arial"/>
                  <w:b/>
                  <w:sz w:val="20"/>
                  <w:szCs w:val="20"/>
                </w:rPr>
                <w:delText>biodiversity research</w:delText>
              </w:r>
              <w:r w:rsidR="00065B77" w:rsidDel="00C816A6">
                <w:rPr>
                  <w:rFonts w:ascii="Arial" w:hAnsi="Arial" w:cs="Arial"/>
                  <w:b/>
                  <w:sz w:val="20"/>
                  <w:szCs w:val="20"/>
                </w:rPr>
                <w:delText>:</w:delText>
              </w:r>
            </w:del>
          </w:p>
        </w:tc>
      </w:tr>
      <w:tr w:rsidR="001E16BC" w:rsidRPr="001E16BC" w:rsidDel="00EF3263" w14:paraId="13071B6C" w14:textId="5C1F7681" w:rsidTr="00C47C9A">
        <w:trPr>
          <w:del w:id="753" w:author="O'Meara, Brian C" w:date="2017-01-25T14:13:00Z"/>
        </w:trPr>
        <w:tc>
          <w:tcPr>
            <w:tcW w:w="1795" w:type="dxa"/>
            <w:shd w:val="clear" w:color="auto" w:fill="EDEDED" w:themeFill="accent3" w:themeFillTint="33"/>
          </w:tcPr>
          <w:p w14:paraId="2D094AF2" w14:textId="4B68D676" w:rsidR="00FA6F8E" w:rsidRPr="00C47C9A" w:rsidDel="00EF3263" w:rsidRDefault="00FA6F8E" w:rsidP="00C47C9A">
            <w:pPr>
              <w:jc w:val="center"/>
              <w:rPr>
                <w:del w:id="754" w:author="O'Meara, Brian C" w:date="2017-01-25T14:13:00Z"/>
                <w:rFonts w:ascii="Arial" w:hAnsi="Arial" w:cs="Arial"/>
                <w:b/>
                <w:sz w:val="20"/>
                <w:szCs w:val="20"/>
              </w:rPr>
            </w:pPr>
            <w:del w:id="755" w:author="O'Meara, Brian C" w:date="2017-01-25T14:13:00Z">
              <w:r w:rsidRPr="00C47C9A" w:rsidDel="00EF3263">
                <w:rPr>
                  <w:rFonts w:ascii="Arial" w:hAnsi="Arial" w:cs="Arial"/>
                  <w:b/>
                  <w:sz w:val="20"/>
                  <w:szCs w:val="20"/>
                </w:rPr>
                <w:delText>Strategy</w:delText>
              </w:r>
            </w:del>
          </w:p>
        </w:tc>
        <w:tc>
          <w:tcPr>
            <w:tcW w:w="3150" w:type="dxa"/>
            <w:shd w:val="clear" w:color="auto" w:fill="EDEDED" w:themeFill="accent3" w:themeFillTint="33"/>
          </w:tcPr>
          <w:p w14:paraId="588CEB72" w14:textId="44894ABC" w:rsidR="00FA6F8E" w:rsidRPr="00C47C9A" w:rsidDel="00EF3263" w:rsidRDefault="00FA6F8E" w:rsidP="00C47C9A">
            <w:pPr>
              <w:jc w:val="center"/>
              <w:rPr>
                <w:del w:id="756" w:author="O'Meara, Brian C" w:date="2017-01-25T14:13:00Z"/>
                <w:rFonts w:ascii="Arial" w:hAnsi="Arial" w:cs="Arial"/>
                <w:b/>
                <w:sz w:val="20"/>
                <w:szCs w:val="20"/>
              </w:rPr>
            </w:pPr>
            <w:del w:id="757" w:author="O'Meara, Brian C" w:date="2017-01-25T14:13:00Z">
              <w:r w:rsidRPr="00C47C9A" w:rsidDel="00EF3263">
                <w:rPr>
                  <w:rFonts w:ascii="Arial" w:hAnsi="Arial" w:cs="Arial"/>
                  <w:b/>
                  <w:sz w:val="20"/>
                  <w:szCs w:val="20"/>
                </w:rPr>
                <w:delText>Output</w:delText>
              </w:r>
            </w:del>
          </w:p>
        </w:tc>
        <w:tc>
          <w:tcPr>
            <w:tcW w:w="2520" w:type="dxa"/>
            <w:shd w:val="clear" w:color="auto" w:fill="EDEDED" w:themeFill="accent3" w:themeFillTint="33"/>
          </w:tcPr>
          <w:p w14:paraId="313163D5" w14:textId="6204E07E" w:rsidR="00FA6F8E" w:rsidRPr="00C47C9A" w:rsidDel="00EF3263" w:rsidRDefault="00FA6F8E" w:rsidP="00C47C9A">
            <w:pPr>
              <w:jc w:val="center"/>
              <w:rPr>
                <w:del w:id="758" w:author="O'Meara, Brian C" w:date="2017-01-25T14:13:00Z"/>
                <w:rFonts w:ascii="Arial" w:hAnsi="Arial" w:cs="Arial"/>
                <w:b/>
                <w:sz w:val="20"/>
                <w:szCs w:val="20"/>
              </w:rPr>
            </w:pPr>
            <w:del w:id="759" w:author="O'Meara, Brian C" w:date="2017-01-25T14:13:00Z">
              <w:r w:rsidRPr="00C47C9A" w:rsidDel="00EF3263">
                <w:rPr>
                  <w:rFonts w:ascii="Arial" w:hAnsi="Arial" w:cs="Arial"/>
                  <w:b/>
                  <w:sz w:val="20"/>
                  <w:szCs w:val="20"/>
                </w:rPr>
                <w:delText>Outcome</w:delText>
              </w:r>
            </w:del>
          </w:p>
        </w:tc>
        <w:tc>
          <w:tcPr>
            <w:tcW w:w="1885" w:type="dxa"/>
            <w:shd w:val="clear" w:color="auto" w:fill="EDEDED" w:themeFill="accent3" w:themeFillTint="33"/>
          </w:tcPr>
          <w:p w14:paraId="4ECFC00A" w14:textId="70252593" w:rsidR="00FA6F8E" w:rsidRPr="00C47C9A" w:rsidDel="00EF3263" w:rsidRDefault="00FA6F8E" w:rsidP="00C47C9A">
            <w:pPr>
              <w:jc w:val="center"/>
              <w:rPr>
                <w:del w:id="760" w:author="O'Meara, Brian C" w:date="2017-01-25T14:13:00Z"/>
                <w:rFonts w:ascii="Arial" w:hAnsi="Arial" w:cs="Arial"/>
                <w:b/>
                <w:sz w:val="20"/>
                <w:szCs w:val="20"/>
              </w:rPr>
            </w:pPr>
            <w:del w:id="761" w:author="O'Meara, Brian C" w:date="2017-01-25T14:13:00Z">
              <w:r w:rsidRPr="00C47C9A" w:rsidDel="00EF3263">
                <w:rPr>
                  <w:rFonts w:ascii="Arial" w:hAnsi="Arial" w:cs="Arial"/>
                  <w:b/>
                  <w:sz w:val="20"/>
                  <w:szCs w:val="20"/>
                </w:rPr>
                <w:delText>Data Method</w:delText>
              </w:r>
            </w:del>
          </w:p>
        </w:tc>
      </w:tr>
      <w:tr w:rsidR="001E16BC" w:rsidRPr="00E63374" w:rsidDel="00EF3263" w14:paraId="57792B55" w14:textId="2B53C8D9" w:rsidTr="00C47C9A">
        <w:trPr>
          <w:del w:id="762" w:author="O'Meara, Brian C" w:date="2017-01-25T14:13:00Z"/>
        </w:trPr>
        <w:tc>
          <w:tcPr>
            <w:tcW w:w="1795" w:type="dxa"/>
            <w:shd w:val="clear" w:color="auto" w:fill="EDEDED" w:themeFill="accent3" w:themeFillTint="33"/>
            <w:vAlign w:val="center"/>
          </w:tcPr>
          <w:p w14:paraId="12B3C545" w14:textId="5988F881" w:rsidR="00FA6F8E" w:rsidRPr="00C47C9A" w:rsidDel="00EF3263" w:rsidRDefault="00FA6F8E" w:rsidP="00C47C9A">
            <w:pPr>
              <w:jc w:val="center"/>
              <w:rPr>
                <w:del w:id="763" w:author="O'Meara, Brian C" w:date="2017-01-25T14:13:00Z"/>
                <w:rFonts w:ascii="Arial" w:hAnsi="Arial" w:cs="Arial"/>
                <w:b/>
                <w:sz w:val="20"/>
                <w:szCs w:val="20"/>
                <w:highlight w:val="yellow"/>
              </w:rPr>
            </w:pPr>
            <w:del w:id="764" w:author="O'Meara, Brian C" w:date="2017-01-25T14:13:00Z">
              <w:r w:rsidRPr="00C47C9A" w:rsidDel="00EF3263">
                <w:rPr>
                  <w:rFonts w:ascii="Arial" w:hAnsi="Arial" w:cs="Arial"/>
                  <w:b/>
                  <w:sz w:val="20"/>
                  <w:szCs w:val="20"/>
                </w:rPr>
                <w:delText>Trainee Research</w:delText>
              </w:r>
            </w:del>
          </w:p>
        </w:tc>
        <w:tc>
          <w:tcPr>
            <w:tcW w:w="3150" w:type="dxa"/>
          </w:tcPr>
          <w:p w14:paraId="15A3A30A" w14:textId="76B252D6" w:rsidR="00FA6F8E" w:rsidRPr="00C47C9A" w:rsidDel="00EF3263" w:rsidRDefault="00FA6F8E" w:rsidP="00E63374">
            <w:pPr>
              <w:rPr>
                <w:del w:id="765" w:author="O'Meara, Brian C" w:date="2017-01-25T14:13:00Z"/>
                <w:rFonts w:ascii="Arial" w:hAnsi="Arial" w:cs="Arial"/>
                <w:sz w:val="20"/>
                <w:szCs w:val="20"/>
              </w:rPr>
            </w:pPr>
            <w:del w:id="766" w:author="O'Meara, Brian C" w:date="2017-01-25T14:13:00Z">
              <w:r w:rsidRPr="00C47C9A" w:rsidDel="00EF3263">
                <w:rPr>
                  <w:rFonts w:ascii="Arial" w:hAnsi="Arial" w:cs="Arial"/>
                  <w:sz w:val="20"/>
                  <w:szCs w:val="20"/>
                </w:rPr>
                <w:delText># completed theses</w:delText>
              </w:r>
            </w:del>
          </w:p>
          <w:p w14:paraId="41B2683C" w14:textId="3220E41D" w:rsidR="00FA6F8E" w:rsidRPr="00C47C9A" w:rsidDel="00EF3263" w:rsidRDefault="00FA6F8E" w:rsidP="00E63374">
            <w:pPr>
              <w:rPr>
                <w:del w:id="767" w:author="O'Meara, Brian C" w:date="2017-01-25T14:13:00Z"/>
                <w:rFonts w:ascii="Arial" w:hAnsi="Arial" w:cs="Arial"/>
                <w:sz w:val="20"/>
                <w:szCs w:val="20"/>
              </w:rPr>
            </w:pPr>
            <w:del w:id="768" w:author="O'Meara, Brian C" w:date="2017-01-25T14:13:00Z">
              <w:r w:rsidRPr="00C47C9A" w:rsidDel="00EF3263">
                <w:rPr>
                  <w:rFonts w:ascii="Arial" w:hAnsi="Arial" w:cs="Arial"/>
                  <w:sz w:val="20"/>
                  <w:szCs w:val="20"/>
                </w:rPr>
                <w:delText># completed dissertations</w:delText>
              </w:r>
            </w:del>
          </w:p>
          <w:p w14:paraId="7455A913" w14:textId="32DBF67E" w:rsidR="00FA6F8E" w:rsidRPr="00C47C9A" w:rsidDel="00EF3263" w:rsidRDefault="00FA6F8E" w:rsidP="00E63374">
            <w:pPr>
              <w:rPr>
                <w:del w:id="769" w:author="O'Meara, Brian C" w:date="2017-01-25T14:13:00Z"/>
                <w:rFonts w:ascii="Arial" w:hAnsi="Arial" w:cs="Arial"/>
                <w:sz w:val="20"/>
                <w:szCs w:val="20"/>
              </w:rPr>
            </w:pPr>
          </w:p>
        </w:tc>
        <w:tc>
          <w:tcPr>
            <w:tcW w:w="2520" w:type="dxa"/>
          </w:tcPr>
          <w:p w14:paraId="15443198" w14:textId="049ABD6F" w:rsidR="00FA6F8E" w:rsidRPr="00C47C9A" w:rsidDel="00EF3263" w:rsidRDefault="00FA6F8E" w:rsidP="00C47C9A">
            <w:pPr>
              <w:pStyle w:val="ListParagraph"/>
              <w:numPr>
                <w:ilvl w:val="0"/>
                <w:numId w:val="7"/>
              </w:numPr>
              <w:ind w:left="162" w:hanging="162"/>
              <w:rPr>
                <w:del w:id="770" w:author="O'Meara, Brian C" w:date="2017-01-25T14:13:00Z"/>
                <w:rFonts w:ascii="Arial" w:hAnsi="Arial" w:cs="Arial"/>
                <w:color w:val="FF0000"/>
                <w:sz w:val="20"/>
                <w:szCs w:val="20"/>
              </w:rPr>
            </w:pPr>
            <w:del w:id="771" w:author="O'Meara, Brian C" w:date="2017-01-25T14:13:00Z">
              <w:r w:rsidRPr="00C47C9A" w:rsidDel="00EF3263">
                <w:rPr>
                  <w:rFonts w:ascii="Arial" w:hAnsi="Arial" w:cs="Arial"/>
                  <w:sz w:val="20"/>
                  <w:szCs w:val="20"/>
                </w:rPr>
                <w:delText>Trainees successfully defend their thesis or dissertation</w:delText>
              </w:r>
            </w:del>
          </w:p>
        </w:tc>
        <w:tc>
          <w:tcPr>
            <w:tcW w:w="1885" w:type="dxa"/>
          </w:tcPr>
          <w:p w14:paraId="742F5913" w14:textId="3F61F07D" w:rsidR="00FA6F8E" w:rsidRPr="00C47C9A" w:rsidDel="00EF3263" w:rsidRDefault="00FA6F8E" w:rsidP="00C47C9A">
            <w:pPr>
              <w:pStyle w:val="ListParagraph"/>
              <w:numPr>
                <w:ilvl w:val="0"/>
                <w:numId w:val="8"/>
              </w:numPr>
              <w:ind w:left="162" w:hanging="180"/>
              <w:rPr>
                <w:del w:id="772" w:author="O'Meara, Brian C" w:date="2017-01-25T14:13:00Z"/>
                <w:rFonts w:ascii="Arial" w:hAnsi="Arial" w:cs="Arial"/>
                <w:sz w:val="20"/>
                <w:szCs w:val="20"/>
              </w:rPr>
            </w:pPr>
            <w:del w:id="773" w:author="O'Meara, Brian C" w:date="2017-01-25T14:13:00Z">
              <w:r w:rsidRPr="00C47C9A" w:rsidDel="00EF3263">
                <w:rPr>
                  <w:rFonts w:ascii="Arial" w:hAnsi="Arial" w:cs="Arial"/>
                  <w:sz w:val="20"/>
                  <w:szCs w:val="20"/>
                </w:rPr>
                <w:delText>Document review</w:delText>
              </w:r>
            </w:del>
          </w:p>
        </w:tc>
      </w:tr>
      <w:tr w:rsidR="001E16BC" w:rsidRPr="00E63374" w:rsidDel="00EF3263" w14:paraId="1E3E5B13" w14:textId="63711CC3" w:rsidTr="00C47C9A">
        <w:trPr>
          <w:del w:id="774" w:author="O'Meara, Brian C" w:date="2017-01-25T14:13:00Z"/>
        </w:trPr>
        <w:tc>
          <w:tcPr>
            <w:tcW w:w="1795" w:type="dxa"/>
            <w:shd w:val="clear" w:color="auto" w:fill="EDEDED" w:themeFill="accent3" w:themeFillTint="33"/>
            <w:vAlign w:val="center"/>
          </w:tcPr>
          <w:p w14:paraId="5E80386A" w14:textId="484CF3B7" w:rsidR="00FA6F8E" w:rsidRPr="00C47C9A" w:rsidDel="00EF3263" w:rsidRDefault="00FA6F8E" w:rsidP="00C47C9A">
            <w:pPr>
              <w:jc w:val="center"/>
              <w:rPr>
                <w:del w:id="775" w:author="O'Meara, Brian C" w:date="2017-01-25T14:13:00Z"/>
                <w:rFonts w:ascii="Arial" w:hAnsi="Arial" w:cs="Arial"/>
                <w:b/>
                <w:sz w:val="20"/>
                <w:szCs w:val="20"/>
              </w:rPr>
            </w:pPr>
            <w:del w:id="776" w:author="O'Meara, Brian C" w:date="2017-01-25T14:13:00Z">
              <w:r w:rsidRPr="00C47C9A" w:rsidDel="00EF3263">
                <w:rPr>
                  <w:rFonts w:ascii="Arial" w:hAnsi="Arial" w:cs="Arial"/>
                  <w:b/>
                  <w:sz w:val="20"/>
                  <w:szCs w:val="20"/>
                </w:rPr>
                <w:delText>Cross-disciplinary Committees</w:delText>
              </w:r>
            </w:del>
          </w:p>
        </w:tc>
        <w:tc>
          <w:tcPr>
            <w:tcW w:w="3150" w:type="dxa"/>
          </w:tcPr>
          <w:p w14:paraId="780120DB" w14:textId="4B2E86E0" w:rsidR="00FA6F8E" w:rsidRPr="00C47C9A" w:rsidDel="00EF3263" w:rsidRDefault="00FA6F8E" w:rsidP="00E63374">
            <w:pPr>
              <w:rPr>
                <w:del w:id="777" w:author="O'Meara, Brian C" w:date="2017-01-25T14:13:00Z"/>
                <w:rFonts w:ascii="Arial" w:hAnsi="Arial" w:cs="Arial"/>
                <w:sz w:val="20"/>
                <w:szCs w:val="20"/>
              </w:rPr>
            </w:pPr>
            <w:del w:id="778" w:author="O'Meara, Brian C" w:date="2017-01-25T14:13:00Z">
              <w:r w:rsidRPr="00C47C9A" w:rsidDel="00EF3263">
                <w:rPr>
                  <w:rFonts w:ascii="Arial" w:hAnsi="Arial" w:cs="Arial"/>
                  <w:sz w:val="20"/>
                  <w:szCs w:val="20"/>
                </w:rPr>
                <w:delText># of committees</w:delText>
              </w:r>
            </w:del>
          </w:p>
        </w:tc>
        <w:tc>
          <w:tcPr>
            <w:tcW w:w="2520" w:type="dxa"/>
          </w:tcPr>
          <w:p w14:paraId="5E567668" w14:textId="52F91F95" w:rsidR="00FA6F8E" w:rsidRPr="00C47C9A" w:rsidDel="00EF3263" w:rsidRDefault="00FA6F8E" w:rsidP="00C47C9A">
            <w:pPr>
              <w:pStyle w:val="ListParagraph"/>
              <w:numPr>
                <w:ilvl w:val="0"/>
                <w:numId w:val="7"/>
              </w:numPr>
              <w:ind w:left="162" w:hanging="162"/>
              <w:rPr>
                <w:del w:id="779" w:author="O'Meara, Brian C" w:date="2017-01-25T14:13:00Z"/>
                <w:rFonts w:ascii="Arial" w:hAnsi="Arial" w:cs="Arial"/>
                <w:sz w:val="20"/>
                <w:szCs w:val="20"/>
              </w:rPr>
            </w:pPr>
            <w:del w:id="780" w:author="O'Meara, Brian C" w:date="2017-01-25T14:13:00Z">
              <w:r w:rsidRPr="00C47C9A" w:rsidDel="00EF3263">
                <w:rPr>
                  <w:rFonts w:ascii="Arial" w:hAnsi="Arial" w:cs="Arial"/>
                  <w:sz w:val="20"/>
                  <w:szCs w:val="20"/>
                </w:rPr>
                <w:delText>Committees are diverse</w:delText>
              </w:r>
            </w:del>
          </w:p>
        </w:tc>
        <w:tc>
          <w:tcPr>
            <w:tcW w:w="1885" w:type="dxa"/>
          </w:tcPr>
          <w:p w14:paraId="36094F92" w14:textId="3A3D79A9" w:rsidR="00FA6F8E" w:rsidRPr="00C47C9A" w:rsidDel="00EF3263" w:rsidRDefault="00FA6F8E" w:rsidP="00C47C9A">
            <w:pPr>
              <w:pStyle w:val="ListParagraph"/>
              <w:numPr>
                <w:ilvl w:val="0"/>
                <w:numId w:val="8"/>
              </w:numPr>
              <w:ind w:left="162" w:hanging="180"/>
              <w:rPr>
                <w:del w:id="781" w:author="O'Meara, Brian C" w:date="2017-01-25T14:13:00Z"/>
                <w:rFonts w:ascii="Arial" w:hAnsi="Arial" w:cs="Arial"/>
                <w:sz w:val="20"/>
                <w:szCs w:val="20"/>
              </w:rPr>
            </w:pPr>
            <w:del w:id="782" w:author="O'Meara, Brian C" w:date="2017-01-25T14:13:00Z">
              <w:r w:rsidRPr="00C47C9A" w:rsidDel="00EF3263">
                <w:rPr>
                  <w:rFonts w:ascii="Arial" w:hAnsi="Arial" w:cs="Arial"/>
                  <w:sz w:val="20"/>
                  <w:szCs w:val="20"/>
                </w:rPr>
                <w:delText>Document review</w:delText>
              </w:r>
            </w:del>
          </w:p>
        </w:tc>
      </w:tr>
      <w:tr w:rsidR="001E16BC" w:rsidRPr="00E63374" w:rsidDel="00EF3263" w14:paraId="35C83F31" w14:textId="33E2AD79" w:rsidTr="00C47C9A">
        <w:trPr>
          <w:del w:id="783" w:author="O'Meara, Brian C" w:date="2017-01-25T14:13:00Z"/>
        </w:trPr>
        <w:tc>
          <w:tcPr>
            <w:tcW w:w="1795" w:type="dxa"/>
            <w:shd w:val="clear" w:color="auto" w:fill="EDEDED" w:themeFill="accent3" w:themeFillTint="33"/>
            <w:vAlign w:val="center"/>
          </w:tcPr>
          <w:p w14:paraId="5938A2DF" w14:textId="349E87F7" w:rsidR="00FA6F8E" w:rsidRPr="00C47C9A" w:rsidDel="00EF3263" w:rsidRDefault="00FA6F8E" w:rsidP="00C47C9A">
            <w:pPr>
              <w:jc w:val="center"/>
              <w:rPr>
                <w:del w:id="784" w:author="O'Meara, Brian C" w:date="2017-01-25T14:13:00Z"/>
                <w:rFonts w:ascii="Arial" w:hAnsi="Arial" w:cs="Arial"/>
                <w:b/>
                <w:sz w:val="20"/>
                <w:szCs w:val="20"/>
              </w:rPr>
            </w:pPr>
            <w:del w:id="785" w:author="O'Meara, Brian C" w:date="2017-01-25T14:13:00Z">
              <w:r w:rsidRPr="00C47C9A" w:rsidDel="00EF3263">
                <w:rPr>
                  <w:rFonts w:ascii="Arial" w:hAnsi="Arial" w:cs="Arial"/>
                  <w:b/>
                  <w:sz w:val="20"/>
                  <w:szCs w:val="20"/>
                </w:rPr>
                <w:delText>Publications</w:delText>
              </w:r>
            </w:del>
          </w:p>
        </w:tc>
        <w:tc>
          <w:tcPr>
            <w:tcW w:w="3150" w:type="dxa"/>
          </w:tcPr>
          <w:p w14:paraId="6CCD1CFA" w14:textId="40D2E7F8" w:rsidR="00FA6F8E" w:rsidRPr="00C47C9A" w:rsidDel="00EF3263" w:rsidRDefault="00FA6F8E" w:rsidP="00E63374">
            <w:pPr>
              <w:rPr>
                <w:del w:id="786" w:author="O'Meara, Brian C" w:date="2017-01-25T14:13:00Z"/>
                <w:rFonts w:ascii="Arial" w:hAnsi="Arial" w:cs="Arial"/>
                <w:sz w:val="20"/>
                <w:szCs w:val="20"/>
              </w:rPr>
            </w:pPr>
            <w:del w:id="787" w:author="O'Meara, Brian C" w:date="2017-01-25T14:13:00Z">
              <w:r w:rsidRPr="00C47C9A" w:rsidDel="00EF3263">
                <w:rPr>
                  <w:rFonts w:ascii="Arial" w:hAnsi="Arial" w:cs="Arial"/>
                  <w:sz w:val="20"/>
                  <w:szCs w:val="20"/>
                </w:rPr>
                <w:delText># published manuscripts</w:delText>
              </w:r>
            </w:del>
          </w:p>
          <w:p w14:paraId="13DD861A" w14:textId="7619FBBE" w:rsidR="00FA6F8E" w:rsidRPr="00C47C9A" w:rsidDel="00EF3263" w:rsidRDefault="00FA6F8E" w:rsidP="00E63374">
            <w:pPr>
              <w:rPr>
                <w:del w:id="788" w:author="O'Meara, Brian C" w:date="2017-01-25T14:13:00Z"/>
                <w:rFonts w:ascii="Arial" w:hAnsi="Arial" w:cs="Arial"/>
                <w:sz w:val="20"/>
                <w:szCs w:val="20"/>
              </w:rPr>
            </w:pPr>
            <w:del w:id="789" w:author="O'Meara, Brian C" w:date="2017-01-25T14:13:00Z">
              <w:r w:rsidRPr="00C47C9A" w:rsidDel="00EF3263">
                <w:rPr>
                  <w:rFonts w:ascii="Arial" w:hAnsi="Arial" w:cs="Arial"/>
                  <w:sz w:val="20"/>
                  <w:szCs w:val="20"/>
                </w:rPr>
                <w:delText># journals</w:delText>
              </w:r>
            </w:del>
          </w:p>
          <w:p w14:paraId="346E60D9" w14:textId="5DDBA261" w:rsidR="00FA6F8E" w:rsidRPr="00C47C9A" w:rsidDel="00EF3263" w:rsidRDefault="00FA6F8E" w:rsidP="00E63374">
            <w:pPr>
              <w:rPr>
                <w:del w:id="790" w:author="O'Meara, Brian C" w:date="2017-01-25T14:13:00Z"/>
                <w:rFonts w:ascii="Arial" w:hAnsi="Arial" w:cs="Arial"/>
                <w:sz w:val="20"/>
                <w:szCs w:val="20"/>
              </w:rPr>
            </w:pPr>
            <w:del w:id="791" w:author="O'Meara, Brian C" w:date="2017-01-25T14:13:00Z">
              <w:r w:rsidRPr="00C47C9A" w:rsidDel="00EF3263">
                <w:rPr>
                  <w:rFonts w:ascii="Arial" w:hAnsi="Arial" w:cs="Arial"/>
                  <w:sz w:val="20"/>
                  <w:szCs w:val="20"/>
                </w:rPr>
                <w:delText># non-academic publications</w:delText>
              </w:r>
            </w:del>
          </w:p>
          <w:p w14:paraId="098630AA" w14:textId="4DF154E7" w:rsidR="00FA6F8E" w:rsidRPr="00C47C9A" w:rsidDel="00EF3263" w:rsidRDefault="00FA6F8E" w:rsidP="00E63374">
            <w:pPr>
              <w:rPr>
                <w:del w:id="792" w:author="O'Meara, Brian C" w:date="2017-01-25T14:13:00Z"/>
                <w:rFonts w:ascii="Arial" w:hAnsi="Arial" w:cs="Arial"/>
                <w:sz w:val="20"/>
                <w:szCs w:val="20"/>
              </w:rPr>
            </w:pPr>
            <w:del w:id="793" w:author="O'Meara, Brian C" w:date="2017-01-25T14:13:00Z">
              <w:r w:rsidRPr="00C47C9A" w:rsidDel="00EF3263">
                <w:rPr>
                  <w:rFonts w:ascii="Arial" w:hAnsi="Arial" w:cs="Arial"/>
                  <w:sz w:val="20"/>
                  <w:szCs w:val="20"/>
                </w:rPr>
                <w:delText># collaborations per paper</w:delText>
              </w:r>
            </w:del>
          </w:p>
        </w:tc>
        <w:tc>
          <w:tcPr>
            <w:tcW w:w="2520" w:type="dxa"/>
          </w:tcPr>
          <w:p w14:paraId="7C059656" w14:textId="3E5310D0" w:rsidR="00FA6F8E" w:rsidRPr="00C47C9A" w:rsidDel="00EF3263" w:rsidRDefault="00FA6F8E" w:rsidP="00C47C9A">
            <w:pPr>
              <w:pStyle w:val="ListParagraph"/>
              <w:numPr>
                <w:ilvl w:val="0"/>
                <w:numId w:val="7"/>
              </w:numPr>
              <w:ind w:left="162" w:hanging="162"/>
              <w:rPr>
                <w:del w:id="794" w:author="O'Meara, Brian C" w:date="2017-01-25T14:13:00Z"/>
                <w:rFonts w:ascii="Arial" w:hAnsi="Arial" w:cs="Arial"/>
                <w:sz w:val="20"/>
                <w:szCs w:val="20"/>
              </w:rPr>
            </w:pPr>
            <w:del w:id="795" w:author="O'Meara, Brian C" w:date="2017-01-25T14:13:00Z">
              <w:r w:rsidRPr="00C47C9A" w:rsidDel="00EF3263">
                <w:rPr>
                  <w:rFonts w:ascii="Arial" w:hAnsi="Arial" w:cs="Arial"/>
                  <w:sz w:val="20"/>
                  <w:szCs w:val="20"/>
                </w:rPr>
                <w:delText>Disseminate findings to broad audience</w:delText>
              </w:r>
            </w:del>
          </w:p>
        </w:tc>
        <w:tc>
          <w:tcPr>
            <w:tcW w:w="1885" w:type="dxa"/>
          </w:tcPr>
          <w:p w14:paraId="7D65645D" w14:textId="13B8CED0" w:rsidR="00FA6F8E" w:rsidRPr="00C47C9A" w:rsidDel="00EF3263" w:rsidRDefault="00FA6F8E" w:rsidP="00C47C9A">
            <w:pPr>
              <w:pStyle w:val="ListParagraph"/>
              <w:numPr>
                <w:ilvl w:val="0"/>
                <w:numId w:val="8"/>
              </w:numPr>
              <w:ind w:left="162" w:hanging="180"/>
              <w:rPr>
                <w:del w:id="796" w:author="O'Meara, Brian C" w:date="2017-01-25T14:13:00Z"/>
                <w:rFonts w:ascii="Arial" w:hAnsi="Arial" w:cs="Arial"/>
                <w:sz w:val="20"/>
                <w:szCs w:val="20"/>
              </w:rPr>
            </w:pPr>
            <w:del w:id="797" w:author="O'Meara, Brian C" w:date="2017-01-25T14:13:00Z">
              <w:r w:rsidRPr="00C47C9A" w:rsidDel="00EF3263">
                <w:rPr>
                  <w:rFonts w:ascii="Arial" w:hAnsi="Arial" w:cs="Arial"/>
                  <w:sz w:val="20"/>
                  <w:szCs w:val="20"/>
                </w:rPr>
                <w:delText>Document review</w:delText>
              </w:r>
            </w:del>
          </w:p>
        </w:tc>
      </w:tr>
      <w:tr w:rsidR="00065B77" w:rsidRPr="00E63374" w:rsidDel="00EF3263" w14:paraId="2B1D6E1E" w14:textId="6711069F" w:rsidTr="00C47C9A">
        <w:trPr>
          <w:del w:id="798" w:author="O'Meara, Brian C" w:date="2017-01-25T14:13:00Z"/>
        </w:trPr>
        <w:tc>
          <w:tcPr>
            <w:tcW w:w="9350" w:type="dxa"/>
            <w:gridSpan w:val="4"/>
            <w:shd w:val="clear" w:color="auto" w:fill="auto"/>
          </w:tcPr>
          <w:p w14:paraId="7914B980" w14:textId="69A481B6" w:rsidR="00065B77" w:rsidRPr="00065B77" w:rsidDel="00EF3263" w:rsidRDefault="00065B77" w:rsidP="00C47C9A">
            <w:pPr>
              <w:rPr>
                <w:del w:id="799" w:author="O'Meara, Brian C" w:date="2017-01-25T14:13:00Z"/>
                <w:rFonts w:ascii="Arial" w:hAnsi="Arial" w:cs="Arial"/>
                <w:sz w:val="20"/>
                <w:szCs w:val="20"/>
              </w:rPr>
            </w:pPr>
            <w:del w:id="800" w:author="O'Meara, Brian C" w:date="2017-01-25T14:13:00Z">
              <w:r w:rsidRPr="003063FD" w:rsidDel="00EF3263">
                <w:rPr>
                  <w:rFonts w:ascii="Arial" w:hAnsi="Arial" w:cs="Arial"/>
                  <w:b/>
                  <w:sz w:val="20"/>
                  <w:szCs w:val="20"/>
                </w:rPr>
                <w:delText>Goal 3</w:delText>
              </w:r>
              <w:r w:rsidDel="00EF3263">
                <w:rPr>
                  <w:rFonts w:ascii="Arial" w:hAnsi="Arial" w:cs="Arial"/>
                  <w:b/>
                  <w:sz w:val="20"/>
                  <w:szCs w:val="20"/>
                </w:rPr>
                <w:delText xml:space="preserve"> – </w:delText>
              </w:r>
              <w:r w:rsidRPr="003063FD" w:rsidDel="00EF3263">
                <w:rPr>
                  <w:rFonts w:ascii="Arial" w:hAnsi="Arial" w:cs="Arial"/>
                  <w:b/>
                  <w:sz w:val="20"/>
                  <w:szCs w:val="20"/>
                </w:rPr>
                <w:delText>Generate knowledge about innovations in graduate education approaches</w:delText>
              </w:r>
              <w:r w:rsidDel="00EF3263">
                <w:rPr>
                  <w:rFonts w:ascii="Arial" w:hAnsi="Arial" w:cs="Arial"/>
                  <w:b/>
                  <w:sz w:val="20"/>
                  <w:szCs w:val="20"/>
                </w:rPr>
                <w:delText>:</w:delText>
              </w:r>
            </w:del>
          </w:p>
        </w:tc>
      </w:tr>
      <w:tr w:rsidR="001E16BC" w:rsidRPr="00E63374" w14:paraId="4B02593C" w14:textId="77777777" w:rsidTr="00C47C9A">
        <w:tc>
          <w:tcPr>
            <w:tcW w:w="1795" w:type="dxa"/>
            <w:shd w:val="clear" w:color="auto" w:fill="EDEDED" w:themeFill="accent3" w:themeFillTint="33"/>
          </w:tcPr>
          <w:p w14:paraId="58ED9474" w14:textId="48AAF3BC" w:rsidR="00FA6F8E" w:rsidRPr="00C47C9A" w:rsidRDefault="00FA6F8E" w:rsidP="00C47C9A">
            <w:pPr>
              <w:jc w:val="center"/>
              <w:rPr>
                <w:rFonts w:ascii="Arial" w:hAnsi="Arial" w:cs="Arial"/>
                <w:sz w:val="20"/>
                <w:szCs w:val="20"/>
              </w:rPr>
            </w:pPr>
            <w:r w:rsidRPr="00C47C9A">
              <w:rPr>
                <w:rFonts w:ascii="Arial" w:hAnsi="Arial" w:cs="Arial"/>
                <w:sz w:val="20"/>
                <w:szCs w:val="20"/>
              </w:rPr>
              <w:t>Strategy</w:t>
            </w:r>
          </w:p>
        </w:tc>
        <w:tc>
          <w:tcPr>
            <w:tcW w:w="3150" w:type="dxa"/>
            <w:shd w:val="clear" w:color="auto" w:fill="EDEDED" w:themeFill="accent3" w:themeFillTint="33"/>
          </w:tcPr>
          <w:p w14:paraId="2D6513D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Output</w:t>
            </w:r>
          </w:p>
        </w:tc>
        <w:tc>
          <w:tcPr>
            <w:tcW w:w="2520" w:type="dxa"/>
            <w:shd w:val="clear" w:color="auto" w:fill="EDEDED" w:themeFill="accent3" w:themeFillTint="33"/>
          </w:tcPr>
          <w:p w14:paraId="19B6CF96"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Outcome</w:t>
            </w:r>
          </w:p>
        </w:tc>
        <w:tc>
          <w:tcPr>
            <w:tcW w:w="1885" w:type="dxa"/>
            <w:shd w:val="clear" w:color="auto" w:fill="EDEDED" w:themeFill="accent3" w:themeFillTint="33"/>
          </w:tcPr>
          <w:p w14:paraId="154674FA"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Data Method</w:t>
            </w:r>
          </w:p>
        </w:tc>
      </w:tr>
      <w:tr w:rsidR="00E63374" w:rsidRPr="00E63374" w14:paraId="2D458526" w14:textId="77777777" w:rsidTr="00C47C9A">
        <w:tc>
          <w:tcPr>
            <w:tcW w:w="1795" w:type="dxa"/>
            <w:shd w:val="clear" w:color="auto" w:fill="EDEDED" w:themeFill="accent3" w:themeFillTint="33"/>
            <w:vAlign w:val="center"/>
          </w:tcPr>
          <w:p w14:paraId="34263867"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Document program implementation over 5 years (including revisions)</w:t>
            </w:r>
          </w:p>
        </w:tc>
        <w:tc>
          <w:tcPr>
            <w:tcW w:w="3150" w:type="dxa"/>
          </w:tcPr>
          <w:p w14:paraId="394E8695" w14:textId="77777777" w:rsidR="00FA6F8E" w:rsidRPr="00C47C9A" w:rsidRDefault="00FA6F8E" w:rsidP="00E63374">
            <w:pPr>
              <w:rPr>
                <w:rFonts w:ascii="Arial" w:hAnsi="Arial" w:cs="Arial"/>
                <w:sz w:val="20"/>
                <w:szCs w:val="20"/>
              </w:rPr>
            </w:pPr>
            <w:r w:rsidRPr="00C47C9A">
              <w:rPr>
                <w:rFonts w:ascii="Arial" w:hAnsi="Arial" w:cs="Arial"/>
                <w:sz w:val="20"/>
                <w:szCs w:val="20"/>
              </w:rPr>
              <w:t># leadership team meetings</w:t>
            </w:r>
          </w:p>
          <w:p w14:paraId="148DE0B1" w14:textId="77777777" w:rsidR="00FA6F8E" w:rsidRPr="00C47C9A" w:rsidRDefault="00FA6F8E" w:rsidP="00E63374">
            <w:pPr>
              <w:rPr>
                <w:rFonts w:ascii="Arial" w:hAnsi="Arial" w:cs="Arial"/>
                <w:sz w:val="20"/>
                <w:szCs w:val="20"/>
              </w:rPr>
            </w:pPr>
            <w:r w:rsidRPr="00C47C9A">
              <w:rPr>
                <w:rFonts w:ascii="Arial" w:hAnsi="Arial" w:cs="Arial"/>
                <w:sz w:val="20"/>
                <w:szCs w:val="20"/>
              </w:rPr>
              <w:t>Timeline</w:t>
            </w:r>
          </w:p>
          <w:p w14:paraId="21F1A29F" w14:textId="77777777" w:rsidR="00FA6F8E" w:rsidRPr="00C47C9A" w:rsidRDefault="00FA6F8E" w:rsidP="00E63374">
            <w:pPr>
              <w:rPr>
                <w:rFonts w:ascii="Arial" w:hAnsi="Arial" w:cs="Arial"/>
                <w:sz w:val="20"/>
                <w:szCs w:val="20"/>
              </w:rPr>
            </w:pPr>
            <w:r w:rsidRPr="00C47C9A">
              <w:rPr>
                <w:rFonts w:ascii="Arial" w:hAnsi="Arial" w:cs="Arial"/>
                <w:sz w:val="20"/>
                <w:szCs w:val="20"/>
              </w:rPr>
              <w:t>Leadership meeting minutes</w:t>
            </w:r>
          </w:p>
          <w:p w14:paraId="4DF869B4" w14:textId="77777777" w:rsidR="00FA6F8E" w:rsidRPr="00C47C9A" w:rsidRDefault="00FA6F8E" w:rsidP="00E63374">
            <w:pPr>
              <w:rPr>
                <w:rFonts w:ascii="Arial" w:hAnsi="Arial" w:cs="Arial"/>
                <w:sz w:val="20"/>
                <w:szCs w:val="20"/>
              </w:rPr>
            </w:pPr>
            <w:r w:rsidRPr="00C47C9A">
              <w:rPr>
                <w:rFonts w:ascii="Arial" w:hAnsi="Arial" w:cs="Arial"/>
                <w:sz w:val="20"/>
                <w:szCs w:val="20"/>
              </w:rPr>
              <w:t># significant revisions made to program</w:t>
            </w:r>
          </w:p>
          <w:p w14:paraId="4DFC0438" w14:textId="77777777" w:rsidR="00FA6F8E" w:rsidRPr="00C47C9A" w:rsidRDefault="00FA6F8E" w:rsidP="00E63374">
            <w:pPr>
              <w:rPr>
                <w:rFonts w:ascii="Arial" w:hAnsi="Arial" w:cs="Arial"/>
                <w:sz w:val="20"/>
                <w:szCs w:val="20"/>
              </w:rPr>
            </w:pPr>
            <w:r w:rsidRPr="00C47C9A">
              <w:rPr>
                <w:rFonts w:ascii="Arial" w:hAnsi="Arial" w:cs="Arial"/>
                <w:sz w:val="20"/>
                <w:szCs w:val="20"/>
              </w:rPr>
              <w:t>Description of rationale for changes</w:t>
            </w:r>
          </w:p>
          <w:p w14:paraId="583AAC6A" w14:textId="77777777" w:rsidR="00FA6F8E" w:rsidRPr="00C47C9A" w:rsidRDefault="00FA6F8E" w:rsidP="00E63374">
            <w:pPr>
              <w:rPr>
                <w:rFonts w:ascii="Arial" w:hAnsi="Arial" w:cs="Arial"/>
                <w:sz w:val="20"/>
                <w:szCs w:val="20"/>
              </w:rPr>
            </w:pPr>
            <w:r w:rsidRPr="00C47C9A">
              <w:rPr>
                <w:rFonts w:ascii="Arial" w:hAnsi="Arial" w:cs="Arial"/>
                <w:sz w:val="20"/>
                <w:szCs w:val="20"/>
              </w:rPr>
              <w:t>Updated timeline</w:t>
            </w:r>
          </w:p>
          <w:p w14:paraId="5DF530B4"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advisory committee</w:t>
            </w:r>
          </w:p>
          <w:p w14:paraId="225A4D32" w14:textId="77777777" w:rsidR="00FA6F8E" w:rsidRPr="00C47C9A" w:rsidRDefault="00FA6F8E" w:rsidP="00E63374">
            <w:pPr>
              <w:rPr>
                <w:rFonts w:ascii="Arial" w:hAnsi="Arial" w:cs="Arial"/>
                <w:sz w:val="20"/>
                <w:szCs w:val="20"/>
              </w:rPr>
            </w:pPr>
            <w:r w:rsidRPr="00C47C9A">
              <w:rPr>
                <w:rFonts w:ascii="Arial" w:hAnsi="Arial" w:cs="Arial"/>
                <w:sz w:val="20"/>
                <w:szCs w:val="20"/>
              </w:rPr>
              <w:t># advisory committee meetings</w:t>
            </w:r>
          </w:p>
          <w:p w14:paraId="7D504EE7" w14:textId="77777777" w:rsidR="00FA6F8E" w:rsidRPr="00C47C9A" w:rsidRDefault="00FA6F8E" w:rsidP="00E63374">
            <w:pPr>
              <w:rPr>
                <w:rFonts w:ascii="Arial" w:hAnsi="Arial" w:cs="Arial"/>
                <w:sz w:val="20"/>
                <w:szCs w:val="20"/>
              </w:rPr>
            </w:pPr>
            <w:r w:rsidRPr="00C47C9A">
              <w:rPr>
                <w:rFonts w:ascii="Arial" w:hAnsi="Arial" w:cs="Arial"/>
                <w:sz w:val="20"/>
                <w:szCs w:val="20"/>
              </w:rPr>
              <w:t>Advisory committee meeting minutes</w:t>
            </w:r>
          </w:p>
        </w:tc>
        <w:tc>
          <w:tcPr>
            <w:tcW w:w="2520" w:type="dxa"/>
          </w:tcPr>
          <w:p w14:paraId="0CEFE8A9"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Narrative description of program implementation</w:t>
            </w:r>
          </w:p>
        </w:tc>
        <w:tc>
          <w:tcPr>
            <w:tcW w:w="1885" w:type="dxa"/>
          </w:tcPr>
          <w:p w14:paraId="6ABD4ED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p w14:paraId="7B8792AE"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Leadership team interviews</w:t>
            </w:r>
          </w:p>
          <w:p w14:paraId="1B131CF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Meeting attendance</w:t>
            </w:r>
          </w:p>
        </w:tc>
      </w:tr>
      <w:tr w:rsidR="00E63374" w:rsidRPr="00E63374" w14:paraId="5ECFCDF6" w14:textId="77777777" w:rsidTr="00C47C9A">
        <w:tc>
          <w:tcPr>
            <w:tcW w:w="1795" w:type="dxa"/>
            <w:shd w:val="clear" w:color="auto" w:fill="EDEDED" w:themeFill="accent3" w:themeFillTint="33"/>
            <w:vAlign w:val="center"/>
          </w:tcPr>
          <w:p w14:paraId="23004BA1" w14:textId="77777777" w:rsidR="00FA6F8E" w:rsidRPr="00C47C9A" w:rsidRDefault="00FA6F8E" w:rsidP="00C47C9A">
            <w:pPr>
              <w:jc w:val="center"/>
              <w:rPr>
                <w:rFonts w:ascii="Arial" w:hAnsi="Arial" w:cs="Arial"/>
                <w:sz w:val="20"/>
                <w:szCs w:val="20"/>
              </w:rPr>
            </w:pPr>
            <w:r w:rsidRPr="00C47C9A">
              <w:rPr>
                <w:rFonts w:ascii="Arial" w:hAnsi="Arial" w:cs="Arial"/>
                <w:sz w:val="20"/>
                <w:szCs w:val="20"/>
              </w:rPr>
              <w:t>Disseminate program results via publications and presentations</w:t>
            </w:r>
          </w:p>
        </w:tc>
        <w:tc>
          <w:tcPr>
            <w:tcW w:w="3150" w:type="dxa"/>
          </w:tcPr>
          <w:p w14:paraId="5D622758"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presentations</w:t>
            </w:r>
          </w:p>
          <w:p w14:paraId="198C3C3A" w14:textId="77777777" w:rsidR="00FA6F8E" w:rsidRPr="00C47C9A" w:rsidRDefault="00FA6F8E" w:rsidP="00E63374">
            <w:pPr>
              <w:rPr>
                <w:rFonts w:ascii="Arial" w:hAnsi="Arial" w:cs="Arial"/>
                <w:sz w:val="20"/>
                <w:szCs w:val="20"/>
              </w:rPr>
            </w:pPr>
            <w:r w:rsidRPr="00C47C9A">
              <w:rPr>
                <w:rFonts w:ascii="Arial" w:hAnsi="Arial" w:cs="Arial"/>
                <w:sz w:val="20"/>
                <w:szCs w:val="20"/>
              </w:rPr>
              <w:t># and description of publications</w:t>
            </w:r>
          </w:p>
        </w:tc>
        <w:tc>
          <w:tcPr>
            <w:tcW w:w="2520" w:type="dxa"/>
          </w:tcPr>
          <w:p w14:paraId="33EF4E12"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submit publication for peer review</w:t>
            </w:r>
          </w:p>
          <w:p w14:paraId="7E92C993" w14:textId="77777777" w:rsidR="00FA6F8E" w:rsidRPr="00C47C9A" w:rsidRDefault="00FA6F8E" w:rsidP="00C47C9A">
            <w:pPr>
              <w:pStyle w:val="ListParagraph"/>
              <w:numPr>
                <w:ilvl w:val="0"/>
                <w:numId w:val="10"/>
              </w:numPr>
              <w:ind w:left="252" w:hanging="252"/>
              <w:rPr>
                <w:rFonts w:ascii="Arial" w:hAnsi="Arial" w:cs="Arial"/>
                <w:sz w:val="20"/>
                <w:szCs w:val="20"/>
              </w:rPr>
            </w:pPr>
            <w:r w:rsidRPr="00C47C9A">
              <w:rPr>
                <w:rFonts w:ascii="Arial" w:hAnsi="Arial" w:cs="Arial"/>
                <w:sz w:val="20"/>
                <w:szCs w:val="20"/>
              </w:rPr>
              <w:t>Prepare and present results at conferences</w:t>
            </w:r>
          </w:p>
        </w:tc>
        <w:tc>
          <w:tcPr>
            <w:tcW w:w="1885" w:type="dxa"/>
          </w:tcPr>
          <w:p w14:paraId="604BFFB7" w14:textId="77777777" w:rsidR="00FA6F8E" w:rsidRPr="00C47C9A" w:rsidRDefault="00FA6F8E" w:rsidP="00C47C9A">
            <w:pPr>
              <w:pStyle w:val="ListParagraph"/>
              <w:numPr>
                <w:ilvl w:val="0"/>
                <w:numId w:val="8"/>
              </w:numPr>
              <w:ind w:left="162" w:hanging="180"/>
              <w:rPr>
                <w:rFonts w:ascii="Arial" w:hAnsi="Arial" w:cs="Arial"/>
                <w:sz w:val="20"/>
                <w:szCs w:val="20"/>
              </w:rPr>
            </w:pPr>
            <w:r w:rsidRPr="00C47C9A">
              <w:rPr>
                <w:rFonts w:ascii="Arial" w:hAnsi="Arial" w:cs="Arial"/>
                <w:sz w:val="20"/>
                <w:szCs w:val="20"/>
              </w:rPr>
              <w:t>Document review</w:t>
            </w:r>
          </w:p>
        </w:tc>
      </w:tr>
    </w:tbl>
    <w:p w14:paraId="3F2B19E5" w14:textId="77777777" w:rsidR="00AF573E" w:rsidRDefault="00AF573E" w:rsidP="00AF573E">
      <w:pPr>
        <w:contextualSpacing/>
        <w:rPr>
          <w:ins w:id="801" w:author="Pound, Sharon Sweetser" w:date="2017-01-22T11:39:00Z"/>
          <w:rFonts w:ascii="Arial" w:hAnsi="Arial" w:cs="Arial"/>
          <w:i/>
          <w:sz w:val="22"/>
          <w:szCs w:val="22"/>
          <w:u w:val="single"/>
        </w:rPr>
      </w:pPr>
    </w:p>
    <w:p w14:paraId="53A5E8C5" w14:textId="77777777" w:rsidR="00AF573E" w:rsidRPr="003063FD" w:rsidRDefault="00AF573E" w:rsidP="00AF573E">
      <w:pPr>
        <w:contextualSpacing/>
        <w:rPr>
          <w:ins w:id="802" w:author="Pound, Sharon Sweetser" w:date="2017-01-22T11:39:00Z"/>
          <w:rFonts w:ascii="Arial" w:hAnsi="Arial" w:cs="Arial"/>
          <w:i/>
          <w:sz w:val="22"/>
          <w:szCs w:val="22"/>
          <w:u w:val="single"/>
        </w:rPr>
      </w:pPr>
      <w:ins w:id="803" w:author="Pound, Sharon Sweetser" w:date="2017-01-22T11:39:00Z">
        <w:r w:rsidRPr="003063FD">
          <w:rPr>
            <w:rFonts w:ascii="Arial" w:hAnsi="Arial" w:cs="Arial"/>
            <w:i/>
            <w:sz w:val="22"/>
            <w:szCs w:val="22"/>
            <w:u w:val="single"/>
          </w:rPr>
          <w:t>Evaluation Timeline</w:t>
        </w:r>
      </w:ins>
    </w:p>
    <w:p w14:paraId="1EDFB1C0" w14:textId="77777777" w:rsidR="00AF573E" w:rsidRPr="00F54773" w:rsidRDefault="00AF573E" w:rsidP="00AF573E">
      <w:pPr>
        <w:contextualSpacing/>
        <w:rPr>
          <w:ins w:id="804" w:author="Pound, Sharon Sweetser" w:date="2017-01-22T11:39:00Z"/>
          <w:rFonts w:ascii="Arial" w:hAnsi="Arial" w:cs="Arial"/>
          <w:sz w:val="22"/>
          <w:szCs w:val="22"/>
        </w:rPr>
      </w:pPr>
      <w:ins w:id="805" w:author="Pound, Sharon Sweetser" w:date="2017-01-22T11:39:00Z">
        <w:r w:rsidRPr="00F54773">
          <w:rPr>
            <w:rFonts w:ascii="Arial" w:hAnsi="Arial" w:cs="Arial"/>
            <w:sz w:val="22"/>
            <w:szCs w:val="22"/>
          </w:rPr>
          <w:t>TBD</w:t>
        </w:r>
      </w:ins>
    </w:p>
    <w:p w14:paraId="06B2D79D" w14:textId="77777777" w:rsidR="00AF573E" w:rsidRDefault="00AF573E" w:rsidP="00AF573E">
      <w:pPr>
        <w:contextualSpacing/>
        <w:rPr>
          <w:ins w:id="806" w:author="Pound, Sharon Sweetser" w:date="2017-01-22T11:39:00Z"/>
          <w:rFonts w:ascii="Arial" w:hAnsi="Arial" w:cs="Arial"/>
          <w:sz w:val="22"/>
          <w:szCs w:val="22"/>
        </w:rPr>
      </w:pPr>
    </w:p>
    <w:p w14:paraId="6E319C3F" w14:textId="77777777" w:rsidR="00FA6F8E" w:rsidRPr="006904E2" w:rsidRDefault="00FA6F8E" w:rsidP="00FA6F8E">
      <w:pPr>
        <w:rPr>
          <w:ins w:id="807" w:author="Pound, Sharon Sweetser" w:date="2017-01-22T10:48:00Z"/>
          <w:rFonts w:ascii="Calibri" w:hAnsi="Calibri"/>
        </w:rPr>
      </w:pPr>
    </w:p>
    <w:p w14:paraId="7CA9676A" w14:textId="1117408A" w:rsidR="00957E60" w:rsidRPr="00650BEC" w:rsidDel="00F54773" w:rsidRDefault="00957E60" w:rsidP="00354D23">
      <w:pPr>
        <w:ind w:firstLine="720"/>
        <w:contextualSpacing/>
        <w:rPr>
          <w:del w:id="808" w:author="Pound, Sharon Sweetser" w:date="2017-01-22T10:45:00Z"/>
          <w:rFonts w:ascii="Arial" w:hAnsi="Arial" w:cs="Arial"/>
          <w:sz w:val="22"/>
          <w:szCs w:val="22"/>
        </w:rPr>
      </w:pPr>
      <w:del w:id="809" w:author="Pound, Sharon Sweetser" w:date="2017-01-22T10:45:00Z">
        <w:r w:rsidRPr="00650BEC" w:rsidDel="00F54773">
          <w:rPr>
            <w:rFonts w:ascii="Arial" w:hAnsi="Arial" w:cs="Arial"/>
            <w:sz w:val="22"/>
            <w:szCs w:val="22"/>
          </w:rPr>
          <w:delText xml:space="preserve">External evaluation will come from East Main Evaluation and Consulting, LLC, a group with experience with evaluating NSF-funded and other projects, including serving as the external evaluator for the iPlant / CyVerse projects ($94.1M in total). 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prior to submission of the full grant proposal and will be used to represent the sequence of steps between program services and outcomes. Key metrics will be annual progress towards degree, trainee satisfaction, and knowledge assessment before and after key training activities such as workshops, courses, and internships. Internship hosting organizations will be asked for their perspective on the performance and marketability of trainees through this program (as has been done for undergrad internships, i.e., </w:delText>
        </w:r>
        <w:r w:rsidRPr="00650BEC" w:rsidDel="00F54773">
          <w:rPr>
            <w:rFonts w:ascii="Arial" w:hAnsi="Arial" w:cs="Arial"/>
            <w:sz w:val="22"/>
            <w:szCs w:val="22"/>
          </w:rPr>
          <w:fldChar w:fldCharType="begin"/>
        </w:r>
        <w:r w:rsidRPr="00650BEC" w:rsidDel="00F54773">
          <w:rPr>
            <w:rFonts w:ascii="Arial" w:hAnsi="Arial" w:cs="Arial"/>
            <w:sz w:val="22"/>
            <w:szCs w:val="22"/>
          </w:rPr>
          <w:delInstrText xml:space="preserve"> ADDIN EN.CITE &lt;EndNote&gt;&lt;Cite AuthorYear="1"&gt;&lt;Author&gt;Gault&lt;/Author&gt;&lt;Year&gt;2010&lt;/Year&gt;&lt;RecNum&gt;29064&lt;/RecNum&gt;&lt;DisplayText&gt;Gault et al. (2010)&lt;/DisplayText&gt;&lt;record&gt;&lt;rec-number&gt;29064&lt;/rec-number&gt;&lt;foreign-keys&gt;&lt;key app="EN" db-id="290fw9tzn52tt5e2dzm5edtsxv0se9dpzf9z" timestamp="1477020426"&gt;29064&lt;/key&gt;&lt;/foreign-keys&gt;&lt;ref-type name="Journal Article"&gt;17&lt;/ref-type&gt;&lt;contributors&gt;&lt;authors&gt;&lt;author&gt;Gault, Jack&lt;/author&gt;&lt;author&gt;Leach, Evan&lt;/author&gt;&lt;author&gt;Duey, Marc&lt;/author&gt;&lt;/authors&gt;&lt;/contributors&gt;&lt;titles&gt;&lt;title&gt;Effects of business internships on job marketability: the employers&amp;apos; perspective&lt;/title&gt;&lt;secondary-title&gt;Education+ Training&lt;/secondary-title&gt;&lt;/titles&gt;&lt;periodical&gt;&lt;full-title&gt;Education+ Training&lt;/full-title&gt;&lt;/periodical&gt;&lt;pages&gt;76-88&lt;/pages&gt;&lt;volume&gt;52&lt;/volume&gt;&lt;number&gt;1&lt;/number&gt;&lt;dates&gt;&lt;year&gt;2010&lt;/year&gt;&lt;/dates&gt;&lt;publisher&gt;Emerald Group Publishing Limited&lt;/publisher&gt;&lt;isbn&gt;0040-0912&lt;/isbn&gt;&lt;urls&gt;&lt;/urls&gt;&lt;/record&gt;&lt;/Cite&gt;&lt;/EndNote&gt;</w:delInstrText>
        </w:r>
        <w:r w:rsidRPr="00650BEC" w:rsidDel="00F54773">
          <w:rPr>
            <w:rFonts w:ascii="Arial" w:hAnsi="Arial" w:cs="Arial"/>
            <w:sz w:val="22"/>
            <w:szCs w:val="22"/>
          </w:rPr>
          <w:fldChar w:fldCharType="separate"/>
        </w:r>
        <w:r w:rsidRPr="00650BEC" w:rsidDel="00F54773">
          <w:rPr>
            <w:rFonts w:ascii="Arial" w:hAnsi="Arial" w:cs="Arial"/>
            <w:sz w:val="22"/>
            <w:szCs w:val="22"/>
          </w:rPr>
          <w:delText>Gault et al. (2010)</w:delText>
        </w:r>
        <w:r w:rsidRPr="00650BEC" w:rsidDel="00F54773">
          <w:rPr>
            <w:rFonts w:ascii="Arial" w:hAnsi="Arial" w:cs="Arial"/>
            <w:sz w:val="22"/>
            <w:szCs w:val="22"/>
          </w:rPr>
          <w:fldChar w:fldCharType="end"/>
        </w:r>
        <w:r w:rsidRPr="00650BEC" w:rsidDel="00F54773">
          <w:rPr>
            <w:rFonts w:ascii="Arial" w:hAnsi="Arial" w:cs="Arial"/>
            <w:sz w:val="22"/>
            <w:szCs w:val="22"/>
          </w:rPr>
          <w:delText>) as well as qualitative impressions. This will allow fine tuning of training while the first cohort of students is still progressing through the program. We will also survey students after graduation, both for placement and to learn their impressions of the efficacy of the training. Competencies assessed will include biological domain knowledge, understanding of relevant technologies (such as modern sequencing methods and use of remote sensing data), and competency in leadership and management skills required for successful careers.</w:delText>
        </w:r>
      </w:del>
    </w:p>
    <w:p w14:paraId="09F156B5" w14:textId="6D8557D0" w:rsidR="00957E60" w:rsidRPr="00650BEC" w:rsidDel="00F54773" w:rsidRDefault="00957E60" w:rsidP="00957E60">
      <w:pPr>
        <w:ind w:firstLine="720"/>
        <w:contextualSpacing/>
        <w:rPr>
          <w:del w:id="810" w:author="Pound, Sharon Sweetser" w:date="2017-01-22T10:45:00Z"/>
          <w:rFonts w:ascii="Arial" w:hAnsi="Arial" w:cs="Arial"/>
          <w:sz w:val="22"/>
          <w:szCs w:val="22"/>
        </w:rPr>
      </w:pPr>
      <w:del w:id="811" w:author="Pound, Sharon Sweetser" w:date="2017-01-22T10:45:00Z">
        <w:r w:rsidRPr="00650BEC" w:rsidDel="00F54773">
          <w:rPr>
            <w:rFonts w:ascii="Arial" w:hAnsi="Arial" w:cs="Arial"/>
            <w:sz w:val="22"/>
            <w:szCs w:val="22"/>
          </w:rPr>
          <w:delText>We have three goals for the assessment. The first goal is to allow data-driven improvements in the program overall: adjustments in recommended timing of events, discovering which internships provide the best outcome, changing the mentorship models. The second is to provide data back to NSF in our annual reports to allow them to adjust the NRT program as a whole. Finally, we hope the training model we develop will become a prototype for others to adopt. These adopters could be other programs within the University that seek to combine scientific training, leadership skills, and experiential learning, as well as programs located in other biodiversity regions. To help with this goal, all reports will be posted publicly, and publications for peer review will be prepared and submitted to disseminate the process and related findings of the training program.</w:delText>
        </w:r>
      </w:del>
    </w:p>
    <w:p w14:paraId="1BA0335C" w14:textId="58B89BC3" w:rsidR="003F40E5" w:rsidRPr="00650BEC" w:rsidDel="001E16BC" w:rsidRDefault="003F40E5">
      <w:pPr>
        <w:contextualSpacing/>
        <w:rPr>
          <w:del w:id="812" w:author="Pound, Sharon Sweetser" w:date="2017-01-22T10:58:00Z"/>
          <w:rFonts w:ascii="Arial" w:hAnsi="Arial" w:cs="Arial"/>
          <w:b/>
          <w:sz w:val="22"/>
          <w:szCs w:val="22"/>
        </w:rPr>
      </w:pPr>
    </w:p>
    <w:p w14:paraId="67E4465C" w14:textId="6B36912A" w:rsidR="003F40E5" w:rsidRPr="00650BEC" w:rsidDel="0076071C" w:rsidRDefault="00AB4F40" w:rsidP="00FF2739">
      <w:pPr>
        <w:contextualSpacing/>
        <w:outlineLvl w:val="0"/>
        <w:rPr>
          <w:del w:id="813" w:author="Pound, Sharon Sweetser" w:date="2017-01-22T11:48:00Z"/>
          <w:rFonts w:ascii="Arial" w:hAnsi="Arial" w:cs="Arial"/>
          <w:b/>
          <w:sz w:val="22"/>
          <w:szCs w:val="22"/>
        </w:rPr>
      </w:pPr>
      <w:del w:id="814" w:author="Pound, Sharon Sweetser" w:date="2017-01-22T12:09:00Z">
        <w:r w:rsidDel="00345B38">
          <w:rPr>
            <w:rFonts w:ascii="Arial" w:hAnsi="Arial" w:cs="Arial"/>
            <w:b/>
            <w:sz w:val="22"/>
            <w:szCs w:val="22"/>
          </w:rPr>
          <w:delText>H</w:delText>
        </w:r>
      </w:del>
      <w:ins w:id="815" w:author="Pound, Sharon Sweetser" w:date="2017-01-22T12:09:00Z">
        <w:r w:rsidR="00345B38">
          <w:rPr>
            <w:rFonts w:ascii="Arial" w:hAnsi="Arial" w:cs="Arial"/>
            <w:b/>
            <w:sz w:val="22"/>
            <w:szCs w:val="22"/>
          </w:rPr>
          <w:t>I</w:t>
        </w:r>
      </w:ins>
      <w:r>
        <w:rPr>
          <w:rFonts w:ascii="Arial" w:hAnsi="Arial" w:cs="Arial"/>
          <w:b/>
          <w:sz w:val="22"/>
          <w:szCs w:val="22"/>
        </w:rPr>
        <w:t xml:space="preserve">.  </w:t>
      </w:r>
      <w:r w:rsidR="003F40E5" w:rsidRPr="00650BEC">
        <w:rPr>
          <w:rFonts w:ascii="Arial" w:hAnsi="Arial" w:cs="Arial"/>
          <w:b/>
          <w:sz w:val="22"/>
          <w:szCs w:val="22"/>
        </w:rPr>
        <w:t xml:space="preserve">Recent Student </w:t>
      </w:r>
      <w:commentRangeStart w:id="816"/>
      <w:r w:rsidR="003F40E5" w:rsidRPr="00650BEC">
        <w:rPr>
          <w:rFonts w:ascii="Arial" w:hAnsi="Arial" w:cs="Arial"/>
          <w:b/>
          <w:sz w:val="22"/>
          <w:szCs w:val="22"/>
        </w:rPr>
        <w:t xml:space="preserve">Training </w:t>
      </w:r>
      <w:commentRangeEnd w:id="816"/>
      <w:r w:rsidR="003F40E5" w:rsidRPr="00650BEC">
        <w:rPr>
          <w:rStyle w:val="CommentReference"/>
          <w:rFonts w:ascii="Arial" w:hAnsi="Arial" w:cs="Arial"/>
          <w:sz w:val="22"/>
          <w:szCs w:val="22"/>
        </w:rPr>
        <w:commentReference w:id="816"/>
      </w:r>
      <w:r w:rsidR="003F40E5" w:rsidRPr="00650BEC">
        <w:rPr>
          <w:rFonts w:ascii="Arial" w:hAnsi="Arial" w:cs="Arial"/>
          <w:b/>
          <w:sz w:val="22"/>
          <w:szCs w:val="22"/>
        </w:rPr>
        <w:t>Experiences</w:t>
      </w:r>
    </w:p>
    <w:p w14:paraId="3ECA6763" w14:textId="77777777" w:rsidR="003F40E5" w:rsidRPr="00650BEC" w:rsidRDefault="003F40E5" w:rsidP="00394FB2">
      <w:pPr>
        <w:spacing w:after="120"/>
        <w:outlineLvl w:val="0"/>
        <w:rPr>
          <w:rFonts w:ascii="Arial" w:hAnsi="Arial" w:cs="Arial"/>
          <w:b/>
          <w:sz w:val="22"/>
          <w:szCs w:val="22"/>
        </w:rPr>
      </w:pPr>
    </w:p>
    <w:p w14:paraId="6BBB1755" w14:textId="673CD2C5" w:rsidR="003F40E5" w:rsidRDefault="003F40E5" w:rsidP="00171B8D">
      <w:pPr>
        <w:ind w:firstLine="720"/>
        <w:contextualSpacing/>
        <w:rPr>
          <w:rFonts w:ascii="Arial" w:hAnsi="Arial" w:cs="Arial"/>
          <w:sz w:val="22"/>
          <w:szCs w:val="22"/>
        </w:rPr>
      </w:pPr>
      <w:r w:rsidRPr="00650BEC">
        <w:rPr>
          <w:rFonts w:ascii="Arial" w:hAnsi="Arial" w:cs="Arial"/>
          <w:sz w:val="22"/>
          <w:szCs w:val="22"/>
        </w:rPr>
        <w:t>Over the past five years, PI O’Meara has had four graduate students in his lab. All are still currently enrolled: two are on schedule to receive their Ph</w:t>
      </w:r>
      <w:ins w:id="817" w:author="Pound, Sharon Sweetser" w:date="2017-01-22T11:31:00Z">
        <w:r w:rsidR="00065B77">
          <w:rPr>
            <w:rFonts w:ascii="Arial" w:hAnsi="Arial" w:cs="Arial"/>
            <w:sz w:val="22"/>
            <w:szCs w:val="22"/>
          </w:rPr>
          <w:t>.</w:t>
        </w:r>
      </w:ins>
      <w:r w:rsidRPr="00650BEC">
        <w:rPr>
          <w:rFonts w:ascii="Arial" w:hAnsi="Arial" w:cs="Arial"/>
          <w:sz w:val="22"/>
          <w:szCs w:val="22"/>
        </w:rPr>
        <w:t>D</w:t>
      </w:r>
      <w:ins w:id="818" w:author="Pound, Sharon Sweetser" w:date="2017-01-22T11:31:00Z">
        <w:r w:rsidR="00065B77">
          <w:rPr>
            <w:rFonts w:ascii="Arial" w:hAnsi="Arial" w:cs="Arial"/>
            <w:sz w:val="22"/>
            <w:szCs w:val="22"/>
          </w:rPr>
          <w:t>.</w:t>
        </w:r>
      </w:ins>
      <w:r w:rsidRPr="00650BEC">
        <w:rPr>
          <w:rFonts w:ascii="Arial" w:hAnsi="Arial" w:cs="Arial"/>
          <w:sz w:val="22"/>
          <w:szCs w:val="22"/>
        </w:rPr>
        <w:t xml:space="preserve"> in ecology and evolutionary biology as well as a Masters in statistics this semester, another recently received a DDIG award and is on track for graduation on schedule, and a fourth recently took his Ph</w:t>
      </w:r>
      <w:ins w:id="819" w:author="Pound, Sharon Sweetser" w:date="2017-01-22T11:31:00Z">
        <w:r w:rsidR="00065B77">
          <w:rPr>
            <w:rFonts w:ascii="Arial" w:hAnsi="Arial" w:cs="Arial"/>
            <w:sz w:val="22"/>
            <w:szCs w:val="22"/>
          </w:rPr>
          <w:t>.</w:t>
        </w:r>
      </w:ins>
      <w:r w:rsidRPr="00650BEC">
        <w:rPr>
          <w:rFonts w:ascii="Arial" w:hAnsi="Arial" w:cs="Arial"/>
          <w:sz w:val="22"/>
          <w:szCs w:val="22"/>
        </w:rPr>
        <w:t>D</w:t>
      </w:r>
      <w:ins w:id="820" w:author="Pound, Sharon Sweetser" w:date="2017-01-22T11:31:00Z">
        <w:r w:rsidR="00065B77">
          <w:rPr>
            <w:rFonts w:ascii="Arial" w:hAnsi="Arial" w:cs="Arial"/>
            <w:sz w:val="22"/>
            <w:szCs w:val="22"/>
          </w:rPr>
          <w:t>.</w:t>
        </w:r>
      </w:ins>
      <w:r w:rsidRPr="00650BEC">
        <w:rPr>
          <w:rFonts w:ascii="Arial" w:hAnsi="Arial" w:cs="Arial"/>
          <w:sz w:val="22"/>
          <w:szCs w:val="22"/>
        </w:rPr>
        <w:t xml:space="preserve"> qualifying exam. The two students planning to finish this semester have decided to pursue careers outside of academia, and enrolled in and successfully completed a program to earn a Master</w:t>
      </w:r>
      <w:ins w:id="821" w:author="Pound, Sharon Sweetser" w:date="2017-01-22T11:31:00Z">
        <w:r w:rsidR="00065B77">
          <w:rPr>
            <w:rFonts w:ascii="Arial" w:hAnsi="Arial" w:cs="Arial"/>
            <w:sz w:val="22"/>
            <w:szCs w:val="22"/>
          </w:rPr>
          <w:t>’</w:t>
        </w:r>
      </w:ins>
      <w:r w:rsidRPr="00650BEC">
        <w:rPr>
          <w:rFonts w:ascii="Arial" w:hAnsi="Arial" w:cs="Arial"/>
          <w:sz w:val="22"/>
          <w:szCs w:val="22"/>
        </w:rPr>
        <w:t>s in statistics while in a Ph</w:t>
      </w:r>
      <w:ins w:id="822" w:author="Pound, Sharon Sweetser" w:date="2017-01-22T11:31:00Z">
        <w:r w:rsidR="00065B77">
          <w:rPr>
            <w:rFonts w:ascii="Arial" w:hAnsi="Arial" w:cs="Arial"/>
            <w:sz w:val="22"/>
            <w:szCs w:val="22"/>
          </w:rPr>
          <w:t>.</w:t>
        </w:r>
      </w:ins>
      <w:r w:rsidRPr="00650BEC">
        <w:rPr>
          <w:rFonts w:ascii="Arial" w:hAnsi="Arial" w:cs="Arial"/>
          <w:sz w:val="22"/>
          <w:szCs w:val="22"/>
        </w:rPr>
        <w:t>D</w:t>
      </w:r>
      <w:ins w:id="823" w:author="Pound, Sharon Sweetser" w:date="2017-01-22T11:31:00Z">
        <w:r w:rsidR="00065B77">
          <w:rPr>
            <w:rFonts w:ascii="Arial" w:hAnsi="Arial" w:cs="Arial"/>
            <w:sz w:val="22"/>
            <w:szCs w:val="22"/>
          </w:rPr>
          <w:t>.</w:t>
        </w:r>
      </w:ins>
      <w:r w:rsidRPr="00650BEC">
        <w:rPr>
          <w:rFonts w:ascii="Arial" w:hAnsi="Arial" w:cs="Arial"/>
          <w:sz w:val="22"/>
          <w:szCs w:val="22"/>
        </w:rPr>
        <w:t xml:space="preserve"> program with this intention. They both had internships at the Tennessee Valley Authority (one received an offer of a job once she graduated), and one has also interned with our athletic department analyzing academic progress of athletes. Half of O’Meara’s students identify as women, and one identifies as Hispanic. O’Meara also serves on approximately one-third of graduate student committees in the Ecology and Evolutionary Biology department and has also served on student committees in Entomology, Earth &amp; Planetary Sciences, Microbiology, and Genome Sciences and Technology. O’Meara has also served on EEB’s graduate admission committee and now is associate head for graduate affairs in the department; as part of this, he has run training for graduate students in grant writing. As associate director for postdoctoral training for NIMBioS, he has also organized training sessions for postdocs pursuing careers in biology, math, and statistics.</w:t>
      </w:r>
    </w:p>
    <w:p w14:paraId="6B1FAB36" w14:textId="4A522ADF" w:rsidR="000C3F33" w:rsidRDefault="000C3F33" w:rsidP="00171B8D">
      <w:pPr>
        <w:ind w:firstLine="720"/>
        <w:contextualSpacing/>
        <w:rPr>
          <w:rFonts w:ascii="Arial" w:hAnsi="Arial" w:cs="Arial"/>
          <w:sz w:val="22"/>
          <w:szCs w:val="22"/>
        </w:rPr>
      </w:pPr>
      <w:r>
        <w:rPr>
          <w:rFonts w:ascii="Arial" w:hAnsi="Arial" w:cs="Arial"/>
          <w:sz w:val="22"/>
          <w:szCs w:val="22"/>
        </w:rPr>
        <w:t>Co-PI Kwit has had four graduate students in his lab over the past five years. All are still currently enrolled: two are on schedule to receive their Ph</w:t>
      </w:r>
      <w:ins w:id="824" w:author="Pound, Sharon Sweetser" w:date="2017-01-22T11:31:00Z">
        <w:r w:rsidR="00C06725">
          <w:rPr>
            <w:rFonts w:ascii="Arial" w:hAnsi="Arial" w:cs="Arial"/>
            <w:sz w:val="22"/>
            <w:szCs w:val="22"/>
          </w:rPr>
          <w:t>.</w:t>
        </w:r>
      </w:ins>
      <w:r>
        <w:rPr>
          <w:rFonts w:ascii="Arial" w:hAnsi="Arial" w:cs="Arial"/>
          <w:sz w:val="22"/>
          <w:szCs w:val="22"/>
        </w:rPr>
        <w:t>D</w:t>
      </w:r>
      <w:ins w:id="825" w:author="Pound, Sharon Sweetser" w:date="2017-01-22T11:31:00Z">
        <w:r w:rsidR="00C06725">
          <w:rPr>
            <w:rFonts w:ascii="Arial" w:hAnsi="Arial" w:cs="Arial"/>
            <w:sz w:val="22"/>
            <w:szCs w:val="22"/>
          </w:rPr>
          <w:t>.</w:t>
        </w:r>
      </w:ins>
      <w:r>
        <w:rPr>
          <w:rFonts w:ascii="Arial" w:hAnsi="Arial" w:cs="Arial"/>
          <w:sz w:val="22"/>
          <w:szCs w:val="22"/>
        </w:rPr>
        <w:t xml:space="preserve"> in ecology and evolutionary biology, another is a co-advised natural resources Ph</w:t>
      </w:r>
      <w:ins w:id="826" w:author="Pound, Sharon Sweetser" w:date="2017-01-22T11:31:00Z">
        <w:r w:rsidR="00C06725">
          <w:rPr>
            <w:rFonts w:ascii="Arial" w:hAnsi="Arial" w:cs="Arial"/>
            <w:sz w:val="22"/>
            <w:szCs w:val="22"/>
          </w:rPr>
          <w:t>.</w:t>
        </w:r>
      </w:ins>
      <w:r>
        <w:rPr>
          <w:rFonts w:ascii="Arial" w:hAnsi="Arial" w:cs="Arial"/>
          <w:sz w:val="22"/>
          <w:szCs w:val="22"/>
        </w:rPr>
        <w:t>D</w:t>
      </w:r>
      <w:ins w:id="827" w:author="Pound, Sharon Sweetser" w:date="2017-01-22T11:31:00Z">
        <w:r w:rsidR="00C06725">
          <w:rPr>
            <w:rFonts w:ascii="Arial" w:hAnsi="Arial" w:cs="Arial"/>
            <w:sz w:val="22"/>
            <w:szCs w:val="22"/>
          </w:rPr>
          <w:t>.</w:t>
        </w:r>
      </w:ins>
      <w:r>
        <w:rPr>
          <w:rFonts w:ascii="Arial" w:hAnsi="Arial" w:cs="Arial"/>
          <w:sz w:val="22"/>
          <w:szCs w:val="22"/>
        </w:rPr>
        <w:t xml:space="preserve"> cand</w:t>
      </w:r>
      <w:r w:rsidR="00CC46AC">
        <w:rPr>
          <w:rFonts w:ascii="Arial" w:hAnsi="Arial" w:cs="Arial"/>
          <w:sz w:val="22"/>
          <w:szCs w:val="22"/>
        </w:rPr>
        <w:t>idate in FWF, and a</w:t>
      </w:r>
      <w:r>
        <w:rPr>
          <w:rFonts w:ascii="Arial" w:hAnsi="Arial" w:cs="Arial"/>
          <w:sz w:val="22"/>
          <w:szCs w:val="22"/>
        </w:rPr>
        <w:t xml:space="preserve"> fourth is pursuing a </w:t>
      </w:r>
      <w:del w:id="828" w:author="Pound, Sharon Sweetser" w:date="2017-01-22T11:31:00Z">
        <w:r w:rsidDel="00C06725">
          <w:rPr>
            <w:rFonts w:ascii="Arial" w:hAnsi="Arial" w:cs="Arial"/>
            <w:sz w:val="22"/>
            <w:szCs w:val="22"/>
          </w:rPr>
          <w:delText>M.S.</w:delText>
        </w:r>
      </w:del>
      <w:ins w:id="829" w:author="Pound, Sharon Sweetser" w:date="2017-01-22T11:31:00Z">
        <w:r w:rsidR="00C06725">
          <w:rPr>
            <w:rFonts w:ascii="Arial" w:hAnsi="Arial" w:cs="Arial"/>
            <w:sz w:val="22"/>
            <w:szCs w:val="22"/>
          </w:rPr>
          <w:t>Master’s</w:t>
        </w:r>
      </w:ins>
      <w:r>
        <w:rPr>
          <w:rFonts w:ascii="Arial" w:hAnsi="Arial" w:cs="Arial"/>
          <w:sz w:val="22"/>
          <w:szCs w:val="22"/>
        </w:rPr>
        <w:t xml:space="preserve"> in wildlife and fisheries science in FWF. </w:t>
      </w:r>
      <w:r w:rsidR="00CC46AC">
        <w:rPr>
          <w:rFonts w:ascii="Arial" w:hAnsi="Arial" w:cs="Arial"/>
          <w:sz w:val="22"/>
          <w:szCs w:val="22"/>
        </w:rPr>
        <w:t xml:space="preserve">The latter is pursuing a career outside of academia, and is about to participate in an internship with the National Parks Conservation Association. Three of co-PI Kwit’s graduate students identify as women. </w:t>
      </w:r>
      <w:r w:rsidR="001D69F9">
        <w:rPr>
          <w:rFonts w:ascii="Arial" w:hAnsi="Arial" w:cs="Arial"/>
          <w:sz w:val="22"/>
          <w:szCs w:val="22"/>
        </w:rPr>
        <w:t xml:space="preserve">Over the past two years, co-PI Kwit and one of his EEB graduate students have served as undergraduate mentors at the University of Virginia’s Mountain Lake Biological Station, a NSF-funded </w:t>
      </w:r>
      <w:r w:rsidR="001D69F9">
        <w:rPr>
          <w:rFonts w:ascii="Arial" w:hAnsi="Arial" w:cs="Arial"/>
          <w:sz w:val="22"/>
          <w:szCs w:val="22"/>
        </w:rPr>
        <w:lastRenderedPageBreak/>
        <w:t>Research Experience for Undergraduates</w:t>
      </w:r>
      <w:del w:id="830" w:author="Pound, Sharon Sweetser" w:date="2017-01-22T11:32:00Z">
        <w:r w:rsidR="001D69F9" w:rsidDel="00C06725">
          <w:rPr>
            <w:rFonts w:ascii="Arial" w:hAnsi="Arial" w:cs="Arial"/>
            <w:sz w:val="22"/>
            <w:szCs w:val="22"/>
          </w:rPr>
          <w:delText xml:space="preserve"> (</w:delText>
        </w:r>
      </w:del>
      <w:del w:id="831" w:author="Pound, Sharon Sweetser" w:date="2017-01-22T11:31:00Z">
        <w:r w:rsidR="001D69F9" w:rsidDel="00C06725">
          <w:rPr>
            <w:rFonts w:ascii="Arial" w:hAnsi="Arial" w:cs="Arial"/>
            <w:sz w:val="22"/>
            <w:szCs w:val="22"/>
          </w:rPr>
          <w:delText>REU)</w:delText>
        </w:r>
      </w:del>
      <w:r w:rsidR="001D69F9">
        <w:rPr>
          <w:rFonts w:ascii="Arial" w:hAnsi="Arial" w:cs="Arial"/>
          <w:sz w:val="22"/>
          <w:szCs w:val="22"/>
        </w:rPr>
        <w:t xml:space="preserve"> </w:t>
      </w:r>
      <w:ins w:id="832" w:author="Pound, Sharon Sweetser" w:date="2017-01-22T11:32:00Z">
        <w:r w:rsidR="00C06725">
          <w:rPr>
            <w:rFonts w:ascii="Arial" w:hAnsi="Arial" w:cs="Arial"/>
            <w:sz w:val="22"/>
            <w:szCs w:val="22"/>
          </w:rPr>
          <w:t>p</w:t>
        </w:r>
      </w:ins>
      <w:del w:id="833" w:author="Pound, Sharon Sweetser" w:date="2017-01-22T11:32:00Z">
        <w:r w:rsidR="001D69F9" w:rsidDel="00C06725">
          <w:rPr>
            <w:rFonts w:ascii="Arial" w:hAnsi="Arial" w:cs="Arial"/>
            <w:sz w:val="22"/>
            <w:szCs w:val="22"/>
          </w:rPr>
          <w:delText>P</w:delText>
        </w:r>
      </w:del>
      <w:r w:rsidR="001D69F9">
        <w:rPr>
          <w:rFonts w:ascii="Arial" w:hAnsi="Arial" w:cs="Arial"/>
          <w:sz w:val="22"/>
          <w:szCs w:val="22"/>
        </w:rPr>
        <w:t>rogram. Kwit currently serves on graduate student committees in FWF, EEB, Plant Sciences, and at other universities.</w:t>
      </w:r>
    </w:p>
    <w:p w14:paraId="2C49E4F6" w14:textId="529F4F59" w:rsidR="008A64CA" w:rsidRPr="00E32413" w:rsidRDefault="008A64CA" w:rsidP="008A64CA">
      <w:pPr>
        <w:ind w:firstLine="720"/>
        <w:contextualSpacing/>
        <w:rPr>
          <w:rFonts w:ascii="Arial" w:hAnsi="Arial" w:cs="Arial"/>
          <w:sz w:val="22"/>
          <w:szCs w:val="22"/>
        </w:rPr>
      </w:pPr>
      <w:r>
        <w:rPr>
          <w:rFonts w:ascii="Arial" w:hAnsi="Arial" w:cs="Arial"/>
          <w:sz w:val="22"/>
          <w:szCs w:val="22"/>
        </w:rPr>
        <w:t>Over the past three years</w:t>
      </w:r>
      <w:ins w:id="834" w:author="Pound, Sharon Sweetser" w:date="2017-01-22T11:32:00Z">
        <w:r w:rsidR="00C06725">
          <w:rPr>
            <w:rFonts w:ascii="Arial" w:hAnsi="Arial" w:cs="Arial"/>
            <w:sz w:val="22"/>
            <w:szCs w:val="22"/>
          </w:rPr>
          <w:t>,</w:t>
        </w:r>
      </w:ins>
      <w:r>
        <w:rPr>
          <w:rFonts w:ascii="Arial" w:hAnsi="Arial" w:cs="Arial"/>
          <w:sz w:val="22"/>
          <w:szCs w:val="22"/>
        </w:rPr>
        <w:t xml:space="preserve"> Co-PI Staton has trained three graduate students in her lab. One graduated with a </w:t>
      </w:r>
      <w:del w:id="835" w:author="Pound, Sharon Sweetser" w:date="2017-01-22T11:32:00Z">
        <w:r w:rsidDel="00C06725">
          <w:rPr>
            <w:rFonts w:ascii="Arial" w:hAnsi="Arial" w:cs="Arial"/>
            <w:sz w:val="22"/>
            <w:szCs w:val="22"/>
          </w:rPr>
          <w:delText xml:space="preserve">MS </w:delText>
        </w:r>
      </w:del>
      <w:ins w:id="836"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degree in </w:t>
      </w:r>
      <w:del w:id="837" w:author="Pound, Sharon Sweetser" w:date="2017-01-22T11:32:00Z">
        <w:r w:rsidDel="00C06725">
          <w:rPr>
            <w:rFonts w:ascii="Arial" w:hAnsi="Arial" w:cs="Arial"/>
            <w:sz w:val="22"/>
            <w:szCs w:val="22"/>
          </w:rPr>
          <w:delText>Entomology and Plant Pathology</w:delText>
        </w:r>
      </w:del>
      <w:ins w:id="838" w:author="Pound, Sharon Sweetser" w:date="2017-01-22T11:32:00Z">
        <w:r w:rsidR="00C06725">
          <w:rPr>
            <w:rFonts w:ascii="Arial" w:hAnsi="Arial" w:cs="Arial"/>
            <w:sz w:val="22"/>
            <w:szCs w:val="22"/>
          </w:rPr>
          <w:t>EPP</w:t>
        </w:r>
      </w:ins>
      <w:r>
        <w:rPr>
          <w:rFonts w:ascii="Arial" w:hAnsi="Arial" w:cs="Arial"/>
          <w:sz w:val="22"/>
          <w:szCs w:val="22"/>
        </w:rPr>
        <w:t>; the other two are currently enrolled and on schedule to receive Ph</w:t>
      </w:r>
      <w:ins w:id="839" w:author="Pound, Sharon Sweetser" w:date="2017-01-22T11:32:00Z">
        <w:r w:rsidR="00C06725">
          <w:rPr>
            <w:rFonts w:ascii="Arial" w:hAnsi="Arial" w:cs="Arial"/>
            <w:sz w:val="22"/>
            <w:szCs w:val="22"/>
          </w:rPr>
          <w:t>.</w:t>
        </w:r>
      </w:ins>
      <w:r>
        <w:rPr>
          <w:rFonts w:ascii="Arial" w:hAnsi="Arial" w:cs="Arial"/>
          <w:sz w:val="22"/>
          <w:szCs w:val="22"/>
        </w:rPr>
        <w:t>D</w:t>
      </w:r>
      <w:ins w:id="840" w:author="Pound, Sharon Sweetser" w:date="2017-01-22T11:32:00Z">
        <w:r w:rsidR="00C06725">
          <w:rPr>
            <w:rFonts w:ascii="Arial" w:hAnsi="Arial" w:cs="Arial"/>
            <w:sz w:val="22"/>
            <w:szCs w:val="22"/>
          </w:rPr>
          <w:t>.</w:t>
        </w:r>
      </w:ins>
      <w:r>
        <w:rPr>
          <w:rFonts w:ascii="Arial" w:hAnsi="Arial" w:cs="Arial"/>
          <w:sz w:val="22"/>
          <w:szCs w:val="22"/>
        </w:rPr>
        <w:t xml:space="preserve">s; one in </w:t>
      </w:r>
      <w:del w:id="841" w:author="Pound, Sharon Sweetser" w:date="2017-01-22T11:32:00Z">
        <w:r w:rsidDel="00C06725">
          <w:rPr>
            <w:rFonts w:ascii="Arial" w:hAnsi="Arial" w:cs="Arial"/>
            <w:sz w:val="22"/>
            <w:szCs w:val="22"/>
          </w:rPr>
          <w:delText>Entomology and Plant Pathology</w:delText>
        </w:r>
      </w:del>
      <w:ins w:id="842" w:author="Pound, Sharon Sweetser" w:date="2017-01-22T11:32:00Z">
        <w:r w:rsidR="00C06725">
          <w:rPr>
            <w:rFonts w:ascii="Arial" w:hAnsi="Arial" w:cs="Arial"/>
            <w:sz w:val="22"/>
            <w:szCs w:val="22"/>
          </w:rPr>
          <w:t>EPP</w:t>
        </w:r>
      </w:ins>
      <w:r>
        <w:rPr>
          <w:rFonts w:ascii="Arial" w:hAnsi="Arial" w:cs="Arial"/>
          <w:sz w:val="22"/>
          <w:szCs w:val="22"/>
        </w:rPr>
        <w:t xml:space="preserve">, the other in Genome Science and Technology. The graduated </w:t>
      </w:r>
      <w:del w:id="843" w:author="Pound, Sharon Sweetser" w:date="2017-01-22T11:32:00Z">
        <w:r w:rsidDel="00C06725">
          <w:rPr>
            <w:rFonts w:ascii="Arial" w:hAnsi="Arial" w:cs="Arial"/>
            <w:sz w:val="22"/>
            <w:szCs w:val="22"/>
          </w:rPr>
          <w:delText xml:space="preserve">MS </w:delText>
        </w:r>
      </w:del>
      <w:ins w:id="844" w:author="Pound, Sharon Sweetser" w:date="2017-01-22T11:32:00Z">
        <w:r w:rsidR="00C06725">
          <w:rPr>
            <w:rFonts w:ascii="Arial" w:hAnsi="Arial" w:cs="Arial"/>
            <w:sz w:val="22"/>
            <w:szCs w:val="22"/>
          </w:rPr>
          <w:t xml:space="preserve">Master’s </w:t>
        </w:r>
      </w:ins>
      <w:r>
        <w:rPr>
          <w:rFonts w:ascii="Arial" w:hAnsi="Arial" w:cs="Arial"/>
          <w:sz w:val="22"/>
          <w:szCs w:val="22"/>
        </w:rPr>
        <w:t xml:space="preserve">student is currently working as a staff scientist at a </w:t>
      </w:r>
      <w:r w:rsidR="00C06725">
        <w:rPr>
          <w:rFonts w:ascii="Arial" w:hAnsi="Arial" w:cs="Arial"/>
          <w:sz w:val="22"/>
          <w:szCs w:val="22"/>
        </w:rPr>
        <w:t>national laboratory</w:t>
      </w:r>
      <w:r>
        <w:rPr>
          <w:rFonts w:ascii="Arial" w:hAnsi="Arial" w:cs="Arial"/>
          <w:sz w:val="22"/>
          <w:szCs w:val="22"/>
        </w:rPr>
        <w:t xml:space="preserve">. Two of the three students self-identify as female and two are foreign nationals. Staton serves on 14 graduate student advisory committees across </w:t>
      </w:r>
      <w:del w:id="845" w:author="Pound, Sharon Sweetser" w:date="2017-01-22T11:32:00Z">
        <w:r w:rsidDel="00C06725">
          <w:rPr>
            <w:rFonts w:ascii="Arial" w:hAnsi="Arial" w:cs="Arial"/>
            <w:sz w:val="22"/>
            <w:szCs w:val="22"/>
          </w:rPr>
          <w:delText>5</w:delText>
        </w:r>
      </w:del>
      <w:ins w:id="846" w:author="Pound, Sharon Sweetser" w:date="2017-01-22T11:32:00Z">
        <w:r w:rsidR="00C06725">
          <w:rPr>
            <w:rFonts w:ascii="Arial" w:hAnsi="Arial" w:cs="Arial"/>
            <w:sz w:val="22"/>
            <w:szCs w:val="22"/>
          </w:rPr>
          <w:t>five</w:t>
        </w:r>
      </w:ins>
      <w:r>
        <w:rPr>
          <w:rFonts w:ascii="Arial" w:hAnsi="Arial" w:cs="Arial"/>
          <w:sz w:val="22"/>
          <w:szCs w:val="22"/>
        </w:rPr>
        <w:t xml:space="preserve"> departments: </w:t>
      </w:r>
      <w:ins w:id="847" w:author="Pound, Sharon Sweetser" w:date="2017-01-22T11:33:00Z">
        <w:r w:rsidR="00C06725">
          <w:rPr>
            <w:rFonts w:ascii="Arial" w:hAnsi="Arial" w:cs="Arial"/>
            <w:sz w:val="22"/>
            <w:szCs w:val="22"/>
          </w:rPr>
          <w:t xml:space="preserve">EPP, EEB, </w:t>
        </w:r>
      </w:ins>
      <w:r w:rsidRPr="00453CE4">
        <w:rPr>
          <w:rFonts w:ascii="Arial" w:hAnsi="Arial" w:cs="Arial"/>
          <w:sz w:val="22"/>
          <w:szCs w:val="22"/>
        </w:rPr>
        <w:t>Energy Science and Engineering</w:t>
      </w:r>
      <w:ins w:id="848" w:author="Pound, Sharon Sweetser" w:date="2017-01-22T11:33:00Z">
        <w:r w:rsidR="00C06725">
          <w:rPr>
            <w:rFonts w:ascii="Arial" w:hAnsi="Arial" w:cs="Arial"/>
            <w:sz w:val="22"/>
            <w:szCs w:val="22"/>
          </w:rPr>
          <w:t>,</w:t>
        </w:r>
      </w:ins>
      <w:del w:id="849" w:author="Pound, Sharon Sweetser" w:date="2017-01-22T11:33:00Z">
        <w:r w:rsidDel="00C06725">
          <w:rPr>
            <w:rFonts w:ascii="Arial" w:hAnsi="Arial" w:cs="Arial"/>
            <w:sz w:val="22"/>
            <w:szCs w:val="22"/>
          </w:rPr>
          <w:delText>;</w:delText>
        </w:r>
      </w:del>
      <w:r>
        <w:rPr>
          <w:rFonts w:ascii="Arial" w:hAnsi="Arial" w:cs="Arial"/>
          <w:sz w:val="22"/>
          <w:szCs w:val="22"/>
        </w:rPr>
        <w:t xml:space="preserve"> Genome Science and Technology</w:t>
      </w:r>
      <w:ins w:id="850" w:author="Pound, Sharon Sweetser" w:date="2017-01-22T11:33:00Z">
        <w:r w:rsidR="00C06725">
          <w:rPr>
            <w:rFonts w:ascii="Arial" w:hAnsi="Arial" w:cs="Arial"/>
            <w:sz w:val="22"/>
            <w:szCs w:val="22"/>
          </w:rPr>
          <w:t>,</w:t>
        </w:r>
      </w:ins>
      <w:del w:id="851" w:author="Pound, Sharon Sweetser" w:date="2017-01-22T11:33:00Z">
        <w:r w:rsidDel="00C06725">
          <w:rPr>
            <w:rFonts w:ascii="Arial" w:hAnsi="Arial" w:cs="Arial"/>
            <w:sz w:val="22"/>
            <w:szCs w:val="22"/>
          </w:rPr>
          <w:delText>;</w:delText>
        </w:r>
      </w:del>
      <w:r>
        <w:rPr>
          <w:rFonts w:ascii="Arial" w:hAnsi="Arial" w:cs="Arial"/>
          <w:sz w:val="22"/>
          <w:szCs w:val="22"/>
        </w:rPr>
        <w:t xml:space="preserve"> </w:t>
      </w:r>
      <w:ins w:id="852" w:author="Pound, Sharon Sweetser" w:date="2017-01-22T11:33:00Z">
        <w:r w:rsidR="00C06725">
          <w:rPr>
            <w:rFonts w:ascii="Arial" w:hAnsi="Arial" w:cs="Arial"/>
            <w:sz w:val="22"/>
            <w:szCs w:val="22"/>
          </w:rPr>
          <w:t xml:space="preserve">and </w:t>
        </w:r>
      </w:ins>
      <w:del w:id="853" w:author="Pound, Sharon Sweetser" w:date="2017-01-22T11:32:00Z">
        <w:r w:rsidDel="00C06725">
          <w:rPr>
            <w:rFonts w:ascii="Arial" w:hAnsi="Arial" w:cs="Arial"/>
            <w:sz w:val="22"/>
            <w:szCs w:val="22"/>
          </w:rPr>
          <w:delText>Entomology and Plant Pathology</w:delText>
        </w:r>
      </w:del>
      <w:del w:id="854" w:author="Pound, Sharon Sweetser" w:date="2017-01-22T11:33:00Z">
        <w:r w:rsidDel="00C06725">
          <w:rPr>
            <w:rFonts w:ascii="Arial" w:hAnsi="Arial" w:cs="Arial"/>
            <w:sz w:val="22"/>
            <w:szCs w:val="22"/>
          </w:rPr>
          <w:delText xml:space="preserve">; </w:delText>
        </w:r>
      </w:del>
      <w:r>
        <w:rPr>
          <w:rFonts w:ascii="Arial" w:hAnsi="Arial" w:cs="Arial"/>
          <w:sz w:val="22"/>
          <w:szCs w:val="22"/>
        </w:rPr>
        <w:t>Animal Science</w:t>
      </w:r>
      <w:del w:id="855" w:author="Pound, Sharon Sweetser" w:date="2017-01-22T11:33:00Z">
        <w:r w:rsidDel="00C06725">
          <w:rPr>
            <w:rFonts w:ascii="Arial" w:hAnsi="Arial" w:cs="Arial"/>
            <w:sz w:val="22"/>
            <w:szCs w:val="22"/>
          </w:rPr>
          <w:delText>; and</w:delText>
        </w:r>
        <w:r w:rsidRPr="00E32413" w:rsidDel="00C06725">
          <w:rPr>
            <w:rFonts w:ascii="Arial" w:hAnsi="Arial" w:cs="Arial"/>
            <w:sz w:val="22"/>
            <w:szCs w:val="22"/>
          </w:rPr>
          <w:delText xml:space="preserve"> </w:delText>
        </w:r>
        <w:r w:rsidRPr="00650BEC" w:rsidDel="00C06725">
          <w:rPr>
            <w:rFonts w:ascii="Arial" w:hAnsi="Arial" w:cs="Arial"/>
            <w:sz w:val="22"/>
            <w:szCs w:val="22"/>
          </w:rPr>
          <w:delText>Ecology and Evolutionary Biology</w:delText>
        </w:r>
      </w:del>
      <w:r>
        <w:rPr>
          <w:rFonts w:ascii="Arial" w:hAnsi="Arial" w:cs="Arial"/>
          <w:sz w:val="22"/>
          <w:szCs w:val="22"/>
        </w:rPr>
        <w:t xml:space="preserve">. Co-PI Staton’s position is unique in that her appointment specifies 50% time devoted to </w:t>
      </w:r>
      <w:r w:rsidRPr="00E32413">
        <w:rPr>
          <w:rFonts w:ascii="Arial" w:hAnsi="Arial" w:cs="Arial"/>
          <w:sz w:val="22"/>
          <w:szCs w:val="22"/>
        </w:rPr>
        <w:t xml:space="preserve">providing </w:t>
      </w:r>
      <w:r>
        <w:rPr>
          <w:rFonts w:ascii="Arial" w:hAnsi="Arial" w:cs="Arial"/>
          <w:sz w:val="22"/>
          <w:szCs w:val="22"/>
        </w:rPr>
        <w:t>bioinformatic and data analysis expertise and consulting</w:t>
      </w:r>
      <w:r w:rsidRPr="00E32413">
        <w:rPr>
          <w:rFonts w:ascii="Arial" w:hAnsi="Arial" w:cs="Arial"/>
          <w:sz w:val="22"/>
          <w:szCs w:val="22"/>
        </w:rPr>
        <w:t xml:space="preserve"> for faculty</w:t>
      </w:r>
      <w:r>
        <w:rPr>
          <w:rFonts w:ascii="Arial" w:hAnsi="Arial" w:cs="Arial"/>
          <w:sz w:val="22"/>
          <w:szCs w:val="22"/>
        </w:rPr>
        <w:t>, staff and students. This positions her to successfully build inter</w:t>
      </w:r>
      <w:del w:id="856" w:author="Pound, Sharon Sweetser" w:date="2017-01-22T11:33:00Z">
        <w:r w:rsidDel="00C06725">
          <w:rPr>
            <w:rFonts w:ascii="Arial" w:hAnsi="Arial" w:cs="Arial"/>
            <w:sz w:val="22"/>
            <w:szCs w:val="22"/>
          </w:rPr>
          <w:delText>-</w:delText>
        </w:r>
      </w:del>
      <w:r>
        <w:rPr>
          <w:rFonts w:ascii="Arial" w:hAnsi="Arial" w:cs="Arial"/>
          <w:sz w:val="22"/>
          <w:szCs w:val="22"/>
        </w:rPr>
        <w:t xml:space="preserve">disciplinary programs spanning multiple departments and to focus </w:t>
      </w:r>
      <w:del w:id="857" w:author="Pound, Sharon Sweetser" w:date="2017-01-22T11:33:00Z">
        <w:r w:rsidDel="00C06725">
          <w:rPr>
            <w:rFonts w:ascii="Arial" w:hAnsi="Arial" w:cs="Arial"/>
            <w:sz w:val="22"/>
            <w:szCs w:val="22"/>
          </w:rPr>
          <w:delText xml:space="preserve">significant attention </w:delText>
        </w:r>
      </w:del>
      <w:r>
        <w:rPr>
          <w:rFonts w:ascii="Arial" w:hAnsi="Arial" w:cs="Arial"/>
          <w:sz w:val="22"/>
          <w:szCs w:val="22"/>
        </w:rPr>
        <w:t>on developing and running workshops and courses for broadly needed data analysis techniques.</w:t>
      </w:r>
    </w:p>
    <w:p w14:paraId="59E11E07" w14:textId="77777777" w:rsidR="008A64CA" w:rsidRPr="00650BEC" w:rsidRDefault="008A64CA" w:rsidP="00171B8D">
      <w:pPr>
        <w:ind w:firstLine="720"/>
        <w:contextualSpacing/>
        <w:rPr>
          <w:rFonts w:ascii="Arial" w:hAnsi="Arial" w:cs="Arial"/>
          <w:sz w:val="22"/>
          <w:szCs w:val="22"/>
        </w:rPr>
      </w:pPr>
    </w:p>
    <w:p w14:paraId="1536377C" w14:textId="68827C8C" w:rsidR="0066647E" w:rsidRPr="00650BEC" w:rsidRDefault="00345B38" w:rsidP="00394FB2">
      <w:pPr>
        <w:spacing w:after="120"/>
        <w:outlineLvl w:val="0"/>
        <w:rPr>
          <w:rFonts w:ascii="Arial" w:hAnsi="Arial" w:cs="Arial"/>
          <w:b/>
          <w:sz w:val="22"/>
          <w:szCs w:val="22"/>
        </w:rPr>
      </w:pPr>
      <w:ins w:id="858" w:author="Pound, Sharon Sweetser" w:date="2017-01-22T12:09:00Z">
        <w:r>
          <w:rPr>
            <w:rFonts w:ascii="Arial" w:hAnsi="Arial" w:cs="Arial"/>
            <w:b/>
            <w:sz w:val="22"/>
            <w:szCs w:val="22"/>
          </w:rPr>
          <w:t>J</w:t>
        </w:r>
      </w:ins>
      <w:del w:id="859" w:author="Pound, Sharon Sweetser" w:date="2017-01-22T12:09:00Z">
        <w:r w:rsidR="00AB4F40" w:rsidDel="00345B38">
          <w:rPr>
            <w:rFonts w:ascii="Arial" w:hAnsi="Arial" w:cs="Arial"/>
            <w:b/>
            <w:sz w:val="22"/>
            <w:szCs w:val="22"/>
          </w:rPr>
          <w:delText>I</w:delText>
        </w:r>
      </w:del>
      <w:r w:rsidR="00AB4F40">
        <w:rPr>
          <w:rFonts w:ascii="Arial" w:hAnsi="Arial" w:cs="Arial"/>
          <w:b/>
          <w:sz w:val="22"/>
          <w:szCs w:val="22"/>
        </w:rPr>
        <w:t xml:space="preserve">.  </w:t>
      </w:r>
      <w:r w:rsidR="00A97F5F" w:rsidRPr="00650BEC">
        <w:rPr>
          <w:rFonts w:ascii="Arial" w:hAnsi="Arial" w:cs="Arial"/>
          <w:b/>
          <w:sz w:val="22"/>
          <w:szCs w:val="22"/>
        </w:rPr>
        <w:t xml:space="preserve">Results from </w:t>
      </w:r>
      <w:commentRangeStart w:id="860"/>
      <w:r w:rsidR="00A97F5F" w:rsidRPr="00650BEC">
        <w:rPr>
          <w:rFonts w:ascii="Arial" w:hAnsi="Arial" w:cs="Arial"/>
          <w:b/>
          <w:sz w:val="22"/>
          <w:szCs w:val="22"/>
        </w:rPr>
        <w:t xml:space="preserve">Prior </w:t>
      </w:r>
      <w:commentRangeEnd w:id="860"/>
      <w:r w:rsidR="00A97F5F" w:rsidRPr="00650BEC">
        <w:rPr>
          <w:rStyle w:val="CommentReference"/>
          <w:rFonts w:ascii="Arial" w:hAnsi="Arial" w:cs="Arial"/>
          <w:sz w:val="22"/>
          <w:szCs w:val="22"/>
        </w:rPr>
        <w:commentReference w:id="860"/>
      </w:r>
      <w:r w:rsidR="00A97F5F" w:rsidRPr="00650BEC">
        <w:rPr>
          <w:rFonts w:ascii="Arial" w:hAnsi="Arial" w:cs="Arial"/>
          <w:b/>
          <w:sz w:val="22"/>
          <w:szCs w:val="22"/>
        </w:rPr>
        <w:t>Support</w:t>
      </w:r>
    </w:p>
    <w:p w14:paraId="3B07FDB9" w14:textId="16BE1865" w:rsidR="00A97F5F" w:rsidRPr="00394FB2" w:rsidDel="00BA3AC0" w:rsidRDefault="00BA3AC0">
      <w:pPr>
        <w:contextualSpacing/>
        <w:rPr>
          <w:del w:id="861" w:author="Pound, Sharon Sweetser" w:date="2017-01-22T11:48:00Z"/>
          <w:rFonts w:ascii="Arial" w:hAnsi="Arial" w:cs="Arial"/>
          <w:b/>
          <w:sz w:val="22"/>
          <w:szCs w:val="22"/>
        </w:rPr>
      </w:pPr>
      <w:ins w:id="862" w:author="Pound, Sharon Sweetser" w:date="2017-01-22T12:03:00Z">
        <w:r w:rsidRPr="00394FB2">
          <w:rPr>
            <w:rFonts w:ascii="Arial" w:hAnsi="Arial" w:cs="Arial"/>
            <w:b/>
            <w:sz w:val="22"/>
            <w:szCs w:val="22"/>
          </w:rPr>
          <w:t xml:space="preserve">B. O’Meara </w:t>
        </w:r>
      </w:ins>
    </w:p>
    <w:p w14:paraId="118033D3" w14:textId="77777777" w:rsidR="00BA3AC0" w:rsidRDefault="00BA3AC0" w:rsidP="00C47C9A">
      <w:pPr>
        <w:ind w:firstLine="720"/>
        <w:contextualSpacing/>
        <w:rPr>
          <w:ins w:id="863" w:author="Pound, Sharon Sweetser" w:date="2017-01-22T12:03:00Z"/>
          <w:rFonts w:ascii="Arial" w:hAnsi="Arial" w:cs="Arial"/>
          <w:sz w:val="22"/>
          <w:szCs w:val="22"/>
        </w:rPr>
      </w:pPr>
    </w:p>
    <w:p w14:paraId="41D794EB" w14:textId="77777777" w:rsidR="00BA3AC0" w:rsidRDefault="00BA3AC0" w:rsidP="00C47C9A">
      <w:pPr>
        <w:ind w:firstLine="720"/>
        <w:contextualSpacing/>
        <w:rPr>
          <w:ins w:id="864" w:author="Pound, Sharon Sweetser" w:date="2017-01-22T12:03:00Z"/>
          <w:rFonts w:ascii="Arial" w:hAnsi="Arial" w:cs="Arial"/>
          <w:sz w:val="22"/>
          <w:szCs w:val="22"/>
        </w:rPr>
      </w:pPr>
    </w:p>
    <w:p w14:paraId="6A12A07F" w14:textId="77777777" w:rsidR="00BA3AC0" w:rsidRDefault="00BA3AC0" w:rsidP="00C47C9A">
      <w:pPr>
        <w:ind w:firstLine="720"/>
        <w:contextualSpacing/>
        <w:rPr>
          <w:ins w:id="865" w:author="Pound, Sharon Sweetser" w:date="2017-01-22T12:03:00Z"/>
          <w:rFonts w:ascii="Arial" w:hAnsi="Arial" w:cs="Arial"/>
          <w:sz w:val="22"/>
          <w:szCs w:val="22"/>
        </w:rPr>
      </w:pPr>
    </w:p>
    <w:p w14:paraId="5AC5F8E9" w14:textId="77777777" w:rsidR="00BA3AC0" w:rsidRPr="00394FB2" w:rsidRDefault="00BA3AC0" w:rsidP="00C47C9A">
      <w:pPr>
        <w:ind w:firstLine="720"/>
        <w:contextualSpacing/>
        <w:rPr>
          <w:ins w:id="866" w:author="Pound, Sharon Sweetser" w:date="2017-01-22T12:04:00Z"/>
          <w:rFonts w:ascii="Arial" w:hAnsi="Arial" w:cs="Arial"/>
          <w:b/>
          <w:sz w:val="22"/>
          <w:szCs w:val="22"/>
        </w:rPr>
      </w:pPr>
      <w:ins w:id="867" w:author="Pound, Sharon Sweetser" w:date="2017-01-22T12:04:00Z">
        <w:r w:rsidRPr="00394FB2">
          <w:rPr>
            <w:rFonts w:ascii="Arial" w:hAnsi="Arial" w:cs="Arial"/>
            <w:b/>
            <w:sz w:val="22"/>
            <w:szCs w:val="22"/>
          </w:rPr>
          <w:t>S. Kalisz</w:t>
        </w:r>
      </w:ins>
    </w:p>
    <w:p w14:paraId="790B3570" w14:textId="77777777" w:rsidR="00BA3AC0" w:rsidRDefault="00BA3AC0" w:rsidP="00C47C9A">
      <w:pPr>
        <w:ind w:firstLine="720"/>
        <w:contextualSpacing/>
        <w:rPr>
          <w:ins w:id="868" w:author="Pound, Sharon Sweetser" w:date="2017-01-22T12:04:00Z"/>
          <w:rFonts w:ascii="Arial" w:hAnsi="Arial" w:cs="Arial"/>
          <w:sz w:val="22"/>
          <w:szCs w:val="22"/>
        </w:rPr>
      </w:pPr>
    </w:p>
    <w:p w14:paraId="290B71D2" w14:textId="77777777" w:rsidR="00BA3AC0" w:rsidRDefault="00BA3AC0" w:rsidP="00C47C9A">
      <w:pPr>
        <w:ind w:firstLine="720"/>
        <w:contextualSpacing/>
        <w:rPr>
          <w:ins w:id="869" w:author="Pound, Sharon Sweetser" w:date="2017-01-22T12:04:00Z"/>
          <w:rFonts w:ascii="Arial" w:hAnsi="Arial" w:cs="Arial"/>
          <w:sz w:val="22"/>
          <w:szCs w:val="22"/>
        </w:rPr>
      </w:pPr>
    </w:p>
    <w:p w14:paraId="185018E7" w14:textId="77777777" w:rsidR="00BA3AC0" w:rsidRDefault="00BA3AC0" w:rsidP="00C47C9A">
      <w:pPr>
        <w:ind w:firstLine="720"/>
        <w:contextualSpacing/>
        <w:rPr>
          <w:ins w:id="870" w:author="Pound, Sharon Sweetser" w:date="2017-01-22T12:04:00Z"/>
          <w:rFonts w:ascii="Arial" w:hAnsi="Arial" w:cs="Arial"/>
          <w:sz w:val="22"/>
          <w:szCs w:val="22"/>
        </w:rPr>
      </w:pPr>
    </w:p>
    <w:p w14:paraId="14EC02CC" w14:textId="77777777" w:rsidR="00BA3AC0" w:rsidRPr="00C47C9A" w:rsidRDefault="00BA3AC0">
      <w:pPr>
        <w:contextualSpacing/>
        <w:rPr>
          <w:ins w:id="871" w:author="Pound, Sharon Sweetser" w:date="2017-01-22T12:03:00Z"/>
          <w:rFonts w:ascii="Arial" w:hAnsi="Arial" w:cs="Arial"/>
          <w:sz w:val="22"/>
          <w:szCs w:val="22"/>
        </w:rPr>
      </w:pPr>
    </w:p>
    <w:p w14:paraId="3E277358" w14:textId="32690F8D" w:rsidR="00964FB4" w:rsidRPr="00C47C9A" w:rsidRDefault="00F54773" w:rsidP="00C47C9A">
      <w:pPr>
        <w:ind w:firstLine="720"/>
        <w:contextualSpacing/>
        <w:rPr>
          <w:rFonts w:ascii="Arial" w:hAnsi="Arial" w:cs="Arial"/>
          <w:sz w:val="22"/>
          <w:szCs w:val="22"/>
        </w:rPr>
      </w:pPr>
      <w:ins w:id="872" w:author="Pound, Sharon Sweetser" w:date="2017-01-22T10:44:00Z">
        <w:r w:rsidRPr="001E16BC">
          <w:rPr>
            <w:rFonts w:ascii="Arial" w:hAnsi="Arial" w:cs="Arial"/>
            <w:b/>
            <w:sz w:val="22"/>
            <w:szCs w:val="22"/>
          </w:rPr>
          <w:t>J. K. Moulton</w:t>
        </w:r>
        <w:r w:rsidRPr="00C47C9A">
          <w:rPr>
            <w:rFonts w:ascii="Arial" w:hAnsi="Arial" w:cs="Arial"/>
            <w:sz w:val="22"/>
            <w:szCs w:val="22"/>
          </w:rPr>
          <w:t xml:space="preserve">, DEB-0933218; MIDGEPEET: A Collaborative Effort to Increase Taxonomic Expertise in Understudied Families of Nematoceran Diptera; $750,000, 09/1/2009–08/31/2015. Intellectual Merit: Morphological and molecular systematic studies were conducted on understudied dipteran families Blephariceridae, Chironomidae. Dixidae, Psychodidae, Simuliidae, and Thaumaleidae, resulting in descriptions of many species.  The eastern Nearctic fauna of Blepharicera was revised to include 23 species, six of which were described as new to science.  Several species of moth flies (Psychodidae) previously unknown to science were discovered in the southeastern US. A multifaceted approach used molecular, cytogenomic, and traditional morphological techniques applied to black flies (Simuliidae) from around the world to obtain new global understanding.  Researchers constructed the first phylogeny for the Thaumaleidae family, and 40 species of Thaumaleidae were sequenced for two genes, with a total of 10 new species discovered from Australia, Chile and the US. The first evolutionary tree depicting relationships between the world genera was constructed, yielding results that provide a new understanding about how the genera are related and insight into where the family may have originated. Broader Impacts: This multi-institutional collaboration of researchers provided mentoring to the next generation of taxonomic specialists (i.e., systematists) for several families of lower Diptera identified as being in need of young specialists capable of providing taxonomic expertise for the next several decades. These new systematists received hands-on training in field research and traditional morphology-based and molecular systematics, including phylogenetics. This award provided training to nine international visiting scholars, one technician, three postdoctoral researchers, 10 graduate students (7 Ph.D. &amp; 3 M.S.), 9 undergraduate students, and one high school student. Synergistic activities through the Iowa State University Insect Zoo (e.g., development of outreach programs focused on the role of aquatic Diptera in medical entomology and in the biomonitoring of aquatic ecosystems) and the Iowa State Insect Collection (e.g., collection-improvement projects, initiation of a database system, and digitization of slide- and fluid collections) further enhanced the impact of the project. Lucid keys to Chirnomidae have been improved, increasing our ability to identify this </w:t>
        </w:r>
        <w:r w:rsidRPr="00C47C9A">
          <w:rPr>
            <w:rFonts w:ascii="Arial" w:hAnsi="Arial" w:cs="Arial"/>
            <w:sz w:val="22"/>
            <w:szCs w:val="22"/>
          </w:rPr>
          <w:lastRenderedPageBreak/>
          <w:t>important group of freshwater indicators of water quality. A molecular workshop conducted at UT provided experiential learning to PEET- and non-PEET-supported participants. Products: Outputs include traditional and web-based products, two books, seven book chapters, and 46 peer-reviewed articles [X-XX], and several more are forthcoming.  Improvements to existing assets were made, including improvements to LUCID keys for Chironomidae, and the Taxonomic Inventory of Simuliidae. Several repositories have and will continue to receive primary types and voucher specimens of all Dipteran families studied. Numerous genetic sequences have been and will continue to be deposited in GenBank.</w:t>
        </w:r>
      </w:ins>
    </w:p>
    <w:p w14:paraId="6E6DD09A" w14:textId="77777777" w:rsidR="00BA3AC0" w:rsidRDefault="00BA3AC0">
      <w:pPr>
        <w:rPr>
          <w:ins w:id="873" w:author="Pound, Sharon Sweetser" w:date="2017-01-22T12:04:00Z"/>
          <w:rFonts w:ascii="Arial" w:hAnsi="Arial" w:cs="Arial"/>
          <w:b/>
          <w:sz w:val="22"/>
          <w:szCs w:val="22"/>
        </w:rPr>
      </w:pPr>
    </w:p>
    <w:p w14:paraId="381D5AB6" w14:textId="77777777" w:rsidR="00BA3AC0" w:rsidRPr="00394FB2" w:rsidRDefault="00BA3AC0" w:rsidP="00BA3AC0">
      <w:pPr>
        <w:ind w:firstLine="720"/>
        <w:contextualSpacing/>
        <w:rPr>
          <w:ins w:id="874" w:author="Pound, Sharon Sweetser" w:date="2017-01-22T12:04:00Z"/>
          <w:rFonts w:ascii="Arial" w:hAnsi="Arial" w:cs="Arial"/>
          <w:b/>
          <w:sz w:val="22"/>
          <w:szCs w:val="22"/>
        </w:rPr>
      </w:pPr>
      <w:ins w:id="875" w:author="Pound, Sharon Sweetser" w:date="2017-01-22T12:04:00Z">
        <w:r w:rsidRPr="00394FB2">
          <w:rPr>
            <w:rFonts w:ascii="Arial" w:hAnsi="Arial" w:cs="Arial"/>
            <w:b/>
            <w:sz w:val="22"/>
            <w:szCs w:val="22"/>
          </w:rPr>
          <w:t>M. Staton</w:t>
        </w:r>
      </w:ins>
    </w:p>
    <w:p w14:paraId="7FBA8389" w14:textId="77777777" w:rsidR="00BA3AC0" w:rsidRDefault="00BA3AC0">
      <w:pPr>
        <w:rPr>
          <w:ins w:id="876" w:author="Pound, Sharon Sweetser" w:date="2017-01-22T12:04:00Z"/>
          <w:rFonts w:ascii="Arial" w:hAnsi="Arial" w:cs="Arial"/>
          <w:b/>
          <w:sz w:val="22"/>
          <w:szCs w:val="22"/>
        </w:rPr>
      </w:pPr>
    </w:p>
    <w:p w14:paraId="07876D07" w14:textId="4E4D5F0C" w:rsidR="00964FB4" w:rsidRPr="00650BEC" w:rsidRDefault="00BA3AC0">
      <w:pPr>
        <w:rPr>
          <w:rFonts w:ascii="Arial" w:hAnsi="Arial" w:cs="Arial"/>
          <w:b/>
          <w:sz w:val="22"/>
          <w:szCs w:val="22"/>
        </w:rPr>
      </w:pPr>
      <w:ins w:id="877" w:author="Pound, Sharon Sweetser" w:date="2017-01-22T12:04:00Z">
        <w:r>
          <w:rPr>
            <w:rFonts w:ascii="Arial" w:hAnsi="Arial" w:cs="Arial"/>
            <w:b/>
            <w:sz w:val="22"/>
            <w:szCs w:val="22"/>
          </w:rPr>
          <w:tab/>
          <w:t xml:space="preserve">C. Kwit </w:t>
        </w:r>
      </w:ins>
      <w:ins w:id="878" w:author="Pound, Sharon Sweetser" w:date="2017-01-22T12:05:00Z">
        <w:r>
          <w:rPr>
            <w:rFonts w:ascii="Arial" w:hAnsi="Arial" w:cs="Arial"/>
            <w:sz w:val="22"/>
            <w:szCs w:val="22"/>
          </w:rPr>
          <w:t>does not have prior NSF support over the past five years.</w:t>
        </w:r>
      </w:ins>
      <w:r w:rsidR="00964FB4" w:rsidRPr="00650BEC">
        <w:rPr>
          <w:rFonts w:ascii="Arial" w:hAnsi="Arial" w:cs="Arial"/>
          <w:b/>
          <w:sz w:val="22"/>
          <w:szCs w:val="22"/>
        </w:rPr>
        <w:br w:type="page"/>
      </w:r>
    </w:p>
    <w:p w14:paraId="510C05BF" w14:textId="7FD812D0" w:rsidR="00964FB4" w:rsidRDefault="005C1C50">
      <w:pPr>
        <w:contextualSpacing/>
        <w:rPr>
          <w:ins w:id="879" w:author="Pound, Sharon Sweetser" w:date="2017-01-22T11:48:00Z"/>
          <w:rFonts w:ascii="Arial" w:hAnsi="Arial" w:cs="Arial"/>
          <w:b/>
          <w:sz w:val="22"/>
          <w:szCs w:val="22"/>
        </w:rPr>
      </w:pPr>
      <w:ins w:id="880" w:author="Pound, Sharon Sweetser" w:date="2017-01-22T11:48:00Z">
        <w:r>
          <w:rPr>
            <w:rFonts w:ascii="Arial" w:hAnsi="Arial" w:cs="Arial"/>
            <w:b/>
            <w:sz w:val="22"/>
            <w:szCs w:val="22"/>
          </w:rPr>
          <w:lastRenderedPageBreak/>
          <w:t>References</w:t>
        </w:r>
      </w:ins>
    </w:p>
    <w:p w14:paraId="63B3B29D" w14:textId="77777777" w:rsidR="005C1C50" w:rsidRPr="00650BEC" w:rsidRDefault="005C1C50">
      <w:pPr>
        <w:contextualSpacing/>
        <w:rPr>
          <w:rFonts w:ascii="Arial" w:hAnsi="Arial" w:cs="Arial"/>
          <w:b/>
          <w:sz w:val="22"/>
          <w:szCs w:val="22"/>
        </w:rPr>
      </w:pPr>
    </w:p>
    <w:p w14:paraId="137DA803" w14:textId="77777777" w:rsidR="00B64D8A" w:rsidRPr="00B64D8A" w:rsidRDefault="00964FB4" w:rsidP="00B64D8A">
      <w:pPr>
        <w:pStyle w:val="EndNoteBibliography"/>
        <w:ind w:left="720" w:hanging="720"/>
        <w:rPr>
          <w:noProof/>
        </w:rPr>
      </w:pPr>
      <w:r w:rsidRPr="00650BEC">
        <w:rPr>
          <w:b/>
          <w:szCs w:val="22"/>
        </w:rPr>
        <w:fldChar w:fldCharType="begin"/>
      </w:r>
      <w:r w:rsidRPr="00650BEC">
        <w:rPr>
          <w:b/>
          <w:szCs w:val="22"/>
        </w:rPr>
        <w:instrText xml:space="preserve"> ADDIN EN.REFLIST </w:instrText>
      </w:r>
      <w:r w:rsidRPr="00650BEC">
        <w:rPr>
          <w:b/>
          <w:szCs w:val="22"/>
        </w:rPr>
        <w:fldChar w:fldCharType="separate"/>
      </w:r>
      <w:r w:rsidR="00B64D8A" w:rsidRPr="00B64D8A">
        <w:rPr>
          <w:noProof/>
        </w:rPr>
        <w:t xml:space="preserve">Agnarsson, I., and M. Kuntner. 2007. Taxonomy in a changing world: Seeking solutions for a science in crisis. Systematic Biology </w:t>
      </w:r>
      <w:r w:rsidR="00B64D8A" w:rsidRPr="00B64D8A">
        <w:rPr>
          <w:b/>
          <w:noProof/>
        </w:rPr>
        <w:t>56</w:t>
      </w:r>
      <w:r w:rsidR="00B64D8A" w:rsidRPr="00B64D8A">
        <w:rPr>
          <w:noProof/>
        </w:rPr>
        <w:t>:531-539.</w:t>
      </w:r>
    </w:p>
    <w:p w14:paraId="4F0A2DA8" w14:textId="77777777" w:rsidR="00B64D8A" w:rsidRPr="00B64D8A" w:rsidRDefault="00B64D8A" w:rsidP="00B64D8A">
      <w:pPr>
        <w:pStyle w:val="EndNoteBibliography"/>
        <w:ind w:left="720" w:hanging="720"/>
        <w:rPr>
          <w:noProof/>
        </w:rPr>
      </w:pPr>
      <w:r w:rsidRPr="00B64D8A">
        <w:rPr>
          <w:noProof/>
        </w:rPr>
        <w:t xml:space="preserve">Editors. 2014. Editorial: There is life after academia. Nature </w:t>
      </w:r>
      <w:r w:rsidRPr="00B64D8A">
        <w:rPr>
          <w:b/>
          <w:noProof/>
        </w:rPr>
        <w:t>513</w:t>
      </w:r>
      <w:r w:rsidRPr="00B64D8A">
        <w:rPr>
          <w:noProof/>
        </w:rPr>
        <w:t>:5.</w:t>
      </w:r>
    </w:p>
    <w:p w14:paraId="5A70451D" w14:textId="77777777" w:rsidR="00B64D8A" w:rsidRPr="00B64D8A" w:rsidRDefault="00B64D8A" w:rsidP="00B64D8A">
      <w:pPr>
        <w:pStyle w:val="EndNoteBibliography"/>
        <w:ind w:left="720" w:hanging="720"/>
        <w:rPr>
          <w:noProof/>
        </w:rPr>
      </w:pPr>
      <w:r w:rsidRPr="00B64D8A">
        <w:rPr>
          <w:noProof/>
        </w:rPr>
        <w:t xml:space="preserve">Gault, J., E. Leach, and M. Duey. 2010. Effects of business internships on job marketability: the employers' perspective. Education+ Training </w:t>
      </w:r>
      <w:r w:rsidRPr="00B64D8A">
        <w:rPr>
          <w:b/>
          <w:noProof/>
        </w:rPr>
        <w:t>52</w:t>
      </w:r>
      <w:r w:rsidRPr="00B64D8A">
        <w:rPr>
          <w:noProof/>
        </w:rPr>
        <w:t>:76-88.</w:t>
      </w:r>
    </w:p>
    <w:p w14:paraId="61E57D1E" w14:textId="77777777" w:rsidR="00B64D8A" w:rsidRPr="00B64D8A" w:rsidRDefault="00B64D8A" w:rsidP="00B64D8A">
      <w:pPr>
        <w:pStyle w:val="EndNoteBibliography"/>
        <w:ind w:left="720" w:hanging="720"/>
        <w:rPr>
          <w:noProof/>
        </w:rPr>
      </w:pPr>
      <w:r w:rsidRPr="00B64D8A">
        <w:rPr>
          <w:noProof/>
        </w:rPr>
        <w:t>Jackson, N. D., B. C. Carstens, A. E. Morales, and B. C. O'Meara. 2016. Species Delimitation with Gene Flow. Systematic Biology:syw117.</w:t>
      </w:r>
    </w:p>
    <w:p w14:paraId="7ECCF58A" w14:textId="77777777" w:rsidR="00B64D8A" w:rsidRPr="00B64D8A" w:rsidRDefault="00B64D8A" w:rsidP="00B64D8A">
      <w:pPr>
        <w:pStyle w:val="EndNoteBibliography"/>
        <w:ind w:left="720" w:hanging="720"/>
        <w:rPr>
          <w:noProof/>
        </w:rPr>
      </w:pPr>
      <w:r w:rsidRPr="00B64D8A">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B64D8A">
        <w:rPr>
          <w:b/>
          <w:noProof/>
        </w:rPr>
        <w:t>13</w:t>
      </w:r>
      <w:r w:rsidRPr="00B64D8A">
        <w:rPr>
          <w:noProof/>
        </w:rPr>
        <w:t>:65-85.</w:t>
      </w:r>
    </w:p>
    <w:p w14:paraId="4BB6B38C" w14:textId="77777777" w:rsidR="00B64D8A" w:rsidRPr="00B64D8A" w:rsidRDefault="00B64D8A" w:rsidP="00B64D8A">
      <w:pPr>
        <w:pStyle w:val="EndNoteBibliography"/>
        <w:ind w:left="720" w:hanging="720"/>
        <w:rPr>
          <w:noProof/>
        </w:rPr>
      </w:pPr>
      <w:r w:rsidRPr="00B64D8A">
        <w:rPr>
          <w:noProof/>
        </w:rPr>
        <w:t xml:space="preserve">Niemiller, M. L., T. J. Near, and B. M. Fitzpatrick. 2011. Delimiting species using multilocus data: diagnosing cryptic diversity in the southern cavefish Typhlichthys subterraneus (Teleostei: Amblyopsidae). Evolution </w:t>
      </w:r>
      <w:r w:rsidRPr="00B64D8A">
        <w:rPr>
          <w:b/>
          <w:noProof/>
        </w:rPr>
        <w:t>Accepted pending minor revisions</w:t>
      </w:r>
      <w:r w:rsidRPr="00B64D8A">
        <w:rPr>
          <w:noProof/>
        </w:rPr>
        <w:t>.</w:t>
      </w:r>
    </w:p>
    <w:p w14:paraId="2F2DB5C9" w14:textId="77777777" w:rsidR="00B64D8A" w:rsidRPr="00B64D8A" w:rsidRDefault="00B64D8A" w:rsidP="00B64D8A">
      <w:pPr>
        <w:pStyle w:val="EndNoteBibliography"/>
        <w:ind w:left="720" w:hanging="720"/>
        <w:rPr>
          <w:noProof/>
        </w:rPr>
      </w:pPr>
      <w:r w:rsidRPr="00B64D8A">
        <w:rPr>
          <w:noProof/>
        </w:rPr>
        <w:t xml:space="preserve">O'Meara, B. C. 2010. New Heuristic Methods for Joint Species Delimitation and Species Tree Inference. Systematic Biology </w:t>
      </w:r>
      <w:r w:rsidRPr="00B64D8A">
        <w:rPr>
          <w:b/>
          <w:noProof/>
        </w:rPr>
        <w:t>59</w:t>
      </w:r>
      <w:r w:rsidRPr="00B64D8A">
        <w:rPr>
          <w:noProof/>
        </w:rPr>
        <w:t>:59-73.</w:t>
      </w:r>
    </w:p>
    <w:p w14:paraId="2AB6E570" w14:textId="77777777" w:rsidR="00B64D8A" w:rsidRPr="00B64D8A" w:rsidRDefault="00B64D8A" w:rsidP="00B64D8A">
      <w:pPr>
        <w:pStyle w:val="EndNoteBibliography"/>
        <w:ind w:left="720" w:hanging="720"/>
        <w:rPr>
          <w:noProof/>
        </w:rPr>
      </w:pPr>
      <w:r w:rsidRPr="00B64D8A">
        <w:rPr>
          <w:noProof/>
        </w:rPr>
        <w:t xml:space="preserve">Paini, D. R., A. W. Sheppard, D. C. Cook, P. J. De Barro, S. P. Worner, and M. B. Thomas. 2016. Global threat to agriculture from invasive species. Proceedings of the National Academy of Sciences </w:t>
      </w:r>
      <w:r w:rsidRPr="00B64D8A">
        <w:rPr>
          <w:b/>
          <w:noProof/>
        </w:rPr>
        <w:t>113</w:t>
      </w:r>
      <w:r w:rsidRPr="00B64D8A">
        <w:rPr>
          <w:noProof/>
        </w:rPr>
        <w:t>:7575-7579.</w:t>
      </w:r>
    </w:p>
    <w:p w14:paraId="0F8A29F7" w14:textId="77777777" w:rsidR="00B64D8A" w:rsidRPr="00B64D8A" w:rsidRDefault="00B64D8A" w:rsidP="00B64D8A">
      <w:pPr>
        <w:pStyle w:val="EndNoteBibliography"/>
        <w:ind w:left="720" w:hanging="720"/>
        <w:rPr>
          <w:noProof/>
        </w:rPr>
      </w:pPr>
      <w:r w:rsidRPr="00B64D8A">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B64D8A">
        <w:rPr>
          <w:b/>
          <w:noProof/>
        </w:rPr>
        <w:t>64</w:t>
      </w:r>
      <w:r w:rsidRPr="00B64D8A">
        <w:rPr>
          <w:noProof/>
        </w:rPr>
        <w:t>:300-310.</w:t>
      </w:r>
    </w:p>
    <w:p w14:paraId="7E794360" w14:textId="467EF502" w:rsidR="00A97F5F" w:rsidRDefault="00964FB4">
      <w:pPr>
        <w:contextualSpacing/>
        <w:rPr>
          <w:ins w:id="881" w:author="Pound, Sharon Sweetser" w:date="2017-01-22T10:46:00Z"/>
          <w:rFonts w:ascii="Arial" w:hAnsi="Arial" w:cs="Arial"/>
          <w:b/>
          <w:sz w:val="22"/>
          <w:szCs w:val="22"/>
        </w:rPr>
      </w:pPr>
      <w:r w:rsidRPr="00650BEC">
        <w:rPr>
          <w:rFonts w:ascii="Arial" w:hAnsi="Arial" w:cs="Arial"/>
          <w:b/>
          <w:sz w:val="22"/>
          <w:szCs w:val="22"/>
        </w:rPr>
        <w:fldChar w:fldCharType="end"/>
      </w:r>
    </w:p>
    <w:p w14:paraId="0EA46003" w14:textId="77777777" w:rsidR="00F54773" w:rsidRDefault="00F54773">
      <w:pPr>
        <w:contextualSpacing/>
        <w:rPr>
          <w:ins w:id="882" w:author="Pound, Sharon Sweetser" w:date="2017-01-22T10:46:00Z"/>
          <w:rFonts w:ascii="Arial" w:hAnsi="Arial" w:cs="Arial"/>
          <w:b/>
          <w:sz w:val="22"/>
          <w:szCs w:val="22"/>
        </w:rPr>
      </w:pPr>
    </w:p>
    <w:p w14:paraId="530413C1" w14:textId="77777777" w:rsidR="00F54773" w:rsidRDefault="00F54773">
      <w:pPr>
        <w:contextualSpacing/>
        <w:rPr>
          <w:ins w:id="883" w:author="Pound, Sharon Sweetser" w:date="2017-01-22T10:46:00Z"/>
          <w:rFonts w:ascii="Arial" w:hAnsi="Arial" w:cs="Arial"/>
          <w:b/>
          <w:sz w:val="22"/>
          <w:szCs w:val="22"/>
        </w:rPr>
      </w:pPr>
    </w:p>
    <w:p w14:paraId="5E76A396" w14:textId="46761305" w:rsidR="00F54773" w:rsidRDefault="00F54773">
      <w:pPr>
        <w:contextualSpacing/>
        <w:rPr>
          <w:ins w:id="884" w:author="Pound, Sharon Sweetser" w:date="2017-01-22T10:46:00Z"/>
          <w:rFonts w:ascii="Arial" w:hAnsi="Arial" w:cs="Arial"/>
          <w:b/>
          <w:sz w:val="22"/>
          <w:szCs w:val="22"/>
        </w:rPr>
      </w:pPr>
      <w:ins w:id="885" w:author="Pound, Sharon Sweetser" w:date="2017-01-22T10:46:00Z">
        <w:r>
          <w:rPr>
            <w:rFonts w:ascii="Arial" w:hAnsi="Arial" w:cs="Arial"/>
            <w:b/>
            <w:sz w:val="22"/>
            <w:szCs w:val="22"/>
          </w:rPr>
          <w:t>Evaluation citation:</w:t>
        </w:r>
      </w:ins>
    </w:p>
    <w:p w14:paraId="3AC484C7" w14:textId="77777777" w:rsidR="00F54773" w:rsidRPr="00F54773" w:rsidRDefault="00F54773" w:rsidP="00F54773">
      <w:pPr>
        <w:contextualSpacing/>
        <w:rPr>
          <w:ins w:id="886" w:author="Pound, Sharon Sweetser" w:date="2017-01-22T10:46:00Z"/>
          <w:rFonts w:ascii="Arial" w:hAnsi="Arial" w:cs="Arial"/>
          <w:sz w:val="22"/>
          <w:szCs w:val="22"/>
        </w:rPr>
      </w:pPr>
      <w:ins w:id="887" w:author="Pound, Sharon Sweetser" w:date="2017-01-22T10:46:00Z">
        <w:r w:rsidRPr="00F54773">
          <w:rPr>
            <w:rFonts w:ascii="Arial" w:hAnsi="Arial" w:cs="Arial"/>
            <w:sz w:val="22"/>
            <w:szCs w:val="22"/>
          </w:rPr>
          <w:t>Rossi, P.H., Lipsey, M.W., &amp; Freeman, H.E. (2004). Evaluation: A systematic approach. Thousand Oaks, CA: Sage.</w:t>
        </w:r>
      </w:ins>
    </w:p>
    <w:p w14:paraId="20269798" w14:textId="77777777" w:rsidR="00F54773" w:rsidRPr="00F54773" w:rsidRDefault="00F54773" w:rsidP="00F54773">
      <w:pPr>
        <w:contextualSpacing/>
        <w:rPr>
          <w:ins w:id="888" w:author="Pound, Sharon Sweetser" w:date="2017-01-22T10:46:00Z"/>
          <w:rFonts w:ascii="Arial" w:hAnsi="Arial" w:cs="Arial"/>
          <w:sz w:val="22"/>
          <w:szCs w:val="22"/>
        </w:rPr>
      </w:pPr>
    </w:p>
    <w:p w14:paraId="145CC81F" w14:textId="42E925DD" w:rsidR="00F54773" w:rsidRDefault="00960928">
      <w:pPr>
        <w:contextualSpacing/>
        <w:rPr>
          <w:ins w:id="889" w:author="Pound, Sharon Sweetser" w:date="2017-01-22T10:59:00Z"/>
          <w:rFonts w:ascii="Arial" w:hAnsi="Arial" w:cs="Arial"/>
          <w:b/>
          <w:sz w:val="22"/>
          <w:szCs w:val="22"/>
        </w:rPr>
      </w:pPr>
      <w:ins w:id="890" w:author="Pound, Sharon Sweetser" w:date="2017-01-22T10:59:00Z">
        <w:r>
          <w:rPr>
            <w:rFonts w:ascii="Arial" w:hAnsi="Arial" w:cs="Arial"/>
            <w:b/>
            <w:sz w:val="22"/>
            <w:szCs w:val="22"/>
          </w:rPr>
          <w:t>Moulton’s Prior NSF citations:</w:t>
        </w:r>
      </w:ins>
    </w:p>
    <w:p w14:paraId="628A3CBD" w14:textId="77777777" w:rsidR="00960928" w:rsidRPr="00394FB2" w:rsidRDefault="00960928" w:rsidP="00960928">
      <w:pPr>
        <w:ind w:left="720" w:hanging="720"/>
        <w:contextualSpacing/>
        <w:rPr>
          <w:ins w:id="891" w:author="Pound, Sharon Sweetser" w:date="2017-01-22T11:00:00Z"/>
          <w:rFonts w:ascii="Arial" w:hAnsi="Arial" w:cs="Arial"/>
          <w:sz w:val="22"/>
          <w:szCs w:val="22"/>
        </w:rPr>
      </w:pPr>
      <w:ins w:id="892" w:author="Pound, Sharon Sweetser" w:date="2017-01-22T11:00:00Z">
        <w:r w:rsidRPr="00394FB2">
          <w:rPr>
            <w:rFonts w:ascii="Arial" w:hAnsi="Arial" w:cs="Arial"/>
            <w:sz w:val="22"/>
            <w:szCs w:val="22"/>
          </w:rPr>
          <w:t>BOOKS (2)</w:t>
        </w:r>
      </w:ins>
    </w:p>
    <w:p w14:paraId="6C4916C5" w14:textId="77777777" w:rsidR="00960928" w:rsidRPr="00394FB2" w:rsidRDefault="00960928" w:rsidP="00960928">
      <w:pPr>
        <w:ind w:left="720" w:hanging="720"/>
        <w:contextualSpacing/>
        <w:rPr>
          <w:ins w:id="893" w:author="Pound, Sharon Sweetser" w:date="2017-01-22T11:00:00Z"/>
          <w:rFonts w:ascii="Arial" w:hAnsi="Arial" w:cs="Arial"/>
          <w:sz w:val="22"/>
          <w:szCs w:val="22"/>
        </w:rPr>
      </w:pPr>
      <w:ins w:id="894" w:author="Pound, Sharon Sweetser" w:date="2017-01-22T11:00:00Z">
        <w:r w:rsidRPr="00394FB2">
          <w:rPr>
            <w:rFonts w:ascii="Arial" w:hAnsi="Arial" w:cs="Arial"/>
            <w:sz w:val="22"/>
            <w:szCs w:val="22"/>
          </w:rPr>
          <w:t>Courtney, G.W. 2011. "Way cool Mountain Midges". Editor(s): J. Li &amp; M. Barbour. Wading for Bugs: Exploring Streams with the Experts. Oregon State University Press, Corvallis.</w:t>
        </w:r>
      </w:ins>
    </w:p>
    <w:p w14:paraId="4AFB63ED" w14:textId="77777777" w:rsidR="00960928" w:rsidRPr="00394FB2" w:rsidRDefault="00960928" w:rsidP="00960928">
      <w:pPr>
        <w:ind w:left="720" w:hanging="720"/>
        <w:contextualSpacing/>
        <w:rPr>
          <w:ins w:id="895" w:author="Pound, Sharon Sweetser" w:date="2017-01-22T11:00:00Z"/>
          <w:rFonts w:ascii="Arial" w:hAnsi="Arial" w:cs="Arial"/>
          <w:sz w:val="22"/>
          <w:szCs w:val="22"/>
        </w:rPr>
      </w:pPr>
      <w:ins w:id="896" w:author="Pound, Sharon Sweetser" w:date="2017-01-22T11:00:00Z">
        <w:r w:rsidRPr="00394FB2">
          <w:rPr>
            <w:rFonts w:ascii="Arial" w:hAnsi="Arial" w:cs="Arial"/>
            <w:sz w:val="22"/>
            <w:szCs w:val="22"/>
          </w:rPr>
          <w:t>Gullan, P.J. &amp; P. S. Cranston (2014). The Insects: An Outline of Entomology 5th. Wiley-Blackwell. ISBN: 978-1-118-84615-5.</w:t>
        </w:r>
      </w:ins>
    </w:p>
    <w:p w14:paraId="2935455A" w14:textId="77777777" w:rsidR="00960928" w:rsidRPr="00394FB2" w:rsidRDefault="00960928" w:rsidP="00960928">
      <w:pPr>
        <w:ind w:left="720" w:hanging="720"/>
        <w:contextualSpacing/>
        <w:rPr>
          <w:ins w:id="897" w:author="Pound, Sharon Sweetser" w:date="2017-01-22T11:00:00Z"/>
          <w:rFonts w:ascii="Arial" w:hAnsi="Arial" w:cs="Arial"/>
          <w:sz w:val="22"/>
          <w:szCs w:val="22"/>
        </w:rPr>
      </w:pPr>
    </w:p>
    <w:p w14:paraId="7BB267C1" w14:textId="77777777" w:rsidR="00960928" w:rsidRPr="00394FB2" w:rsidRDefault="00960928" w:rsidP="00960928">
      <w:pPr>
        <w:ind w:left="720" w:hanging="720"/>
        <w:contextualSpacing/>
        <w:rPr>
          <w:ins w:id="898" w:author="Pound, Sharon Sweetser" w:date="2017-01-22T11:00:00Z"/>
          <w:rFonts w:ascii="Arial" w:hAnsi="Arial" w:cs="Arial"/>
          <w:sz w:val="22"/>
          <w:szCs w:val="22"/>
        </w:rPr>
      </w:pPr>
      <w:ins w:id="899" w:author="Pound, Sharon Sweetser" w:date="2017-01-22T11:00:00Z">
        <w:r w:rsidRPr="00394FB2">
          <w:rPr>
            <w:rFonts w:ascii="Arial" w:hAnsi="Arial" w:cs="Arial"/>
            <w:sz w:val="22"/>
            <w:szCs w:val="22"/>
          </w:rPr>
          <w:t>BOOK CHAPTERS (7)</w:t>
        </w:r>
      </w:ins>
    </w:p>
    <w:p w14:paraId="0643640F" w14:textId="77777777" w:rsidR="00960928" w:rsidRPr="00394FB2" w:rsidRDefault="00960928" w:rsidP="00960928">
      <w:pPr>
        <w:ind w:left="720" w:hanging="720"/>
        <w:contextualSpacing/>
        <w:rPr>
          <w:ins w:id="900" w:author="Pound, Sharon Sweetser" w:date="2017-01-22T11:00:00Z"/>
          <w:rFonts w:ascii="Arial" w:hAnsi="Arial" w:cs="Arial"/>
          <w:sz w:val="22"/>
          <w:szCs w:val="22"/>
        </w:rPr>
      </w:pPr>
      <w:ins w:id="901" w:author="Pound, Sharon Sweetser" w:date="2017-01-22T11:00:00Z">
        <w:r w:rsidRPr="00394FB2">
          <w:rPr>
            <w:rFonts w:ascii="Arial" w:hAnsi="Arial" w:cs="Arial"/>
            <w:sz w:val="22"/>
            <w:szCs w:val="22"/>
          </w:rPr>
          <w:t>Courtney, G.W. &amp; P.S. Cranston. 2015. Section VIII: Phylum Arthropoda – Subphylum Hexapoda. 40. Diptera. pp. 1043-1058 In J.H. Thorp, D.C. Rogers, &amp; K. Tockner (editors). Thorp and Covich’s Freshwater Invertebrates Volume I: Ecology and General Biology.</w:t>
        </w:r>
      </w:ins>
    </w:p>
    <w:p w14:paraId="62623A2F" w14:textId="77777777" w:rsidR="00960928" w:rsidRPr="00394FB2" w:rsidRDefault="00960928" w:rsidP="00960928">
      <w:pPr>
        <w:ind w:left="720" w:hanging="720"/>
        <w:contextualSpacing/>
        <w:rPr>
          <w:ins w:id="902" w:author="Pound, Sharon Sweetser" w:date="2017-01-22T11:00:00Z"/>
          <w:rFonts w:ascii="Arial" w:hAnsi="Arial" w:cs="Arial"/>
          <w:sz w:val="22"/>
          <w:szCs w:val="22"/>
        </w:rPr>
      </w:pPr>
      <w:ins w:id="903" w:author="Pound, Sharon Sweetser" w:date="2017-01-22T11:00:00Z">
        <w:r w:rsidRPr="00394FB2">
          <w:rPr>
            <w:rFonts w:ascii="Arial" w:hAnsi="Arial" w:cs="Arial"/>
            <w:sz w:val="22"/>
            <w:szCs w:val="22"/>
          </w:rPr>
          <w:t xml:space="preserve">Courtney, G.W., T. Pape, J.H. Skevington &amp; B.J. Sinclair. Biodiversity of Diptera. In R.G. Foottit &amp; P.H. Adler (editors). Insect Biodiversity: Science and Society. Second Edition. John Wiley &amp; Sons, Chichester, UK. [in review]. </w:t>
        </w:r>
      </w:ins>
    </w:p>
    <w:p w14:paraId="6D5F19C1" w14:textId="77777777" w:rsidR="00960928" w:rsidRPr="00394FB2" w:rsidRDefault="00960928" w:rsidP="00960928">
      <w:pPr>
        <w:ind w:left="720" w:hanging="720"/>
        <w:contextualSpacing/>
        <w:rPr>
          <w:ins w:id="904" w:author="Pound, Sharon Sweetser" w:date="2017-01-22T11:00:00Z"/>
          <w:rFonts w:ascii="Arial" w:hAnsi="Arial" w:cs="Arial"/>
          <w:sz w:val="22"/>
          <w:szCs w:val="22"/>
        </w:rPr>
      </w:pPr>
      <w:ins w:id="905" w:author="Pound, Sharon Sweetser" w:date="2017-01-22T11:00:00Z">
        <w:r w:rsidRPr="00394FB2">
          <w:rPr>
            <w:rFonts w:ascii="Arial" w:hAnsi="Arial" w:cs="Arial"/>
            <w:sz w:val="22"/>
            <w:szCs w:val="22"/>
          </w:rPr>
          <w:t>Courtney, G.W. 2016. 16. Blephariceridae (Net-winged Midges or Torrent Midges). In A. Kirk-Spriggs &amp; B. Sinclair (editors). Manual of Afrotropical Diptera. South African National Biodiversity Institute. Pretoria, South Africa.</w:t>
        </w:r>
      </w:ins>
    </w:p>
    <w:p w14:paraId="746BE48A" w14:textId="77777777" w:rsidR="00960928" w:rsidRPr="00394FB2" w:rsidRDefault="00960928" w:rsidP="00960928">
      <w:pPr>
        <w:ind w:left="720" w:hanging="720"/>
        <w:contextualSpacing/>
        <w:rPr>
          <w:ins w:id="906" w:author="Pound, Sharon Sweetser" w:date="2017-01-22T11:00:00Z"/>
          <w:rFonts w:ascii="Arial" w:hAnsi="Arial" w:cs="Arial"/>
          <w:sz w:val="22"/>
          <w:szCs w:val="22"/>
        </w:rPr>
      </w:pPr>
      <w:ins w:id="907" w:author="Pound, Sharon Sweetser" w:date="2017-01-22T11:00:00Z">
        <w:r w:rsidRPr="00394FB2">
          <w:rPr>
            <w:rFonts w:ascii="Arial" w:hAnsi="Arial" w:cs="Arial"/>
            <w:sz w:val="22"/>
            <w:szCs w:val="22"/>
          </w:rPr>
          <w:lastRenderedPageBreak/>
          <w:t>Fasbender, A.  2016. 27. Ptychopteridae (Phantom Crane Flies or Fold-winged Crane Flies). In A. Kirk-Spriggs &amp; B. Sinclair (editors). Manual of Afrotropical Diptera.  South African National Biodiversity Institute.</w:t>
        </w:r>
      </w:ins>
    </w:p>
    <w:p w14:paraId="6A2B83D5" w14:textId="77777777" w:rsidR="00960928" w:rsidRPr="00394FB2" w:rsidRDefault="00960928" w:rsidP="00960928">
      <w:pPr>
        <w:ind w:left="720" w:hanging="720"/>
        <w:contextualSpacing/>
        <w:rPr>
          <w:ins w:id="908" w:author="Pound, Sharon Sweetser" w:date="2017-01-22T11:00:00Z"/>
          <w:rFonts w:ascii="Arial" w:hAnsi="Arial" w:cs="Arial"/>
          <w:sz w:val="22"/>
          <w:szCs w:val="22"/>
        </w:rPr>
      </w:pPr>
      <w:ins w:id="909" w:author="Pound, Sharon Sweetser" w:date="2017-01-22T11:00:00Z">
        <w:r w:rsidRPr="00394FB2">
          <w:rPr>
            <w:rFonts w:ascii="Arial" w:hAnsi="Arial" w:cs="Arial"/>
            <w:sz w:val="22"/>
            <w:szCs w:val="22"/>
          </w:rPr>
          <w:t xml:space="preserve">Madriz, R.I. (2015). 15. Tanyderidae (Primitive Crane Flies). In A. H. Kirk-Spriggs and B. J. Sinclair (editors).  Manual of Afrotropical Diptera. South African National Biodiversity Institute.  Pretoria, South Africa. </w:t>
        </w:r>
      </w:ins>
    </w:p>
    <w:p w14:paraId="226D6C68" w14:textId="77777777" w:rsidR="00960928" w:rsidRPr="00394FB2" w:rsidRDefault="00960928" w:rsidP="00960928">
      <w:pPr>
        <w:ind w:left="720" w:hanging="720"/>
        <w:contextualSpacing/>
        <w:rPr>
          <w:ins w:id="910" w:author="Pound, Sharon Sweetser" w:date="2017-01-22T11:00:00Z"/>
          <w:rFonts w:ascii="Arial" w:hAnsi="Arial" w:cs="Arial"/>
          <w:sz w:val="22"/>
          <w:szCs w:val="22"/>
        </w:rPr>
      </w:pPr>
      <w:ins w:id="911" w:author="Pound, Sharon Sweetser" w:date="2017-01-22T11:00:00Z">
        <w:r w:rsidRPr="00394FB2">
          <w:rPr>
            <w:rFonts w:ascii="Arial" w:hAnsi="Arial" w:cs="Arial"/>
            <w:sz w:val="22"/>
            <w:szCs w:val="22"/>
          </w:rPr>
          <w:t>Marshall, S.A. &amp; G.W. Courtney. 2015. Diptera. In C. Griffiths (editor). Field Guide to Freshwater Life in Southern Africa.  Random House/Struik (Field Guide Series).</w:t>
        </w:r>
      </w:ins>
    </w:p>
    <w:p w14:paraId="5AE48614" w14:textId="77777777" w:rsidR="00960928" w:rsidRPr="00394FB2" w:rsidRDefault="00960928" w:rsidP="00960928">
      <w:pPr>
        <w:ind w:left="720" w:hanging="720"/>
        <w:contextualSpacing/>
        <w:rPr>
          <w:ins w:id="912" w:author="Pound, Sharon Sweetser" w:date="2017-01-22T11:00:00Z"/>
          <w:rFonts w:ascii="Arial" w:hAnsi="Arial" w:cs="Arial"/>
          <w:sz w:val="22"/>
          <w:szCs w:val="22"/>
        </w:rPr>
      </w:pPr>
      <w:ins w:id="913" w:author="Pound, Sharon Sweetser" w:date="2017-01-22T11:00:00Z">
        <w:r w:rsidRPr="00394FB2">
          <w:rPr>
            <w:rFonts w:ascii="Arial" w:hAnsi="Arial" w:cs="Arial"/>
            <w:sz w:val="22"/>
            <w:szCs w:val="22"/>
          </w:rPr>
          <w:t>Sinclair, B.J. (2015). 33. Thaumaleidae (seepage midges or trickle midges). In A. H. Kirk-Spriggs &amp; B. J. Sinclair (editors).  Manual of Afrotropical Diptera. South African National Biodiversity Institute.  Pretoria, South Africa.</w:t>
        </w:r>
      </w:ins>
    </w:p>
    <w:p w14:paraId="0BF8A53B" w14:textId="77777777" w:rsidR="00960928" w:rsidRPr="00394FB2" w:rsidRDefault="00960928" w:rsidP="00960928">
      <w:pPr>
        <w:ind w:left="720" w:hanging="720"/>
        <w:contextualSpacing/>
        <w:rPr>
          <w:ins w:id="914" w:author="Pound, Sharon Sweetser" w:date="2017-01-22T11:00:00Z"/>
          <w:rFonts w:ascii="Arial" w:hAnsi="Arial" w:cs="Arial"/>
          <w:sz w:val="22"/>
          <w:szCs w:val="22"/>
        </w:rPr>
      </w:pPr>
    </w:p>
    <w:p w14:paraId="5CE7747D" w14:textId="77777777" w:rsidR="00960928" w:rsidRPr="00394FB2" w:rsidRDefault="00960928" w:rsidP="00960928">
      <w:pPr>
        <w:ind w:left="720" w:hanging="720"/>
        <w:contextualSpacing/>
        <w:rPr>
          <w:ins w:id="915" w:author="Pound, Sharon Sweetser" w:date="2017-01-22T11:00:00Z"/>
          <w:rFonts w:ascii="Arial" w:hAnsi="Arial" w:cs="Arial"/>
          <w:sz w:val="22"/>
          <w:szCs w:val="22"/>
        </w:rPr>
      </w:pPr>
      <w:ins w:id="916" w:author="Pound, Sharon Sweetser" w:date="2017-01-22T11:00:00Z">
        <w:r w:rsidRPr="00394FB2">
          <w:rPr>
            <w:rFonts w:ascii="Arial" w:hAnsi="Arial" w:cs="Arial"/>
            <w:sz w:val="22"/>
            <w:szCs w:val="22"/>
          </w:rPr>
          <w:t>THESES/DISSERTATIONS (4)</w:t>
        </w:r>
      </w:ins>
    </w:p>
    <w:p w14:paraId="366CD81F" w14:textId="77777777" w:rsidR="00960928" w:rsidRPr="00394FB2" w:rsidRDefault="00960928" w:rsidP="00960928">
      <w:pPr>
        <w:ind w:left="720" w:hanging="720"/>
        <w:contextualSpacing/>
        <w:rPr>
          <w:ins w:id="917" w:author="Pound, Sharon Sweetser" w:date="2017-01-22T11:00:00Z"/>
          <w:rFonts w:ascii="Arial" w:hAnsi="Arial" w:cs="Arial"/>
          <w:sz w:val="22"/>
          <w:szCs w:val="22"/>
        </w:rPr>
      </w:pPr>
      <w:ins w:id="918" w:author="Pound, Sharon Sweetser" w:date="2017-01-22T11:00:00Z">
        <w:r w:rsidRPr="00394FB2">
          <w:rPr>
            <w:rFonts w:ascii="Arial" w:hAnsi="Arial" w:cs="Arial"/>
            <w:sz w:val="22"/>
            <w:szCs w:val="22"/>
          </w:rPr>
          <w:t>Fassbender, A.A. 2014. Phylogeny and diversity of the phantom crane flies (Diptera: Ptychopteridae). Ph.D. Dissertation. Iowa State University, Ames, Iowa. 867 pp.</w:t>
        </w:r>
      </w:ins>
    </w:p>
    <w:p w14:paraId="08ABE8A5" w14:textId="77777777" w:rsidR="00960928" w:rsidRPr="00394FB2" w:rsidRDefault="00960928" w:rsidP="00960928">
      <w:pPr>
        <w:ind w:left="720" w:hanging="720"/>
        <w:contextualSpacing/>
        <w:rPr>
          <w:ins w:id="919" w:author="Pound, Sharon Sweetser" w:date="2017-01-22T11:00:00Z"/>
          <w:rFonts w:ascii="Arial" w:hAnsi="Arial" w:cs="Arial"/>
          <w:sz w:val="22"/>
          <w:szCs w:val="22"/>
        </w:rPr>
      </w:pPr>
      <w:ins w:id="920" w:author="Pound, Sharon Sweetser" w:date="2017-01-22T11:00:00Z">
        <w:r w:rsidRPr="00394FB2">
          <w:rPr>
            <w:rFonts w:ascii="Arial" w:hAnsi="Arial" w:cs="Arial"/>
            <w:sz w:val="22"/>
            <w:szCs w:val="22"/>
          </w:rPr>
          <w:t>Gleason, K.L. 2012. Cytogenetic biodiversity in the Simulium johannseni species group (Diptera: Simuliidae). M. S. Thesis. Clemson University, Clemson, South Carolina. 73 pp.</w:t>
        </w:r>
      </w:ins>
    </w:p>
    <w:p w14:paraId="4608AB14" w14:textId="77777777" w:rsidR="00960928" w:rsidRPr="00394FB2" w:rsidRDefault="00960928" w:rsidP="00960928">
      <w:pPr>
        <w:ind w:left="720" w:hanging="720"/>
        <w:contextualSpacing/>
        <w:rPr>
          <w:ins w:id="921" w:author="Pound, Sharon Sweetser" w:date="2017-01-22T11:00:00Z"/>
          <w:rFonts w:ascii="Arial" w:hAnsi="Arial" w:cs="Arial"/>
          <w:sz w:val="22"/>
          <w:szCs w:val="22"/>
        </w:rPr>
      </w:pPr>
      <w:ins w:id="922" w:author="Pound, Sharon Sweetser" w:date="2017-01-22T11:00:00Z">
        <w:r w:rsidRPr="00394FB2">
          <w:rPr>
            <w:rFonts w:ascii="Arial" w:hAnsi="Arial" w:cs="Arial"/>
            <w:sz w:val="22"/>
            <w:szCs w:val="22"/>
          </w:rPr>
          <w:t>Pivar, R.J. 2015. Morphological and molecular systematics of Nearctic and World Thaumaleidae (Diptera). M. S. Thesis. University of Tennessee, Knoxville, Tennessee. ??? pp.</w:t>
        </w:r>
      </w:ins>
    </w:p>
    <w:p w14:paraId="5597ED64" w14:textId="77777777" w:rsidR="00960928" w:rsidRPr="00394FB2" w:rsidRDefault="00960928" w:rsidP="00960928">
      <w:pPr>
        <w:ind w:left="720" w:hanging="720"/>
        <w:contextualSpacing/>
        <w:rPr>
          <w:ins w:id="923" w:author="Pound, Sharon Sweetser" w:date="2017-01-22T11:00:00Z"/>
          <w:rFonts w:ascii="Arial" w:hAnsi="Arial" w:cs="Arial"/>
          <w:sz w:val="22"/>
          <w:szCs w:val="22"/>
        </w:rPr>
      </w:pPr>
      <w:ins w:id="924" w:author="Pound, Sharon Sweetser" w:date="2017-01-22T11:00:00Z">
        <w:r w:rsidRPr="00394FB2">
          <w:rPr>
            <w:rFonts w:ascii="Arial" w:hAnsi="Arial" w:cs="Arial"/>
            <w:sz w:val="22"/>
            <w:szCs w:val="22"/>
          </w:rPr>
          <w:t>Swanson, D.A. 2012. Ecology and phylogeny of the biting-midge genus Culicoides (Diptera: Ceratopogonidae). Ph.D. Dissertation. Clemson University, Clemson, South Carolina.  182 pp.</w:t>
        </w:r>
      </w:ins>
    </w:p>
    <w:p w14:paraId="407AE7F9" w14:textId="77777777" w:rsidR="00960928" w:rsidRPr="00394FB2" w:rsidRDefault="00960928" w:rsidP="00960928">
      <w:pPr>
        <w:ind w:left="720" w:hanging="720"/>
        <w:contextualSpacing/>
        <w:rPr>
          <w:ins w:id="925" w:author="Pound, Sharon Sweetser" w:date="2017-01-22T11:00:00Z"/>
          <w:rFonts w:ascii="Arial" w:hAnsi="Arial" w:cs="Arial"/>
          <w:sz w:val="22"/>
          <w:szCs w:val="22"/>
        </w:rPr>
      </w:pPr>
    </w:p>
    <w:p w14:paraId="462222B5" w14:textId="77777777" w:rsidR="00960928" w:rsidRPr="00394FB2" w:rsidRDefault="00960928" w:rsidP="00960928">
      <w:pPr>
        <w:ind w:left="720" w:hanging="720"/>
        <w:contextualSpacing/>
        <w:rPr>
          <w:ins w:id="926" w:author="Pound, Sharon Sweetser" w:date="2017-01-22T11:00:00Z"/>
          <w:rFonts w:ascii="Arial" w:hAnsi="Arial" w:cs="Arial"/>
          <w:sz w:val="22"/>
          <w:szCs w:val="22"/>
        </w:rPr>
      </w:pPr>
      <w:ins w:id="927" w:author="Pound, Sharon Sweetser" w:date="2017-01-22T11:00:00Z">
        <w:r w:rsidRPr="00394FB2">
          <w:rPr>
            <w:rFonts w:ascii="Arial" w:hAnsi="Arial" w:cs="Arial"/>
            <w:sz w:val="22"/>
            <w:szCs w:val="22"/>
          </w:rPr>
          <w:t>REFEREED JOURNAL ARTICLES</w:t>
        </w:r>
      </w:ins>
    </w:p>
    <w:p w14:paraId="269A5F22" w14:textId="77777777" w:rsidR="00960928" w:rsidRPr="00394FB2" w:rsidRDefault="00960928" w:rsidP="00960928">
      <w:pPr>
        <w:ind w:left="720" w:hanging="720"/>
        <w:contextualSpacing/>
        <w:rPr>
          <w:ins w:id="928" w:author="Pound, Sharon Sweetser" w:date="2017-01-22T11:00:00Z"/>
          <w:rFonts w:ascii="Arial" w:hAnsi="Arial" w:cs="Arial"/>
          <w:sz w:val="22"/>
          <w:szCs w:val="22"/>
        </w:rPr>
      </w:pPr>
      <w:ins w:id="929" w:author="Pound, Sharon Sweetser" w:date="2017-01-22T11:00:00Z">
        <w:r w:rsidRPr="00394FB2">
          <w:rPr>
            <w:rFonts w:ascii="Arial" w:hAnsi="Arial" w:cs="Arial"/>
            <w:sz w:val="22"/>
            <w:szCs w:val="22"/>
          </w:rPr>
          <w:t>Published (46)</w:t>
        </w:r>
      </w:ins>
    </w:p>
    <w:p w14:paraId="0B406BFA" w14:textId="77777777" w:rsidR="00960928" w:rsidRPr="00394FB2" w:rsidRDefault="00960928" w:rsidP="00960928">
      <w:pPr>
        <w:ind w:left="720" w:hanging="720"/>
        <w:contextualSpacing/>
        <w:rPr>
          <w:ins w:id="930" w:author="Pound, Sharon Sweetser" w:date="2017-01-22T11:00:00Z"/>
          <w:rFonts w:ascii="Arial" w:hAnsi="Arial" w:cs="Arial"/>
          <w:sz w:val="22"/>
          <w:szCs w:val="22"/>
        </w:rPr>
      </w:pPr>
      <w:ins w:id="931" w:author="Pound, Sharon Sweetser" w:date="2017-01-22T11:00:00Z">
        <w:r w:rsidRPr="00394FB2">
          <w:rPr>
            <w:rFonts w:ascii="Arial" w:hAnsi="Arial" w:cs="Arial"/>
            <w:sz w:val="22"/>
            <w:szCs w:val="22"/>
          </w:rPr>
          <w:t>1.</w:t>
        </w:r>
        <w:r w:rsidRPr="00394FB2">
          <w:rPr>
            <w:rFonts w:ascii="Arial" w:hAnsi="Arial" w:cs="Arial"/>
            <w:sz w:val="22"/>
            <w:szCs w:val="22"/>
          </w:rPr>
          <w:tab/>
          <w:t>Adler, P.H., Y.T. Huang &amp; H. Takaoka. 2012. Nearctic-Palearctic relationships of black flies (Diptera: Simuliidae): chromosomal and morphological evidence for the Prosimulium magnum species group in Japan. Journal of Natural History 46:1467-1475.</w:t>
        </w:r>
      </w:ins>
    </w:p>
    <w:p w14:paraId="417B1A61" w14:textId="77777777" w:rsidR="00960928" w:rsidRPr="00394FB2" w:rsidRDefault="00960928" w:rsidP="00960928">
      <w:pPr>
        <w:ind w:left="720" w:hanging="720"/>
        <w:contextualSpacing/>
        <w:rPr>
          <w:ins w:id="932" w:author="Pound, Sharon Sweetser" w:date="2017-01-22T11:00:00Z"/>
          <w:rFonts w:ascii="Arial" w:hAnsi="Arial" w:cs="Arial"/>
          <w:sz w:val="22"/>
          <w:szCs w:val="22"/>
        </w:rPr>
      </w:pPr>
      <w:ins w:id="933" w:author="Pound, Sharon Sweetser" w:date="2017-01-22T11:00:00Z">
        <w:r w:rsidRPr="00394FB2">
          <w:rPr>
            <w:rFonts w:ascii="Arial" w:hAnsi="Arial" w:cs="Arial"/>
            <w:sz w:val="22"/>
            <w:szCs w:val="22"/>
          </w:rPr>
          <w:t>2.</w:t>
        </w:r>
        <w:r w:rsidRPr="00394FB2">
          <w:rPr>
            <w:rFonts w:ascii="Arial" w:hAnsi="Arial" w:cs="Arial"/>
            <w:sz w:val="22"/>
            <w:szCs w:val="22"/>
          </w:rPr>
          <w:tab/>
          <w:t>Adler, P.H., Y.T. Huang, W.K. Reeves, S.K. Kim, Y. Otsuka &amp; H. Takaoka. 2013. Macrogenomic evidence for the origin of the black fly Simulium suzukii (Diptera: Simuliidae) on Okinawa Island, Japan. PLOS ONE 8(8): e70765. doi:10.1371/journal.pone.0070765.</w:t>
        </w:r>
      </w:ins>
    </w:p>
    <w:p w14:paraId="2AAFDCCC" w14:textId="77777777" w:rsidR="00960928" w:rsidRPr="00394FB2" w:rsidRDefault="00960928" w:rsidP="00960928">
      <w:pPr>
        <w:ind w:left="720" w:hanging="720"/>
        <w:contextualSpacing/>
        <w:rPr>
          <w:ins w:id="934" w:author="Pound, Sharon Sweetser" w:date="2017-01-22T11:00:00Z"/>
          <w:rFonts w:ascii="Arial" w:hAnsi="Arial" w:cs="Arial"/>
          <w:sz w:val="22"/>
          <w:szCs w:val="22"/>
        </w:rPr>
      </w:pPr>
      <w:ins w:id="935" w:author="Pound, Sharon Sweetser" w:date="2017-01-22T11:00:00Z">
        <w:r w:rsidRPr="00394FB2">
          <w:rPr>
            <w:rFonts w:ascii="Arial" w:hAnsi="Arial" w:cs="Arial"/>
            <w:sz w:val="22"/>
            <w:szCs w:val="22"/>
          </w:rPr>
          <w:t>3.</w:t>
        </w:r>
        <w:r w:rsidRPr="00394FB2">
          <w:rPr>
            <w:rFonts w:ascii="Arial" w:hAnsi="Arial" w:cs="Arial"/>
            <w:sz w:val="22"/>
            <w:szCs w:val="22"/>
          </w:rPr>
          <w:tab/>
          <w:t>Adler, P.H. &amp; G. Seitz. 2014. Chromosomal characteristics and evolutionary relationships of the Palearctic black fly Simulium carthusiense (Diptera: Simuliidae). European Journal of Entomology 111: 469-474.</w:t>
        </w:r>
      </w:ins>
    </w:p>
    <w:p w14:paraId="37B6449E" w14:textId="77777777" w:rsidR="00960928" w:rsidRPr="00394FB2" w:rsidRDefault="00960928" w:rsidP="00960928">
      <w:pPr>
        <w:ind w:left="720" w:hanging="720"/>
        <w:contextualSpacing/>
        <w:rPr>
          <w:ins w:id="936" w:author="Pound, Sharon Sweetser" w:date="2017-01-22T11:00:00Z"/>
          <w:rFonts w:ascii="Arial" w:hAnsi="Arial" w:cs="Arial"/>
          <w:sz w:val="22"/>
          <w:szCs w:val="22"/>
        </w:rPr>
      </w:pPr>
      <w:ins w:id="937" w:author="Pound, Sharon Sweetser" w:date="2017-01-22T11:00:00Z">
        <w:r w:rsidRPr="00394FB2">
          <w:rPr>
            <w:rFonts w:ascii="Arial" w:hAnsi="Arial" w:cs="Arial"/>
            <w:sz w:val="22"/>
            <w:szCs w:val="22"/>
          </w:rPr>
          <w:t>4.</w:t>
        </w:r>
        <w:r w:rsidRPr="00394FB2">
          <w:rPr>
            <w:rFonts w:ascii="Arial" w:hAnsi="Arial" w:cs="Arial"/>
            <w:sz w:val="22"/>
            <w:szCs w:val="22"/>
          </w:rPr>
          <w:tab/>
          <w:t>Adler, P.H. &amp; Ü. Şirin. 2014. Cytotaxonomy of the Prosimulium (Diptera: Simuliidae) of Western Asia. Zoological Journal of the Linnean Society 171: 753-768.</w:t>
        </w:r>
      </w:ins>
    </w:p>
    <w:p w14:paraId="66733850" w14:textId="77777777" w:rsidR="00960928" w:rsidRPr="00394FB2" w:rsidRDefault="00960928" w:rsidP="00960928">
      <w:pPr>
        <w:ind w:left="720" w:hanging="720"/>
        <w:contextualSpacing/>
        <w:rPr>
          <w:ins w:id="938" w:author="Pound, Sharon Sweetser" w:date="2017-01-22T11:00:00Z"/>
          <w:rFonts w:ascii="Arial" w:hAnsi="Arial" w:cs="Arial"/>
          <w:sz w:val="22"/>
          <w:szCs w:val="22"/>
        </w:rPr>
      </w:pPr>
      <w:ins w:id="939" w:author="Pound, Sharon Sweetser" w:date="2017-01-22T11:00:00Z">
        <w:r w:rsidRPr="00394FB2">
          <w:rPr>
            <w:rFonts w:ascii="Arial" w:hAnsi="Arial" w:cs="Arial"/>
            <w:sz w:val="22"/>
            <w:szCs w:val="22"/>
          </w:rPr>
          <w:t>5.</w:t>
        </w:r>
        <w:r w:rsidRPr="00394FB2">
          <w:rPr>
            <w:rFonts w:ascii="Arial" w:hAnsi="Arial" w:cs="Arial"/>
            <w:sz w:val="22"/>
            <w:szCs w:val="22"/>
          </w:rPr>
          <w:tab/>
          <w:t>Adler, P.H., M. Cherairia, S.F. Arigue, B. Samraoui &amp; B. Belqat. 2015. Cryptic biodiversity in the cytogenome of bird-biting black flies in North Africa. Medical and Veterinary Entomology 29: 276-289.</w:t>
        </w:r>
      </w:ins>
    </w:p>
    <w:p w14:paraId="6D4449E0" w14:textId="77777777" w:rsidR="00960928" w:rsidRPr="00394FB2" w:rsidRDefault="00960928" w:rsidP="00960928">
      <w:pPr>
        <w:ind w:left="720" w:hanging="720"/>
        <w:contextualSpacing/>
        <w:rPr>
          <w:ins w:id="940" w:author="Pound, Sharon Sweetser" w:date="2017-01-22T11:00:00Z"/>
          <w:rFonts w:ascii="Arial" w:hAnsi="Arial" w:cs="Arial"/>
          <w:sz w:val="22"/>
          <w:szCs w:val="22"/>
        </w:rPr>
      </w:pPr>
      <w:ins w:id="941" w:author="Pound, Sharon Sweetser" w:date="2017-01-22T11:00:00Z">
        <w:r w:rsidRPr="00394FB2">
          <w:rPr>
            <w:rFonts w:ascii="Arial" w:hAnsi="Arial" w:cs="Arial"/>
            <w:sz w:val="22"/>
            <w:szCs w:val="22"/>
          </w:rPr>
          <w:t>6.</w:t>
        </w:r>
        <w:r w:rsidRPr="00394FB2">
          <w:rPr>
            <w:rFonts w:ascii="Arial" w:hAnsi="Arial" w:cs="Arial"/>
            <w:sz w:val="22"/>
            <w:szCs w:val="22"/>
          </w:rPr>
          <w:tab/>
          <w:t>Adler, P.H., A. Inci, A. Yildirim, O. Duzlu, J.W. McCreadie, M. Kúdela, A. Khazeni, T. Brúderová, G. Seitz, H. Takaoka, Y. Otsuka &amp; J. Bass. 2015. Are black flies of the subgenus Wilhelmia (Diptera: Simuliidae) multiple species or a single geographical generalist? Insights from the macrogenome. Biological Journal of the Linnean Society 114: 163-183.</w:t>
        </w:r>
      </w:ins>
    </w:p>
    <w:p w14:paraId="6FD2F708" w14:textId="77777777" w:rsidR="00960928" w:rsidRPr="00394FB2" w:rsidRDefault="00960928" w:rsidP="00960928">
      <w:pPr>
        <w:ind w:left="720" w:hanging="720"/>
        <w:contextualSpacing/>
        <w:rPr>
          <w:ins w:id="942" w:author="Pound, Sharon Sweetser" w:date="2017-01-22T11:00:00Z"/>
          <w:rFonts w:ascii="Arial" w:hAnsi="Arial" w:cs="Arial"/>
          <w:sz w:val="22"/>
          <w:szCs w:val="22"/>
        </w:rPr>
      </w:pPr>
      <w:ins w:id="943" w:author="Pound, Sharon Sweetser" w:date="2017-01-22T11:00:00Z">
        <w:r w:rsidRPr="00394FB2">
          <w:rPr>
            <w:rFonts w:ascii="Arial" w:hAnsi="Arial" w:cs="Arial"/>
            <w:sz w:val="22"/>
            <w:szCs w:val="22"/>
          </w:rPr>
          <w:t>7.</w:t>
        </w:r>
        <w:r w:rsidRPr="00394FB2">
          <w:rPr>
            <w:rFonts w:ascii="Arial" w:hAnsi="Arial" w:cs="Arial"/>
            <w:sz w:val="22"/>
            <w:szCs w:val="22"/>
          </w:rPr>
          <w:tab/>
          <w:t>Adler, P.H. &amp; Ü.D. Şirin. 2015. A new species of black fly in the Prosimulium hirtipes (Fries) group (Diptera: Simuliidae) from Western Turkey. Proceedings of the Entomological Society of Washington 117: 85-94.</w:t>
        </w:r>
      </w:ins>
    </w:p>
    <w:p w14:paraId="0B5BD409" w14:textId="77777777" w:rsidR="00960928" w:rsidRPr="00394FB2" w:rsidRDefault="00960928" w:rsidP="00960928">
      <w:pPr>
        <w:ind w:left="720" w:hanging="720"/>
        <w:contextualSpacing/>
        <w:rPr>
          <w:ins w:id="944" w:author="Pound, Sharon Sweetser" w:date="2017-01-22T11:00:00Z"/>
          <w:rFonts w:ascii="Arial" w:hAnsi="Arial" w:cs="Arial"/>
          <w:sz w:val="22"/>
          <w:szCs w:val="22"/>
        </w:rPr>
      </w:pPr>
      <w:ins w:id="945" w:author="Pound, Sharon Sweetser" w:date="2017-01-22T11:00:00Z">
        <w:r w:rsidRPr="00394FB2">
          <w:rPr>
            <w:rFonts w:ascii="Arial" w:hAnsi="Arial" w:cs="Arial"/>
            <w:sz w:val="22"/>
            <w:szCs w:val="22"/>
          </w:rPr>
          <w:t>8.</w:t>
        </w:r>
        <w:r w:rsidRPr="00394FB2">
          <w:rPr>
            <w:rFonts w:ascii="Arial" w:hAnsi="Arial" w:cs="Arial"/>
            <w:sz w:val="22"/>
            <w:szCs w:val="22"/>
          </w:rPr>
          <w:tab/>
          <w:t>Cherairia, M., P. H. Adler &amp; B. Samraoui. 2014. Biodiversity and bionomics of the black flies (Diptera: Simuliidae) of northeastern Algeria. Zootaxa 3796: 166-174.</w:t>
        </w:r>
      </w:ins>
    </w:p>
    <w:p w14:paraId="5CE226EC" w14:textId="77777777" w:rsidR="00960928" w:rsidRPr="00394FB2" w:rsidRDefault="00960928" w:rsidP="00960928">
      <w:pPr>
        <w:ind w:left="720" w:hanging="720"/>
        <w:contextualSpacing/>
        <w:rPr>
          <w:ins w:id="946" w:author="Pound, Sharon Sweetser" w:date="2017-01-22T11:00:00Z"/>
          <w:rFonts w:ascii="Arial" w:hAnsi="Arial" w:cs="Arial"/>
          <w:sz w:val="22"/>
          <w:szCs w:val="22"/>
        </w:rPr>
      </w:pPr>
      <w:ins w:id="947" w:author="Pound, Sharon Sweetser" w:date="2017-01-22T11:00:00Z">
        <w:r w:rsidRPr="00394FB2">
          <w:rPr>
            <w:rFonts w:ascii="Arial" w:hAnsi="Arial" w:cs="Arial"/>
            <w:sz w:val="22"/>
            <w:szCs w:val="22"/>
          </w:rPr>
          <w:lastRenderedPageBreak/>
          <w:t>9.</w:t>
        </w:r>
        <w:r w:rsidRPr="00394FB2">
          <w:rPr>
            <w:rFonts w:ascii="Arial" w:hAnsi="Arial" w:cs="Arial"/>
            <w:sz w:val="22"/>
            <w:szCs w:val="22"/>
          </w:rPr>
          <w:tab/>
          <w:t xml:space="preserve">Courtney, G.W. 2015. A new genus and species of net-winged midge from Madagascar (Diptera: Blephariceridae: Blepharicerinae). Zootaxa 4052(1): 107–116. </w:t>
        </w:r>
      </w:ins>
    </w:p>
    <w:p w14:paraId="6AFC1AC7" w14:textId="77777777" w:rsidR="00960928" w:rsidRPr="00394FB2" w:rsidRDefault="00960928" w:rsidP="00960928">
      <w:pPr>
        <w:ind w:left="720" w:hanging="720"/>
        <w:contextualSpacing/>
        <w:rPr>
          <w:ins w:id="948" w:author="Pound, Sharon Sweetser" w:date="2017-01-22T11:00:00Z"/>
          <w:rFonts w:ascii="Arial" w:hAnsi="Arial" w:cs="Arial"/>
          <w:sz w:val="22"/>
          <w:szCs w:val="22"/>
        </w:rPr>
      </w:pPr>
      <w:ins w:id="949" w:author="Pound, Sharon Sweetser" w:date="2017-01-22T11:00:00Z">
        <w:r w:rsidRPr="00394FB2">
          <w:rPr>
            <w:rFonts w:ascii="Arial" w:hAnsi="Arial" w:cs="Arial"/>
            <w:sz w:val="22"/>
            <w:szCs w:val="22"/>
          </w:rPr>
          <w:t>10.</w:t>
        </w:r>
        <w:r w:rsidRPr="00394FB2">
          <w:rPr>
            <w:rFonts w:ascii="Arial" w:hAnsi="Arial" w:cs="Arial"/>
            <w:sz w:val="22"/>
            <w:szCs w:val="22"/>
          </w:rPr>
          <w:tab/>
          <w:t>Cranston, P.S. 2012. Some proposed emendations to larval morphology terminology. Chironomus 25: 35-38.</w:t>
        </w:r>
      </w:ins>
    </w:p>
    <w:p w14:paraId="649C2579" w14:textId="77777777" w:rsidR="00960928" w:rsidRPr="00394FB2" w:rsidRDefault="00960928" w:rsidP="00960928">
      <w:pPr>
        <w:ind w:left="720" w:hanging="720"/>
        <w:contextualSpacing/>
        <w:rPr>
          <w:ins w:id="950" w:author="Pound, Sharon Sweetser" w:date="2017-01-22T11:00:00Z"/>
          <w:rFonts w:ascii="Arial" w:hAnsi="Arial" w:cs="Arial"/>
          <w:sz w:val="22"/>
          <w:szCs w:val="22"/>
        </w:rPr>
      </w:pPr>
      <w:ins w:id="951" w:author="Pound, Sharon Sweetser" w:date="2017-01-22T11:00:00Z">
        <w:r w:rsidRPr="00394FB2">
          <w:rPr>
            <w:rFonts w:ascii="Arial" w:hAnsi="Arial" w:cs="Arial"/>
            <w:sz w:val="22"/>
            <w:szCs w:val="22"/>
          </w:rPr>
          <w:t>11.</w:t>
        </w:r>
        <w:r w:rsidRPr="00394FB2">
          <w:rPr>
            <w:rFonts w:ascii="Arial" w:hAnsi="Arial" w:cs="Arial"/>
            <w:sz w:val="22"/>
            <w:szCs w:val="22"/>
          </w:rPr>
          <w:tab/>
          <w:t>Cranston, P.S., Hardy, N.B., Morse, G.E., Puslednik, L. &amp; McCluen, S.R. 2010. When morphology and molecules concur: the 'Gondwanan' midges (Diptera: Chironomidae). Systematic Entomology 35: 636-648.</w:t>
        </w:r>
      </w:ins>
    </w:p>
    <w:p w14:paraId="5556836C" w14:textId="77777777" w:rsidR="00960928" w:rsidRPr="00394FB2" w:rsidRDefault="00960928" w:rsidP="00960928">
      <w:pPr>
        <w:ind w:left="720" w:hanging="720"/>
        <w:contextualSpacing/>
        <w:rPr>
          <w:ins w:id="952" w:author="Pound, Sharon Sweetser" w:date="2017-01-22T11:00:00Z"/>
          <w:rFonts w:ascii="Arial" w:hAnsi="Arial" w:cs="Arial"/>
          <w:sz w:val="22"/>
          <w:szCs w:val="22"/>
        </w:rPr>
      </w:pPr>
      <w:ins w:id="953" w:author="Pound, Sharon Sweetser" w:date="2017-01-22T11:00:00Z">
        <w:r w:rsidRPr="00394FB2">
          <w:rPr>
            <w:rFonts w:ascii="Arial" w:hAnsi="Arial" w:cs="Arial"/>
            <w:sz w:val="22"/>
            <w:szCs w:val="22"/>
          </w:rPr>
          <w:t>12.</w:t>
        </w:r>
        <w:r w:rsidRPr="00394FB2">
          <w:rPr>
            <w:rFonts w:ascii="Arial" w:hAnsi="Arial" w:cs="Arial"/>
            <w:sz w:val="22"/>
            <w:szCs w:val="22"/>
          </w:rPr>
          <w:tab/>
          <w:t>Cranston, P.S. &amp; Krosch, M.N. 2015. DNA sequences and austral taxa indicate generic synonymy of Paratrichocladius Santos-Abreu with Cricotopus Wulp (Diptera: Chironomidae). Systematic Entomology 40(4): 719-732,</w:t>
        </w:r>
      </w:ins>
    </w:p>
    <w:p w14:paraId="72FCB8B9" w14:textId="77777777" w:rsidR="00960928" w:rsidRPr="00394FB2" w:rsidRDefault="00960928" w:rsidP="00960928">
      <w:pPr>
        <w:ind w:left="720" w:hanging="720"/>
        <w:contextualSpacing/>
        <w:rPr>
          <w:ins w:id="954" w:author="Pound, Sharon Sweetser" w:date="2017-01-22T11:00:00Z"/>
          <w:rFonts w:ascii="Arial" w:hAnsi="Arial" w:cs="Arial"/>
          <w:sz w:val="22"/>
          <w:szCs w:val="22"/>
        </w:rPr>
      </w:pPr>
      <w:ins w:id="955" w:author="Pound, Sharon Sweetser" w:date="2017-01-22T11:00:00Z">
        <w:r w:rsidRPr="00394FB2">
          <w:rPr>
            <w:rFonts w:ascii="Arial" w:hAnsi="Arial" w:cs="Arial"/>
            <w:sz w:val="22"/>
            <w:szCs w:val="22"/>
          </w:rPr>
          <w:t>13.</w:t>
        </w:r>
        <w:r w:rsidRPr="00394FB2">
          <w:rPr>
            <w:rFonts w:ascii="Arial" w:hAnsi="Arial" w:cs="Arial"/>
            <w:sz w:val="22"/>
            <w:szCs w:val="22"/>
          </w:rPr>
          <w:tab/>
          <w:t>Cranston, P.S. &amp; Krosch, M.N. 2015. Nomenclatural corrections to Australian species of Cricotopus Wulp (Diptera: Chironomidae).  Zootaxa  3980: 298–300.</w:t>
        </w:r>
      </w:ins>
    </w:p>
    <w:p w14:paraId="64478006" w14:textId="77777777" w:rsidR="00960928" w:rsidRPr="00394FB2" w:rsidRDefault="00960928" w:rsidP="00960928">
      <w:pPr>
        <w:ind w:left="720" w:hanging="720"/>
        <w:contextualSpacing/>
        <w:rPr>
          <w:ins w:id="956" w:author="Pound, Sharon Sweetser" w:date="2017-01-22T11:00:00Z"/>
          <w:rFonts w:ascii="Arial" w:hAnsi="Arial" w:cs="Arial"/>
          <w:sz w:val="22"/>
          <w:szCs w:val="22"/>
        </w:rPr>
      </w:pPr>
      <w:ins w:id="957" w:author="Pound, Sharon Sweetser" w:date="2017-01-22T11:00:00Z">
        <w:r w:rsidRPr="00394FB2">
          <w:rPr>
            <w:rFonts w:ascii="Arial" w:hAnsi="Arial" w:cs="Arial"/>
            <w:sz w:val="22"/>
            <w:szCs w:val="22"/>
          </w:rPr>
          <w:t>14.</w:t>
        </w:r>
        <w:r w:rsidRPr="00394FB2">
          <w:rPr>
            <w:rFonts w:ascii="Arial" w:hAnsi="Arial" w:cs="Arial"/>
            <w:sz w:val="22"/>
            <w:szCs w:val="22"/>
          </w:rPr>
          <w:tab/>
          <w:t>Curler, G.R., &amp; J.K. Moulton. 2010. Descriptions of three new species of Nearctic Psychodidae (Diptera). Zootaxa 2524: 51-62.</w:t>
        </w:r>
      </w:ins>
    </w:p>
    <w:p w14:paraId="260758E6" w14:textId="77777777" w:rsidR="00960928" w:rsidRPr="00394FB2" w:rsidRDefault="00960928" w:rsidP="00960928">
      <w:pPr>
        <w:ind w:left="720" w:hanging="720"/>
        <w:contextualSpacing/>
        <w:rPr>
          <w:ins w:id="958" w:author="Pound, Sharon Sweetser" w:date="2017-01-22T11:00:00Z"/>
          <w:rFonts w:ascii="Arial" w:hAnsi="Arial" w:cs="Arial"/>
          <w:sz w:val="22"/>
          <w:szCs w:val="22"/>
        </w:rPr>
      </w:pPr>
      <w:ins w:id="959" w:author="Pound, Sharon Sweetser" w:date="2017-01-22T11:00:00Z">
        <w:r w:rsidRPr="00394FB2">
          <w:rPr>
            <w:rFonts w:ascii="Arial" w:hAnsi="Arial" w:cs="Arial"/>
            <w:sz w:val="22"/>
            <w:szCs w:val="22"/>
          </w:rPr>
          <w:t>15.</w:t>
        </w:r>
        <w:r w:rsidRPr="00394FB2">
          <w:rPr>
            <w:rFonts w:ascii="Arial" w:hAnsi="Arial" w:cs="Arial"/>
            <w:sz w:val="22"/>
            <w:szCs w:val="22"/>
          </w:rPr>
          <w:tab/>
          <w:t>Curler, G.R. 2011. Records of phlebotomine sand flies (Diptera, Psychodidae, Phlebotominae) with a description of a new species of Sergentomyia. Franca &amp; Parrot from Khao Yai National Park, Thailand. Zootaxa 2806: 60-68.</w:t>
        </w:r>
      </w:ins>
    </w:p>
    <w:p w14:paraId="02EA268E" w14:textId="77777777" w:rsidR="00960928" w:rsidRPr="00394FB2" w:rsidRDefault="00960928" w:rsidP="00960928">
      <w:pPr>
        <w:contextualSpacing/>
        <w:rPr>
          <w:ins w:id="960" w:author="Pound, Sharon Sweetser" w:date="2017-01-22T11:00:00Z"/>
          <w:rFonts w:ascii="Arial" w:hAnsi="Arial" w:cs="Arial"/>
          <w:sz w:val="22"/>
          <w:szCs w:val="22"/>
        </w:rPr>
      </w:pPr>
      <w:ins w:id="961" w:author="Pound, Sharon Sweetser" w:date="2017-01-22T11:00:00Z">
        <w:r w:rsidRPr="00394FB2">
          <w:rPr>
            <w:rFonts w:ascii="Arial" w:hAnsi="Arial" w:cs="Arial"/>
            <w:sz w:val="22"/>
            <w:szCs w:val="22"/>
          </w:rPr>
          <w:t>16.</w:t>
        </w:r>
        <w:r w:rsidRPr="00394FB2">
          <w:rPr>
            <w:rFonts w:ascii="Arial" w:hAnsi="Arial" w:cs="Arial"/>
            <w:sz w:val="22"/>
            <w:szCs w:val="22"/>
          </w:rPr>
          <w:tab/>
          <w:t>Curler, G.R., J.K. Moulton, R.I. Madriz. 2015. Redescription of Aposycorax chilensis (Tonnoir) (Diptera, Psychodidae, Sycoracinae) with the first identification of a blood meal host for the species. Zootaxa 4048(1): 114–126.</w:t>
        </w:r>
      </w:ins>
    </w:p>
    <w:p w14:paraId="6BD5D57F" w14:textId="77777777" w:rsidR="00960928" w:rsidRPr="00394FB2" w:rsidRDefault="00960928" w:rsidP="00960928">
      <w:pPr>
        <w:contextualSpacing/>
        <w:rPr>
          <w:ins w:id="962" w:author="Pound, Sharon Sweetser" w:date="2017-01-22T11:00:00Z"/>
          <w:rFonts w:ascii="Arial" w:hAnsi="Arial" w:cs="Arial"/>
          <w:sz w:val="22"/>
          <w:szCs w:val="22"/>
        </w:rPr>
      </w:pPr>
      <w:ins w:id="963" w:author="Pound, Sharon Sweetser" w:date="2017-01-22T11:00:00Z">
        <w:r w:rsidRPr="00394FB2">
          <w:rPr>
            <w:rFonts w:ascii="Arial" w:hAnsi="Arial" w:cs="Arial"/>
            <w:sz w:val="22"/>
            <w:szCs w:val="22"/>
          </w:rPr>
          <w:t>17.</w:t>
        </w:r>
        <w:r w:rsidRPr="00394FB2">
          <w:rPr>
            <w:rFonts w:ascii="Arial" w:hAnsi="Arial" w:cs="Arial"/>
            <w:sz w:val="22"/>
            <w:szCs w:val="22"/>
          </w:rPr>
          <w:tab/>
          <w:t>Drayson, N., Cranston, P.S. &amp; Krosch, M.N. 2015. Taxonomic review of the chironomid genus Cricotopus v.d. Wulp (Diptera: Chironomidae) from Australia: keys to males, females, pupae and larvae, description of ten new species and comments on Paratrichocladius Santos Abreu. Zootaxa 3919 (1): 1–40.</w:t>
        </w:r>
      </w:ins>
    </w:p>
    <w:p w14:paraId="056C6706" w14:textId="77777777" w:rsidR="00960928" w:rsidRPr="00394FB2" w:rsidRDefault="00960928" w:rsidP="00960928">
      <w:pPr>
        <w:contextualSpacing/>
        <w:rPr>
          <w:ins w:id="964" w:author="Pound, Sharon Sweetser" w:date="2017-01-22T11:00:00Z"/>
          <w:rFonts w:ascii="Arial" w:hAnsi="Arial" w:cs="Arial"/>
          <w:sz w:val="22"/>
          <w:szCs w:val="22"/>
        </w:rPr>
      </w:pPr>
      <w:ins w:id="965" w:author="Pound, Sharon Sweetser" w:date="2017-01-22T11:00:00Z">
        <w:r w:rsidRPr="00394FB2">
          <w:rPr>
            <w:rFonts w:ascii="Arial" w:hAnsi="Arial" w:cs="Arial"/>
            <w:sz w:val="22"/>
            <w:szCs w:val="22"/>
          </w:rPr>
          <w:t>18.</w:t>
        </w:r>
        <w:r w:rsidRPr="00394FB2">
          <w:rPr>
            <w:rFonts w:ascii="Arial" w:hAnsi="Arial" w:cs="Arial"/>
            <w:sz w:val="22"/>
            <w:szCs w:val="22"/>
          </w:rPr>
          <w:tab/>
          <w:t>Farnsworth, E.J., M. Chu, W.J. Kress, A.K. Neill, J. Pickering, G.W. Courtney, J.K. VanDyk, &amp; A.M. Ellison. 2013. Next-generation field guides. Bioscience 63: 891-899.</w:t>
        </w:r>
      </w:ins>
    </w:p>
    <w:p w14:paraId="2AB8FB5E" w14:textId="77777777" w:rsidR="00960928" w:rsidRPr="00394FB2" w:rsidRDefault="00960928" w:rsidP="00960928">
      <w:pPr>
        <w:contextualSpacing/>
        <w:rPr>
          <w:ins w:id="966" w:author="Pound, Sharon Sweetser" w:date="2017-01-22T11:00:00Z"/>
          <w:rFonts w:ascii="Arial" w:hAnsi="Arial" w:cs="Arial"/>
          <w:sz w:val="22"/>
          <w:szCs w:val="22"/>
        </w:rPr>
      </w:pPr>
      <w:ins w:id="967" w:author="Pound, Sharon Sweetser" w:date="2017-01-22T11:00:00Z">
        <w:r w:rsidRPr="00394FB2">
          <w:rPr>
            <w:rFonts w:ascii="Arial" w:hAnsi="Arial" w:cs="Arial"/>
            <w:sz w:val="22"/>
            <w:szCs w:val="22"/>
          </w:rPr>
          <w:t>19.</w:t>
        </w:r>
        <w:r w:rsidRPr="00394FB2">
          <w:rPr>
            <w:rFonts w:ascii="Arial" w:hAnsi="Arial" w:cs="Arial"/>
            <w:sz w:val="22"/>
            <w:szCs w:val="22"/>
          </w:rPr>
          <w:tab/>
          <w:t xml:space="preserve">Fasbender, A. &amp; G.W. Courtney. 2014. Case 3664. Tipula contaminata Linnaeus, 1758 (currently Ptychoptera contaminata; Insecta, Diptera): proposed conservation of prevailing usage through designation of a neotype. Bulletin of Zoological Nomenclature 71(4): 237-243. </w:t>
        </w:r>
      </w:ins>
    </w:p>
    <w:p w14:paraId="159002BE" w14:textId="77777777" w:rsidR="00960928" w:rsidRPr="00394FB2" w:rsidRDefault="00960928" w:rsidP="00960928">
      <w:pPr>
        <w:contextualSpacing/>
        <w:rPr>
          <w:ins w:id="968" w:author="Pound, Sharon Sweetser" w:date="2017-01-22T11:00:00Z"/>
          <w:rFonts w:ascii="Arial" w:hAnsi="Arial" w:cs="Arial"/>
          <w:sz w:val="22"/>
          <w:szCs w:val="22"/>
        </w:rPr>
      </w:pPr>
      <w:ins w:id="969" w:author="Pound, Sharon Sweetser" w:date="2017-01-22T11:00:00Z">
        <w:r w:rsidRPr="00394FB2">
          <w:rPr>
            <w:rFonts w:ascii="Arial" w:hAnsi="Arial" w:cs="Arial"/>
            <w:sz w:val="22"/>
            <w:szCs w:val="22"/>
          </w:rPr>
          <w:t>20.</w:t>
        </w:r>
        <w:r w:rsidRPr="00394FB2">
          <w:rPr>
            <w:rFonts w:ascii="Arial" w:hAnsi="Arial" w:cs="Arial"/>
            <w:sz w:val="22"/>
            <w:szCs w:val="22"/>
          </w:rPr>
          <w:tab/>
          <w:t>Huang, Y.T. &amp; P.H. Adler. 2011. Chromosomal relationships of Simulium suzukii, an Old World member of the Simulium tuberosum species group (Diptera: Simuliidae). Medical Entomology and Zoology 62: 23-30.</w:t>
        </w:r>
      </w:ins>
    </w:p>
    <w:p w14:paraId="50C5F256" w14:textId="77777777" w:rsidR="00960928" w:rsidRPr="00394FB2" w:rsidRDefault="00960928" w:rsidP="00960928">
      <w:pPr>
        <w:contextualSpacing/>
        <w:rPr>
          <w:ins w:id="970" w:author="Pound, Sharon Sweetser" w:date="2017-01-22T11:00:00Z"/>
          <w:rFonts w:ascii="Arial" w:hAnsi="Arial" w:cs="Arial"/>
          <w:sz w:val="22"/>
          <w:szCs w:val="22"/>
        </w:rPr>
      </w:pPr>
      <w:ins w:id="971" w:author="Pound, Sharon Sweetser" w:date="2017-01-22T11:00:00Z">
        <w:r w:rsidRPr="00394FB2">
          <w:rPr>
            <w:rFonts w:ascii="Arial" w:hAnsi="Arial" w:cs="Arial"/>
            <w:sz w:val="22"/>
            <w:szCs w:val="22"/>
          </w:rPr>
          <w:t>21.</w:t>
        </w:r>
        <w:r w:rsidRPr="00394FB2">
          <w:rPr>
            <w:rFonts w:ascii="Arial" w:hAnsi="Arial" w:cs="Arial"/>
            <w:sz w:val="22"/>
            <w:szCs w:val="22"/>
          </w:rPr>
          <w:tab/>
          <w:t>Huang, Y.T., P.H. Adler &amp; H. Takaoka. 2011. Polytene chromosomes of Simulium arakawae, a pest species in the Simulium venustum species group (Diptera: Simuliidae) from Japan. Tropical Biomedicine 28(2): 376-381.</w:t>
        </w:r>
      </w:ins>
    </w:p>
    <w:p w14:paraId="54EEB9BD" w14:textId="77777777" w:rsidR="00960928" w:rsidRPr="00394FB2" w:rsidRDefault="00960928" w:rsidP="00960928">
      <w:pPr>
        <w:contextualSpacing/>
        <w:rPr>
          <w:ins w:id="972" w:author="Pound, Sharon Sweetser" w:date="2017-01-22T11:00:00Z"/>
          <w:rFonts w:ascii="Arial" w:hAnsi="Arial" w:cs="Arial"/>
          <w:sz w:val="22"/>
          <w:szCs w:val="22"/>
        </w:rPr>
      </w:pPr>
      <w:ins w:id="973" w:author="Pound, Sharon Sweetser" w:date="2017-01-22T11:00:00Z">
        <w:r w:rsidRPr="00394FB2">
          <w:rPr>
            <w:rFonts w:ascii="Arial" w:hAnsi="Arial" w:cs="Arial"/>
            <w:sz w:val="22"/>
            <w:szCs w:val="22"/>
          </w:rPr>
          <w:t>22.</w:t>
        </w:r>
        <w:r w:rsidRPr="00394FB2">
          <w:rPr>
            <w:rFonts w:ascii="Arial" w:hAnsi="Arial" w:cs="Arial"/>
            <w:sz w:val="22"/>
            <w:szCs w:val="22"/>
          </w:rPr>
          <w:tab/>
          <w:t>Jacobson, A.J., G.R. Curler, G.W. Courtney, &amp; J.K. Moulton. 2011. New species of net-winged midges of the genus Blepharicera Macquart (Diptera: Blephariceridae) from eastern North America. Systematic Entomology 36: 768–800.</w:t>
        </w:r>
      </w:ins>
    </w:p>
    <w:p w14:paraId="65586219" w14:textId="77777777" w:rsidR="00960928" w:rsidRPr="00394FB2" w:rsidRDefault="00960928" w:rsidP="00960928">
      <w:pPr>
        <w:contextualSpacing/>
        <w:rPr>
          <w:ins w:id="974" w:author="Pound, Sharon Sweetser" w:date="2017-01-22T11:00:00Z"/>
          <w:rFonts w:ascii="Arial" w:hAnsi="Arial" w:cs="Arial"/>
          <w:sz w:val="22"/>
          <w:szCs w:val="22"/>
        </w:rPr>
      </w:pPr>
      <w:ins w:id="975" w:author="Pound, Sharon Sweetser" w:date="2017-01-22T11:00:00Z">
        <w:r w:rsidRPr="00394FB2">
          <w:rPr>
            <w:rFonts w:ascii="Arial" w:hAnsi="Arial" w:cs="Arial"/>
            <w:sz w:val="22"/>
            <w:szCs w:val="22"/>
          </w:rPr>
          <w:t>23.</w:t>
        </w:r>
        <w:r w:rsidRPr="00394FB2">
          <w:rPr>
            <w:rFonts w:ascii="Arial" w:hAnsi="Arial" w:cs="Arial"/>
            <w:sz w:val="22"/>
            <w:szCs w:val="22"/>
          </w:rPr>
          <w:tab/>
          <w:t>Khazeni, A., P.H. Adler, Z. Telmadareiiy, M.A. Oshaghi, H. Vatandoost, S.M. Abtahi &amp; A. Lofti. 2013. The black flies (Diptera: Simuliidae) of Iran. Zootaxa 3694: 67-74.</w:t>
        </w:r>
      </w:ins>
    </w:p>
    <w:p w14:paraId="0AB83C24" w14:textId="77777777" w:rsidR="00960928" w:rsidRPr="00394FB2" w:rsidRDefault="00960928" w:rsidP="00960928">
      <w:pPr>
        <w:contextualSpacing/>
        <w:rPr>
          <w:ins w:id="976" w:author="Pound, Sharon Sweetser" w:date="2017-01-22T11:00:00Z"/>
          <w:rFonts w:ascii="Arial" w:hAnsi="Arial" w:cs="Arial"/>
          <w:sz w:val="22"/>
          <w:szCs w:val="22"/>
        </w:rPr>
      </w:pPr>
      <w:ins w:id="977" w:author="Pound, Sharon Sweetser" w:date="2017-01-22T11:00:00Z">
        <w:r w:rsidRPr="00394FB2">
          <w:rPr>
            <w:rFonts w:ascii="Arial" w:hAnsi="Arial" w:cs="Arial"/>
            <w:sz w:val="22"/>
            <w:szCs w:val="22"/>
          </w:rPr>
          <w:t>24.</w:t>
        </w:r>
        <w:r w:rsidRPr="00394FB2">
          <w:rPr>
            <w:rFonts w:ascii="Arial" w:hAnsi="Arial" w:cs="Arial"/>
            <w:sz w:val="22"/>
            <w:szCs w:val="22"/>
          </w:rPr>
          <w:tab/>
          <w:t>Krosch, M.N. &amp; Cranston, P.S. 2012. Non-destructive DNA extraction, including of fragile pupal exuviae, extends analysable collections and enhances vouchering. Chironomus 25: 22-27.</w:t>
        </w:r>
      </w:ins>
    </w:p>
    <w:p w14:paraId="58E7E97F" w14:textId="77777777" w:rsidR="00960928" w:rsidRPr="00394FB2" w:rsidRDefault="00960928" w:rsidP="00960928">
      <w:pPr>
        <w:contextualSpacing/>
        <w:rPr>
          <w:ins w:id="978" w:author="Pound, Sharon Sweetser" w:date="2017-01-22T11:00:00Z"/>
          <w:rFonts w:ascii="Arial" w:hAnsi="Arial" w:cs="Arial"/>
          <w:sz w:val="22"/>
          <w:szCs w:val="22"/>
        </w:rPr>
      </w:pPr>
      <w:ins w:id="979" w:author="Pound, Sharon Sweetser" w:date="2017-01-22T11:00:00Z">
        <w:r w:rsidRPr="00394FB2">
          <w:rPr>
            <w:rFonts w:ascii="Arial" w:hAnsi="Arial" w:cs="Arial"/>
            <w:sz w:val="22"/>
            <w:szCs w:val="22"/>
          </w:rPr>
          <w:t>25.</w:t>
        </w:r>
        <w:r w:rsidRPr="00394FB2">
          <w:rPr>
            <w:rFonts w:ascii="Arial" w:hAnsi="Arial" w:cs="Arial"/>
            <w:sz w:val="22"/>
            <w:szCs w:val="22"/>
          </w:rPr>
          <w:tab/>
          <w:t>Krosch, M.N., Baker, A.M., Mather, P.B. &amp; Cranston, P.S.  2012. Comparison of intraspecific genetic structure among related chironomids (Diptera) from New Zealand and Patagonia: disparity between potential and realized dispersal. Freshwater Science 31: 1105–1120.</w:t>
        </w:r>
      </w:ins>
    </w:p>
    <w:p w14:paraId="53F5A4B9" w14:textId="77777777" w:rsidR="00960928" w:rsidRPr="00394FB2" w:rsidRDefault="00960928" w:rsidP="00960928">
      <w:pPr>
        <w:contextualSpacing/>
        <w:rPr>
          <w:ins w:id="980" w:author="Pound, Sharon Sweetser" w:date="2017-01-22T11:00:00Z"/>
          <w:rFonts w:ascii="Arial" w:hAnsi="Arial" w:cs="Arial"/>
          <w:sz w:val="22"/>
          <w:szCs w:val="22"/>
        </w:rPr>
      </w:pPr>
      <w:ins w:id="981" w:author="Pound, Sharon Sweetser" w:date="2017-01-22T11:00:00Z">
        <w:r w:rsidRPr="00394FB2">
          <w:rPr>
            <w:rFonts w:ascii="Arial" w:hAnsi="Arial" w:cs="Arial"/>
            <w:sz w:val="22"/>
            <w:szCs w:val="22"/>
          </w:rPr>
          <w:t>26.</w:t>
        </w:r>
        <w:r w:rsidRPr="00394FB2">
          <w:rPr>
            <w:rFonts w:ascii="Arial" w:hAnsi="Arial" w:cs="Arial"/>
            <w:sz w:val="22"/>
            <w:szCs w:val="22"/>
          </w:rPr>
          <w:tab/>
          <w:t>Krosch, M.N.. &amp; Cranston, P.S  2013. Not drowning, (hand)waving? Molecular phylogenetics, biogeography and evolutionary tempo of the ‘Gondwanan’ midge Stictocladius Edwards (Diptera: Chironomidae). Molecular Phylogenetics and Evolution 68(3): 595-603.</w:t>
        </w:r>
      </w:ins>
    </w:p>
    <w:p w14:paraId="11BD2327" w14:textId="77777777" w:rsidR="00960928" w:rsidRPr="00394FB2" w:rsidRDefault="00960928" w:rsidP="00960928">
      <w:pPr>
        <w:contextualSpacing/>
        <w:rPr>
          <w:ins w:id="982" w:author="Pound, Sharon Sweetser" w:date="2017-01-22T11:00:00Z"/>
          <w:rFonts w:ascii="Arial" w:hAnsi="Arial" w:cs="Arial"/>
          <w:sz w:val="22"/>
          <w:szCs w:val="22"/>
        </w:rPr>
      </w:pPr>
      <w:ins w:id="983" w:author="Pound, Sharon Sweetser" w:date="2017-01-22T11:00:00Z">
        <w:r w:rsidRPr="00394FB2">
          <w:rPr>
            <w:rFonts w:ascii="Arial" w:hAnsi="Arial" w:cs="Arial"/>
            <w:sz w:val="22"/>
            <w:szCs w:val="22"/>
          </w:rPr>
          <w:lastRenderedPageBreak/>
          <w:t>27.</w:t>
        </w:r>
        <w:r w:rsidRPr="00394FB2">
          <w:rPr>
            <w:rFonts w:ascii="Arial" w:hAnsi="Arial" w:cs="Arial"/>
            <w:sz w:val="22"/>
            <w:szCs w:val="22"/>
          </w:rPr>
          <w:tab/>
          <w:t>Krosch, M.N., Cranston, P.S., Baker, A.M. &amp; Vink, S. 2015. Molecular data extend Australian Cricotopus midge (Chironomidae) species diversity, and provide a phylogenetic hypothesis for biogeography and freshwater monitoring. Zoological Journal of the Linnean Society 175(3): 496-509.</w:t>
        </w:r>
      </w:ins>
    </w:p>
    <w:p w14:paraId="1FFA4FC2" w14:textId="77777777" w:rsidR="00960928" w:rsidRPr="00394FB2" w:rsidRDefault="00960928" w:rsidP="00960928">
      <w:pPr>
        <w:contextualSpacing/>
        <w:rPr>
          <w:ins w:id="984" w:author="Pound, Sharon Sweetser" w:date="2017-01-22T11:00:00Z"/>
          <w:rFonts w:ascii="Arial" w:hAnsi="Arial" w:cs="Arial"/>
          <w:sz w:val="22"/>
          <w:szCs w:val="22"/>
        </w:rPr>
      </w:pPr>
      <w:ins w:id="985" w:author="Pound, Sharon Sweetser" w:date="2017-01-22T11:00:00Z">
        <w:r w:rsidRPr="00394FB2">
          <w:rPr>
            <w:rFonts w:ascii="Arial" w:hAnsi="Arial" w:cs="Arial"/>
            <w:sz w:val="22"/>
            <w:szCs w:val="22"/>
          </w:rPr>
          <w:t>28.</w:t>
        </w:r>
        <w:r w:rsidRPr="00394FB2">
          <w:rPr>
            <w:rFonts w:ascii="Arial" w:hAnsi="Arial" w:cs="Arial"/>
            <w:sz w:val="22"/>
            <w:szCs w:val="22"/>
          </w:rPr>
          <w:tab/>
          <w:t>Lambkin, C.L, B.J. Sinclair, T. Pape, G.W. Courtney, J.H. Skevington, R. Meier, D.K. Yeates, V. Blagoderov, &amp; B.M. Wiegmann. 2013. The phylogenetic relationships among infraorders and superfamilies of Diptera based on morphological evidence. Systematic Entomology 38: 164-179.</w:t>
        </w:r>
      </w:ins>
    </w:p>
    <w:p w14:paraId="60D28EFB" w14:textId="77777777" w:rsidR="00960928" w:rsidRPr="00394FB2" w:rsidRDefault="00960928" w:rsidP="00960928">
      <w:pPr>
        <w:contextualSpacing/>
        <w:rPr>
          <w:ins w:id="986" w:author="Pound, Sharon Sweetser" w:date="2017-01-22T11:00:00Z"/>
          <w:rFonts w:ascii="Arial" w:hAnsi="Arial" w:cs="Arial"/>
          <w:sz w:val="22"/>
          <w:szCs w:val="22"/>
        </w:rPr>
      </w:pPr>
      <w:ins w:id="987" w:author="Pound, Sharon Sweetser" w:date="2017-01-22T11:00:00Z">
        <w:r w:rsidRPr="00394FB2">
          <w:rPr>
            <w:rFonts w:ascii="Arial" w:hAnsi="Arial" w:cs="Arial"/>
            <w:sz w:val="22"/>
            <w:szCs w:val="22"/>
          </w:rPr>
          <w:t>29.</w:t>
        </w:r>
        <w:r w:rsidRPr="00394FB2">
          <w:rPr>
            <w:rFonts w:ascii="Arial" w:hAnsi="Arial" w:cs="Arial"/>
            <w:sz w:val="22"/>
            <w:szCs w:val="22"/>
          </w:rPr>
          <w:tab/>
          <w:t>Madriz, R.I. &amp; G.W. Courtney. The Neotropical tanyderid Araucoderus gloriosus (Alexander) (Diptera, Tanyderidae), with description of the egg, larva and pupa, redescription of adults, and notes on ecology. Zootaxa. 4158(3): 325-51. doi: 10.11646/zootaxa.4158.3.2.</w:t>
        </w:r>
      </w:ins>
    </w:p>
    <w:p w14:paraId="08C4144B" w14:textId="77777777" w:rsidR="00960928" w:rsidRPr="00394FB2" w:rsidRDefault="00960928" w:rsidP="00960928">
      <w:pPr>
        <w:contextualSpacing/>
        <w:rPr>
          <w:ins w:id="988" w:author="Pound, Sharon Sweetser" w:date="2017-01-22T11:00:00Z"/>
          <w:rFonts w:ascii="Arial" w:hAnsi="Arial" w:cs="Arial"/>
          <w:sz w:val="22"/>
          <w:szCs w:val="22"/>
        </w:rPr>
      </w:pPr>
      <w:ins w:id="989" w:author="Pound, Sharon Sweetser" w:date="2017-01-22T11:00:00Z">
        <w:r w:rsidRPr="00394FB2">
          <w:rPr>
            <w:rFonts w:ascii="Arial" w:hAnsi="Arial" w:cs="Arial"/>
            <w:sz w:val="22"/>
            <w:szCs w:val="22"/>
          </w:rPr>
          <w:t>30.</w:t>
        </w:r>
        <w:r w:rsidRPr="00394FB2">
          <w:rPr>
            <w:rFonts w:ascii="Arial" w:hAnsi="Arial" w:cs="Arial"/>
            <w:sz w:val="22"/>
            <w:szCs w:val="22"/>
          </w:rPr>
          <w:tab/>
          <w:t>Moulton, J.K. 2017. The true identity of Dixa modesta Johannsen (Diptera: Dixidae) resolved: synonymy of Dixa similis Johannsen, designation of the Dixa ubiquita species group, and description of three new eastern Nearctic species. Zootaxa 4216 (3): 247–260.</w:t>
        </w:r>
      </w:ins>
    </w:p>
    <w:p w14:paraId="654B444E" w14:textId="77777777" w:rsidR="00960928" w:rsidRPr="00394FB2" w:rsidRDefault="00960928" w:rsidP="00960928">
      <w:pPr>
        <w:contextualSpacing/>
        <w:rPr>
          <w:ins w:id="990" w:author="Pound, Sharon Sweetser" w:date="2017-01-22T11:00:00Z"/>
          <w:rFonts w:ascii="Arial" w:hAnsi="Arial" w:cs="Arial"/>
          <w:sz w:val="22"/>
          <w:szCs w:val="22"/>
        </w:rPr>
      </w:pPr>
      <w:ins w:id="991" w:author="Pound, Sharon Sweetser" w:date="2017-01-22T11:00:00Z">
        <w:r w:rsidRPr="00394FB2">
          <w:rPr>
            <w:rFonts w:ascii="Arial" w:hAnsi="Arial" w:cs="Arial"/>
            <w:sz w:val="22"/>
            <w:szCs w:val="22"/>
          </w:rPr>
          <w:t>31.</w:t>
        </w:r>
        <w:r w:rsidRPr="00394FB2">
          <w:rPr>
            <w:rFonts w:ascii="Arial" w:hAnsi="Arial" w:cs="Arial"/>
            <w:sz w:val="22"/>
            <w:szCs w:val="22"/>
          </w:rPr>
          <w:tab/>
          <w:t>Moulton, J.K. 2016. The Dixa inextricata Dyar &amp; Shannon (Diptera: Dixidae) species group, with two new cryptic species from the eastern Nearctic Region. Zootaxa 4121(4): 458–472.</w:t>
        </w:r>
      </w:ins>
    </w:p>
    <w:p w14:paraId="138853FB" w14:textId="77777777" w:rsidR="00960928" w:rsidRPr="00394FB2" w:rsidRDefault="00960928" w:rsidP="00960928">
      <w:pPr>
        <w:contextualSpacing/>
        <w:rPr>
          <w:ins w:id="992" w:author="Pound, Sharon Sweetser" w:date="2017-01-22T11:00:00Z"/>
          <w:rFonts w:ascii="Arial" w:hAnsi="Arial" w:cs="Arial"/>
          <w:sz w:val="22"/>
          <w:szCs w:val="22"/>
        </w:rPr>
      </w:pPr>
      <w:ins w:id="993" w:author="Pound, Sharon Sweetser" w:date="2017-01-22T11:00:00Z">
        <w:r w:rsidRPr="00394FB2">
          <w:rPr>
            <w:rFonts w:ascii="Arial" w:hAnsi="Arial" w:cs="Arial"/>
            <w:sz w:val="22"/>
            <w:szCs w:val="22"/>
          </w:rPr>
          <w:t>32.</w:t>
        </w:r>
        <w:r w:rsidRPr="00394FB2">
          <w:rPr>
            <w:rFonts w:ascii="Arial" w:hAnsi="Arial" w:cs="Arial"/>
            <w:sz w:val="22"/>
            <w:szCs w:val="22"/>
          </w:rPr>
          <w:tab/>
          <w:t>Petersen, J.D., M.J. Petersen, &amp; G.W. Courtney. 2012. Description of a new subgenus Neophylidorea (Diptera: Tipulidae) and a new species. Zootaxa 3555: 40-54.</w:t>
        </w:r>
      </w:ins>
    </w:p>
    <w:p w14:paraId="700A9062" w14:textId="77777777" w:rsidR="00960928" w:rsidRPr="00394FB2" w:rsidRDefault="00960928" w:rsidP="00960928">
      <w:pPr>
        <w:contextualSpacing/>
        <w:rPr>
          <w:ins w:id="994" w:author="Pound, Sharon Sweetser" w:date="2017-01-22T11:00:00Z"/>
          <w:rFonts w:ascii="Arial" w:hAnsi="Arial" w:cs="Arial"/>
          <w:sz w:val="22"/>
          <w:szCs w:val="22"/>
        </w:rPr>
      </w:pPr>
      <w:ins w:id="995" w:author="Pound, Sharon Sweetser" w:date="2017-01-22T11:00:00Z">
        <w:r w:rsidRPr="00394FB2">
          <w:rPr>
            <w:rFonts w:ascii="Arial" w:hAnsi="Arial" w:cs="Arial"/>
            <w:sz w:val="22"/>
            <w:szCs w:val="22"/>
          </w:rPr>
          <w:t>33.</w:t>
        </w:r>
        <w:r w:rsidRPr="00394FB2">
          <w:rPr>
            <w:rFonts w:ascii="Arial" w:hAnsi="Arial" w:cs="Arial"/>
            <w:sz w:val="22"/>
            <w:szCs w:val="22"/>
          </w:rPr>
          <w:tab/>
          <w:t>Petersen, M.J., M.A. Bertone, B.M Wiegmann &amp; G.W. Courtney. 2010. Phylogenetic synthesis of morphological and molecular data reveals new insights into the higher-level classification of the Tipuloidea (Diptera). Systematic Entomology 35: 526–545.</w:t>
        </w:r>
      </w:ins>
    </w:p>
    <w:p w14:paraId="6051F563" w14:textId="77777777" w:rsidR="00960928" w:rsidRPr="00394FB2" w:rsidRDefault="00960928" w:rsidP="00960928">
      <w:pPr>
        <w:contextualSpacing/>
        <w:rPr>
          <w:ins w:id="996" w:author="Pound, Sharon Sweetser" w:date="2017-01-22T11:00:00Z"/>
          <w:rFonts w:ascii="Arial" w:hAnsi="Arial" w:cs="Arial"/>
          <w:sz w:val="22"/>
          <w:szCs w:val="22"/>
        </w:rPr>
      </w:pPr>
      <w:ins w:id="997" w:author="Pound, Sharon Sweetser" w:date="2017-01-22T11:00:00Z">
        <w:r w:rsidRPr="00394FB2">
          <w:rPr>
            <w:rFonts w:ascii="Arial" w:hAnsi="Arial" w:cs="Arial"/>
            <w:sz w:val="22"/>
            <w:szCs w:val="22"/>
          </w:rPr>
          <w:t>34.</w:t>
        </w:r>
        <w:r w:rsidRPr="00394FB2">
          <w:rPr>
            <w:rFonts w:ascii="Arial" w:hAnsi="Arial" w:cs="Arial"/>
            <w:sz w:val="22"/>
            <w:szCs w:val="22"/>
          </w:rPr>
          <w:tab/>
          <w:t>Pfrender, M.E., C.P. Hawkins, M. Bagley, G.W. Courtney, B. R. Creutzburg, J.H. Epler, S. Fend, L.C. Ferrington, Jr., P.L. Hartzell, S. Jackson, D.P. Larsen, C.A. Lévesque, J.C. Morse, M.J Petersen, D. Ruiter, D. Schindel, and M. Whiting. 2010. Assessing macroinvertebrate biodiversity in freshwater ecosystems: Advances and challenges in DNA-based approaches. The Quarterly Review of Biology 85: 319-340.</w:t>
        </w:r>
      </w:ins>
    </w:p>
    <w:p w14:paraId="433FC57C" w14:textId="77777777" w:rsidR="00960928" w:rsidRPr="00394FB2" w:rsidRDefault="00960928" w:rsidP="00960928">
      <w:pPr>
        <w:contextualSpacing/>
        <w:rPr>
          <w:ins w:id="998" w:author="Pound, Sharon Sweetser" w:date="2017-01-22T11:00:00Z"/>
          <w:rFonts w:ascii="Arial" w:hAnsi="Arial" w:cs="Arial"/>
          <w:sz w:val="22"/>
          <w:szCs w:val="22"/>
        </w:rPr>
      </w:pPr>
      <w:ins w:id="999" w:author="Pound, Sharon Sweetser" w:date="2017-01-22T11:00:00Z">
        <w:r w:rsidRPr="00394FB2">
          <w:rPr>
            <w:rFonts w:ascii="Arial" w:hAnsi="Arial" w:cs="Arial"/>
            <w:sz w:val="22"/>
            <w:szCs w:val="22"/>
          </w:rPr>
          <w:t>35.</w:t>
        </w:r>
        <w:r w:rsidRPr="00394FB2">
          <w:rPr>
            <w:rFonts w:ascii="Arial" w:hAnsi="Arial" w:cs="Arial"/>
            <w:sz w:val="22"/>
            <w:szCs w:val="22"/>
          </w:rPr>
          <w:tab/>
          <w:t>Pivar, R.J., J.K. Moulton, B.J. Sinclair. 2016. A new species of Austrothaumalea Tonnoir from Australia (Diptera: Thaumaleidae). Zootaxa 4132(4): 594–597.</w:t>
        </w:r>
      </w:ins>
    </w:p>
    <w:p w14:paraId="0087FCD1" w14:textId="77777777" w:rsidR="00960928" w:rsidRPr="00394FB2" w:rsidRDefault="00960928" w:rsidP="00960928">
      <w:pPr>
        <w:contextualSpacing/>
        <w:rPr>
          <w:ins w:id="1000" w:author="Pound, Sharon Sweetser" w:date="2017-01-22T11:00:00Z"/>
          <w:rFonts w:ascii="Arial" w:hAnsi="Arial" w:cs="Arial"/>
          <w:sz w:val="22"/>
          <w:szCs w:val="22"/>
        </w:rPr>
      </w:pPr>
      <w:ins w:id="1001" w:author="Pound, Sharon Sweetser" w:date="2017-01-22T11:00:00Z">
        <w:r w:rsidRPr="00394FB2">
          <w:rPr>
            <w:rFonts w:ascii="Arial" w:hAnsi="Arial" w:cs="Arial"/>
            <w:sz w:val="22"/>
            <w:szCs w:val="22"/>
          </w:rPr>
          <w:t>36.</w:t>
        </w:r>
        <w:r w:rsidRPr="00394FB2">
          <w:rPr>
            <w:rFonts w:ascii="Arial" w:hAnsi="Arial" w:cs="Arial"/>
            <w:sz w:val="22"/>
            <w:szCs w:val="22"/>
          </w:rPr>
          <w:tab/>
          <w:t>Reeves, W.K. &amp; P.H. Adler. 2011. Colonization of Pacific islands by black flies (Diptera: Simuliidae). Proceedings of the Entomological Society of Washington. 113(3): 371-376.</w:t>
        </w:r>
      </w:ins>
    </w:p>
    <w:p w14:paraId="7BFA9E70" w14:textId="77777777" w:rsidR="00960928" w:rsidRPr="00394FB2" w:rsidRDefault="00960928" w:rsidP="00960928">
      <w:pPr>
        <w:contextualSpacing/>
        <w:rPr>
          <w:ins w:id="1002" w:author="Pound, Sharon Sweetser" w:date="2017-01-22T11:00:00Z"/>
          <w:rFonts w:ascii="Arial" w:hAnsi="Arial" w:cs="Arial"/>
          <w:sz w:val="22"/>
          <w:szCs w:val="22"/>
        </w:rPr>
      </w:pPr>
      <w:ins w:id="1003" w:author="Pound, Sharon Sweetser" w:date="2017-01-22T11:00:00Z">
        <w:r w:rsidRPr="00394FB2">
          <w:rPr>
            <w:rFonts w:ascii="Arial" w:hAnsi="Arial" w:cs="Arial"/>
            <w:sz w:val="22"/>
            <w:szCs w:val="22"/>
          </w:rPr>
          <w:t>37.</w:t>
        </w:r>
        <w:r w:rsidRPr="00394FB2">
          <w:rPr>
            <w:rFonts w:ascii="Arial" w:hAnsi="Arial" w:cs="Arial"/>
            <w:sz w:val="22"/>
            <w:szCs w:val="22"/>
          </w:rPr>
          <w:tab/>
          <w:t>Senatore, G.L., E.A. Alexander, P.H. Adler &amp; J.K. Moulton. 2014. Molecular fingerprinting of black flies in the Simulium jenningsi species group (Diptera: Simuliidae): phylogenetic and practical implications. Molecular Phylogenetics and Evolution 75: 138-148.</w:t>
        </w:r>
      </w:ins>
    </w:p>
    <w:p w14:paraId="589D1796" w14:textId="77777777" w:rsidR="00960928" w:rsidRPr="00394FB2" w:rsidRDefault="00960928" w:rsidP="00960928">
      <w:pPr>
        <w:contextualSpacing/>
        <w:rPr>
          <w:ins w:id="1004" w:author="Pound, Sharon Sweetser" w:date="2017-01-22T11:00:00Z"/>
          <w:rFonts w:ascii="Arial" w:hAnsi="Arial" w:cs="Arial"/>
          <w:sz w:val="22"/>
          <w:szCs w:val="22"/>
        </w:rPr>
      </w:pPr>
      <w:ins w:id="1005" w:author="Pound, Sharon Sweetser" w:date="2017-01-22T11:00:00Z">
        <w:r w:rsidRPr="00394FB2">
          <w:rPr>
            <w:rFonts w:ascii="Arial" w:hAnsi="Arial" w:cs="Arial"/>
            <w:sz w:val="22"/>
            <w:szCs w:val="22"/>
          </w:rPr>
          <w:t>38.</w:t>
        </w:r>
        <w:r w:rsidRPr="00394FB2">
          <w:rPr>
            <w:rFonts w:ascii="Arial" w:hAnsi="Arial" w:cs="Arial"/>
            <w:sz w:val="22"/>
            <w:szCs w:val="22"/>
          </w:rPr>
          <w:tab/>
          <w:t>Sinclair, B.J. &amp; H. Heurta. 2010. A new species of Androprosopa from Mexico (Diptera: Thaumaleidae). The Canadian Entomologist 142: 443–447.</w:t>
        </w:r>
      </w:ins>
    </w:p>
    <w:p w14:paraId="1D9EC643" w14:textId="77777777" w:rsidR="00960928" w:rsidRPr="00394FB2" w:rsidRDefault="00960928" w:rsidP="00960928">
      <w:pPr>
        <w:contextualSpacing/>
        <w:rPr>
          <w:ins w:id="1006" w:author="Pound, Sharon Sweetser" w:date="2017-01-22T11:00:00Z"/>
          <w:rFonts w:ascii="Arial" w:hAnsi="Arial" w:cs="Arial"/>
          <w:sz w:val="22"/>
          <w:szCs w:val="22"/>
        </w:rPr>
      </w:pPr>
      <w:ins w:id="1007" w:author="Pound, Sharon Sweetser" w:date="2017-01-22T11:00:00Z">
        <w:r w:rsidRPr="00394FB2">
          <w:rPr>
            <w:rFonts w:ascii="Arial" w:hAnsi="Arial" w:cs="Arial"/>
            <w:sz w:val="22"/>
            <w:szCs w:val="22"/>
          </w:rPr>
          <w:t>39.</w:t>
        </w:r>
        <w:r w:rsidRPr="00394FB2">
          <w:rPr>
            <w:rFonts w:ascii="Arial" w:hAnsi="Arial" w:cs="Arial"/>
            <w:sz w:val="22"/>
            <w:szCs w:val="22"/>
          </w:rPr>
          <w:tab/>
          <w:t>Sinclair, B.J. (2013) Rediscovered at last: a new enigmatic genus of Axymyiidae (Diptera) from western North America. Zootaxa 3682(1): 143–150.</w:t>
        </w:r>
      </w:ins>
    </w:p>
    <w:p w14:paraId="6F28B9F9" w14:textId="77777777" w:rsidR="00960928" w:rsidRPr="00394FB2" w:rsidRDefault="00960928" w:rsidP="00960928">
      <w:pPr>
        <w:contextualSpacing/>
        <w:rPr>
          <w:ins w:id="1008" w:author="Pound, Sharon Sweetser" w:date="2017-01-22T11:00:00Z"/>
          <w:rFonts w:ascii="Arial" w:hAnsi="Arial" w:cs="Arial"/>
          <w:sz w:val="22"/>
          <w:szCs w:val="22"/>
        </w:rPr>
      </w:pPr>
      <w:ins w:id="1009" w:author="Pound, Sharon Sweetser" w:date="2017-01-22T11:00:00Z">
        <w:r w:rsidRPr="00394FB2">
          <w:rPr>
            <w:rFonts w:ascii="Arial" w:hAnsi="Arial" w:cs="Arial"/>
            <w:sz w:val="22"/>
            <w:szCs w:val="22"/>
          </w:rPr>
          <w:t>40.</w:t>
        </w:r>
        <w:r w:rsidRPr="00394FB2">
          <w:rPr>
            <w:rFonts w:ascii="Arial" w:hAnsi="Arial" w:cs="Arial"/>
            <w:sz w:val="22"/>
            <w:szCs w:val="22"/>
          </w:rPr>
          <w:tab/>
          <w:t>Sinclair, B.J. (2014). A new species of Afrothaumalea Stuckenberg from the Western Cape (South Africa) and first description of the pupa of this genus (Diptera: Thaumaleidae). African Invertebrates 56(1): 161-166.</w:t>
        </w:r>
      </w:ins>
    </w:p>
    <w:p w14:paraId="08738A29" w14:textId="77777777" w:rsidR="00960928" w:rsidRPr="00394FB2" w:rsidRDefault="00960928" w:rsidP="00960928">
      <w:pPr>
        <w:contextualSpacing/>
        <w:rPr>
          <w:ins w:id="1010" w:author="Pound, Sharon Sweetser" w:date="2017-01-22T11:00:00Z"/>
          <w:rFonts w:ascii="Arial" w:hAnsi="Arial" w:cs="Arial"/>
          <w:sz w:val="22"/>
          <w:szCs w:val="22"/>
        </w:rPr>
      </w:pPr>
      <w:ins w:id="1011" w:author="Pound, Sharon Sweetser" w:date="2017-01-22T11:00:00Z">
        <w:r w:rsidRPr="00394FB2">
          <w:rPr>
            <w:rFonts w:ascii="Arial" w:hAnsi="Arial" w:cs="Arial"/>
            <w:sz w:val="22"/>
            <w:szCs w:val="22"/>
          </w:rPr>
          <w:t>41.</w:t>
        </w:r>
        <w:r w:rsidRPr="00394FB2">
          <w:rPr>
            <w:rFonts w:ascii="Arial" w:hAnsi="Arial" w:cs="Arial"/>
            <w:sz w:val="22"/>
            <w:szCs w:val="22"/>
          </w:rPr>
          <w:tab/>
          <w:t>Schneeberg, K.F., Friedrich, G.W. Courtney, B. Wipfler, &amp; R.G. Beutel. 2012. The larvae of Nymphomyiidae (Diptera, Insecta): ancestral and highly derived? Arthropod Structure and Development 41(3): 293–301.</w:t>
        </w:r>
      </w:ins>
    </w:p>
    <w:p w14:paraId="5387EE62" w14:textId="77777777" w:rsidR="00960928" w:rsidRPr="00394FB2" w:rsidRDefault="00960928" w:rsidP="00960928">
      <w:pPr>
        <w:contextualSpacing/>
        <w:rPr>
          <w:ins w:id="1012" w:author="Pound, Sharon Sweetser" w:date="2017-01-22T11:00:00Z"/>
          <w:rFonts w:ascii="Arial" w:hAnsi="Arial" w:cs="Arial"/>
          <w:sz w:val="22"/>
          <w:szCs w:val="22"/>
        </w:rPr>
      </w:pPr>
      <w:ins w:id="1013" w:author="Pound, Sharon Sweetser" w:date="2017-01-22T11:00:00Z">
        <w:r w:rsidRPr="00394FB2">
          <w:rPr>
            <w:rFonts w:ascii="Arial" w:hAnsi="Arial" w:cs="Arial"/>
            <w:sz w:val="22"/>
            <w:szCs w:val="22"/>
          </w:rPr>
          <w:t>42.</w:t>
        </w:r>
        <w:r w:rsidRPr="00394FB2">
          <w:rPr>
            <w:rFonts w:ascii="Arial" w:hAnsi="Arial" w:cs="Arial"/>
            <w:sz w:val="22"/>
            <w:szCs w:val="22"/>
          </w:rPr>
          <w:tab/>
          <w:t>Swanson, D.A. &amp; W.K. Reeves. 2011. New records of biting midges (Diptera, Ceratopogonidae) from Guam Island. Check List 7: 313-14.</w:t>
        </w:r>
      </w:ins>
    </w:p>
    <w:p w14:paraId="20D0F4E1" w14:textId="77777777" w:rsidR="00960928" w:rsidRPr="00394FB2" w:rsidRDefault="00960928" w:rsidP="00960928">
      <w:pPr>
        <w:contextualSpacing/>
        <w:rPr>
          <w:ins w:id="1014" w:author="Pound, Sharon Sweetser" w:date="2017-01-22T11:00:00Z"/>
          <w:rFonts w:ascii="Arial" w:hAnsi="Arial" w:cs="Arial"/>
          <w:sz w:val="22"/>
          <w:szCs w:val="22"/>
        </w:rPr>
      </w:pPr>
      <w:ins w:id="1015" w:author="Pound, Sharon Sweetser" w:date="2017-01-22T11:00:00Z">
        <w:r w:rsidRPr="00394FB2">
          <w:rPr>
            <w:rFonts w:ascii="Arial" w:hAnsi="Arial" w:cs="Arial"/>
            <w:sz w:val="22"/>
            <w:szCs w:val="22"/>
          </w:rPr>
          <w:t>43.</w:t>
        </w:r>
        <w:r w:rsidRPr="00394FB2">
          <w:rPr>
            <w:rFonts w:ascii="Arial" w:hAnsi="Arial" w:cs="Arial"/>
            <w:sz w:val="22"/>
            <w:szCs w:val="22"/>
          </w:rPr>
          <w:tab/>
          <w:t>Swanson, D.A. &amp; W.L. Grogan, Jr. 2011. A new predaceous midge in the genus Brachypogon (B.) from Alabama and Florida, USA and new distribution records for B. woodruffi Spinelli and Grogan (Diptera: Ceratopogonidae). Proceedings of the Entomological Society of Washington 113(4): 531-540.</w:t>
        </w:r>
      </w:ins>
    </w:p>
    <w:p w14:paraId="0B4F15F6" w14:textId="77777777" w:rsidR="00960928" w:rsidRPr="00394FB2" w:rsidRDefault="00960928" w:rsidP="00960928">
      <w:pPr>
        <w:contextualSpacing/>
        <w:rPr>
          <w:ins w:id="1016" w:author="Pound, Sharon Sweetser" w:date="2017-01-22T11:00:00Z"/>
          <w:rFonts w:ascii="Arial" w:hAnsi="Arial" w:cs="Arial"/>
          <w:sz w:val="22"/>
          <w:szCs w:val="22"/>
        </w:rPr>
      </w:pPr>
      <w:ins w:id="1017" w:author="Pound, Sharon Sweetser" w:date="2017-01-22T11:00:00Z">
        <w:r w:rsidRPr="00394FB2">
          <w:rPr>
            <w:rFonts w:ascii="Arial" w:hAnsi="Arial" w:cs="Arial"/>
            <w:sz w:val="22"/>
            <w:szCs w:val="22"/>
          </w:rPr>
          <w:lastRenderedPageBreak/>
          <w:t>44.</w:t>
        </w:r>
        <w:r w:rsidRPr="00394FB2">
          <w:rPr>
            <w:rFonts w:ascii="Arial" w:hAnsi="Arial" w:cs="Arial"/>
            <w:sz w:val="22"/>
            <w:szCs w:val="22"/>
          </w:rPr>
          <w:tab/>
          <w:t>Wihlm, M.W. &amp; G.W. Courtney, 2011. The distribution and life history of Axymyia furcata McAtee (Diptera: Axymyiidae), a wood inhabiting, semi-aquatic fly. Proceedings of the Entomological Society of America. 113: 385-398.</w:t>
        </w:r>
      </w:ins>
    </w:p>
    <w:p w14:paraId="740A3703" w14:textId="77777777" w:rsidR="00960928" w:rsidRPr="00394FB2" w:rsidRDefault="00960928" w:rsidP="00960928">
      <w:pPr>
        <w:contextualSpacing/>
        <w:rPr>
          <w:ins w:id="1018" w:author="Pound, Sharon Sweetser" w:date="2017-01-22T11:00:00Z"/>
          <w:rFonts w:ascii="Arial" w:hAnsi="Arial" w:cs="Arial"/>
          <w:sz w:val="22"/>
          <w:szCs w:val="22"/>
        </w:rPr>
      </w:pPr>
      <w:ins w:id="1019" w:author="Pound, Sharon Sweetser" w:date="2017-01-22T11:00:00Z">
        <w:r w:rsidRPr="00394FB2">
          <w:rPr>
            <w:rFonts w:ascii="Arial" w:hAnsi="Arial" w:cs="Arial"/>
            <w:sz w:val="22"/>
            <w:szCs w:val="22"/>
          </w:rPr>
          <w:t>45.</w:t>
        </w:r>
        <w:r w:rsidRPr="00394FB2">
          <w:rPr>
            <w:rFonts w:ascii="Arial" w:hAnsi="Arial" w:cs="Arial"/>
            <w:sz w:val="22"/>
            <w:szCs w:val="22"/>
          </w:rPr>
          <w:tab/>
          <w:t>Wihlm, M.W., R.B. Sam &amp; G.W. Courtney. 2012. Morphology of Axymyia furcata McAtee (Diptera: Axymyiidae), including scanning electron microscopy of all life stages. The Canadian Entomologist 144: 273-290.</w:t>
        </w:r>
      </w:ins>
    </w:p>
    <w:p w14:paraId="7C1168A9" w14:textId="46ED5438" w:rsidR="00960928" w:rsidRPr="00394FB2" w:rsidRDefault="00960928" w:rsidP="00960928">
      <w:pPr>
        <w:contextualSpacing/>
        <w:rPr>
          <w:rFonts w:ascii="Arial" w:hAnsi="Arial" w:cs="Arial"/>
          <w:sz w:val="22"/>
          <w:szCs w:val="22"/>
        </w:rPr>
      </w:pPr>
      <w:ins w:id="1020" w:author="Pound, Sharon Sweetser" w:date="2017-01-22T11:00:00Z">
        <w:r w:rsidRPr="00394FB2">
          <w:rPr>
            <w:rFonts w:ascii="Arial" w:hAnsi="Arial" w:cs="Arial"/>
            <w:sz w:val="22"/>
            <w:szCs w:val="22"/>
          </w:rPr>
          <w:t>46.</w:t>
        </w:r>
        <w:r w:rsidRPr="00394FB2">
          <w:rPr>
            <w:rFonts w:ascii="Arial" w:hAnsi="Arial" w:cs="Arial"/>
            <w:sz w:val="22"/>
            <w:szCs w:val="22"/>
          </w:rPr>
          <w:tab/>
          <w:t>Wipfler, B., G.W. Courtney, D.A. Craig &amp; R.G. Beutel. 2012. First µ-CT based 3D reconstruction of a dipteran larva - the head morphology of Protanyderus (Tanyderidae) and its phylogenetic implications. Journal of Morphology 273: 968-980.</w:t>
        </w:r>
      </w:ins>
    </w:p>
    <w:sectPr w:rsidR="00960928" w:rsidRPr="00394FB2" w:rsidSect="00AC566C">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1" w:author="Eck, Kimberly" w:date="2017-01-22T15:16:00Z" w:initials="EK">
    <w:p w14:paraId="312599E4" w14:textId="6349679B" w:rsidR="003C1564" w:rsidRDefault="003C1564">
      <w:pPr>
        <w:pStyle w:val="CommentText"/>
      </w:pPr>
      <w:r>
        <w:rPr>
          <w:rStyle w:val="CommentReference"/>
        </w:rPr>
        <w:annotationRef/>
      </w:r>
      <w:r>
        <w:t>Insert figure depicting biodiversity impacts? (environmental damage)</w:t>
      </w:r>
    </w:p>
  </w:comment>
  <w:comment w:id="154" w:author="Eck, Kimberly" w:date="2017-01-25T06:05:00Z" w:initials="EK">
    <w:p w14:paraId="4AE89499" w14:textId="77777777" w:rsidR="003C1564" w:rsidRDefault="003C1564" w:rsidP="00C12439">
      <w:pPr>
        <w:pStyle w:val="CommentText"/>
      </w:pPr>
      <w:r>
        <w:rPr>
          <w:rStyle w:val="CommentReference"/>
        </w:rPr>
        <w:annotationRef/>
      </w:r>
      <w:r>
        <w:t>Should be included in weakness/inadequacy of status qup statement above</w:t>
      </w:r>
    </w:p>
  </w:comment>
  <w:comment w:id="166" w:author="Eck, Kimberly" w:date="2017-01-22T15:44:00Z" w:initials="EK">
    <w:p w14:paraId="5F02785B" w14:textId="77777777" w:rsidR="003C1564" w:rsidRDefault="003C1564">
      <w:pPr>
        <w:pStyle w:val="CommentText"/>
      </w:pPr>
      <w:r>
        <w:rPr>
          <w:rStyle w:val="CommentReference"/>
        </w:rPr>
        <w:annotationRef/>
      </w:r>
      <w:r>
        <w:t>Need references. Identify one weakness/inadequacy. Need more data for demo need for this approach.</w:t>
      </w:r>
    </w:p>
    <w:p w14:paraId="3AC41412" w14:textId="2CE92D46" w:rsidR="003C1564" w:rsidRDefault="003C1564">
      <w:pPr>
        <w:pStyle w:val="CommentText"/>
      </w:pPr>
      <w:r>
        <w:t>Then match to each weakness major training component. Introduce each major component and clearly highlight and label 1-2 goals for each section. (Goal 1: TEXT)</w:t>
      </w:r>
    </w:p>
  </w:comment>
  <w:comment w:id="174" w:author="Charles" w:date="2017-01-20T01:03:00Z" w:initials="C">
    <w:p w14:paraId="348B5C2E" w14:textId="77777777" w:rsidR="003C1564" w:rsidRDefault="003C1564" w:rsidP="008E01FF">
      <w:pPr>
        <w:pStyle w:val="CommentText"/>
      </w:pPr>
      <w:r>
        <w:rPr>
          <w:rStyle w:val="CommentReference"/>
        </w:rPr>
        <w:annotationRef/>
      </w:r>
      <w:r>
        <w:t>Would this paragraph be better at the very beginning of the “Goals” section?</w:t>
      </w:r>
    </w:p>
  </w:comment>
  <w:comment w:id="264" w:author="Charles" w:date="2017-01-20T01:03:00Z" w:initials="C">
    <w:p w14:paraId="19D32EA2" w14:textId="772CCF64" w:rsidR="003C1564" w:rsidRDefault="003C1564">
      <w:pPr>
        <w:pStyle w:val="CommentText"/>
      </w:pPr>
      <w:r>
        <w:rPr>
          <w:rStyle w:val="CommentReference"/>
        </w:rPr>
        <w:annotationRef/>
      </w:r>
      <w:r>
        <w:t>I am trying to address a longer term goal here with this sentence</w:t>
      </w:r>
    </w:p>
  </w:comment>
  <w:comment w:id="272" w:author="Eck, Kimberly" w:date="2017-01-22T15:31:00Z" w:initials="EK">
    <w:p w14:paraId="074BFD93" w14:textId="72357A0F" w:rsidR="003C1564" w:rsidRDefault="003C1564">
      <w:pPr>
        <w:pStyle w:val="CommentText"/>
      </w:pPr>
      <w:r>
        <w:rPr>
          <w:rStyle w:val="CommentReference"/>
        </w:rPr>
        <w:annotationRef/>
      </w:r>
      <w:r>
        <w:t>This is good, incorporate into overview figure</w:t>
      </w:r>
    </w:p>
  </w:comment>
  <w:comment w:id="273" w:author="Pound, Sharon Sweetser" w:date="2017-01-25T09:35:00Z" w:initials="PSS">
    <w:p w14:paraId="651222A9" w14:textId="1DEF63C3" w:rsidR="003C1564" w:rsidRDefault="003C1564">
      <w:pPr>
        <w:pStyle w:val="CommentText"/>
      </w:pPr>
      <w:r>
        <w:rPr>
          <w:rStyle w:val="CommentReference"/>
        </w:rPr>
        <w:annotationRef/>
      </w:r>
      <w:r>
        <w:t>Add co-authorship graphic</w:t>
      </w:r>
    </w:p>
  </w:comment>
  <w:comment w:id="275" w:author="Eck, Kimberly" w:date="2017-01-22T15:57:00Z" w:initials="EK">
    <w:p w14:paraId="1238B1AD" w14:textId="769F7423" w:rsidR="003C1564" w:rsidRDefault="003C1564">
      <w:pPr>
        <w:pStyle w:val="CommentText"/>
      </w:pPr>
      <w:r>
        <w:rPr>
          <w:rStyle w:val="CommentReference"/>
        </w:rPr>
        <w:annotationRef/>
      </w:r>
      <w:r>
        <w:t>This figure make an important point but you are not making it with the text.</w:t>
      </w:r>
    </w:p>
  </w:comment>
  <w:comment w:id="276" w:author="Pound, Sharon Sweetser" w:date="2017-01-25T09:39:00Z" w:initials="PSS">
    <w:p w14:paraId="15930CE2" w14:textId="315EB56D" w:rsidR="003C1564" w:rsidRDefault="003C1564">
      <w:pPr>
        <w:pStyle w:val="CommentText"/>
      </w:pPr>
      <w:r>
        <w:rPr>
          <w:rStyle w:val="CommentReference"/>
        </w:rPr>
        <w:annotationRef/>
      </w:r>
      <w:r>
        <w:t>Add text re. target population, metrics here</w:t>
      </w:r>
    </w:p>
  </w:comment>
  <w:comment w:id="311" w:author="Pound, Sharon Sweetser" w:date="2017-01-22T12:24:00Z" w:initials="PSS">
    <w:p w14:paraId="62F68885" w14:textId="47729988" w:rsidR="003C1564" w:rsidRDefault="003C1564">
      <w:pPr>
        <w:pStyle w:val="CommentText"/>
        <w:rPr>
          <w:noProof/>
        </w:rPr>
      </w:pPr>
      <w:r>
        <w:rPr>
          <w:rStyle w:val="CommentReference"/>
        </w:rPr>
        <w:annotationRef/>
      </w:r>
      <w:r>
        <w:rPr>
          <w:noProof/>
        </w:rPr>
        <w:t>From solicitation, for further consideration:</w:t>
      </w:r>
    </w:p>
    <w:p w14:paraId="1278D4BE" w14:textId="475E1DD7" w:rsidR="003C1564" w:rsidRDefault="003C1564">
      <w:pPr>
        <w:pStyle w:val="CommentText"/>
      </w:pPr>
      <w:r>
        <w:rPr>
          <w:noProof/>
        </w:rPr>
        <w:t>timeline, collaborations with non-academic partners - also, do you want to add science communications into this section? Refer to org section re. working together</w:t>
      </w:r>
    </w:p>
  </w:comment>
  <w:comment w:id="316" w:author="Eck, Kimberly" w:date="2017-01-22T16:02:00Z" w:initials="EK">
    <w:p w14:paraId="65DD4EDC" w14:textId="1F57785F" w:rsidR="003C1564" w:rsidRDefault="003C1564">
      <w:pPr>
        <w:pStyle w:val="CommentText"/>
      </w:pPr>
      <w:r>
        <w:rPr>
          <w:rStyle w:val="CommentReference"/>
        </w:rPr>
        <w:annotationRef/>
      </w:r>
      <w:r>
        <w:t>Is this the same or different as above? Pick a framework and use that language throughout the document  -- ALIGN WITH OVERVIEW</w:t>
      </w:r>
    </w:p>
  </w:comment>
  <w:comment w:id="327" w:author="Pound, Sharon Sweetser" w:date="2017-01-25T09:43:00Z" w:initials="PSS">
    <w:p w14:paraId="4D7C52B7" w14:textId="68607BF8" w:rsidR="003C1564" w:rsidRDefault="003C1564">
      <w:pPr>
        <w:pStyle w:val="CommentText"/>
      </w:pPr>
      <w:r>
        <w:rPr>
          <w:rStyle w:val="CommentReference"/>
        </w:rPr>
        <w:annotationRef/>
      </w:r>
      <w:r>
        <w:t>REVISIT/REORGANIZE the section, reflecting overview.  Subheads for each modular area, for example.</w:t>
      </w:r>
    </w:p>
  </w:comment>
  <w:comment w:id="328" w:author="Eck, Kimberly" w:date="2017-01-22T16:03:00Z" w:initials="EK">
    <w:p w14:paraId="0BC65617" w14:textId="7F26749D" w:rsidR="003C1564" w:rsidRDefault="003C1564">
      <w:pPr>
        <w:pStyle w:val="CommentText"/>
      </w:pPr>
      <w:r>
        <w:rPr>
          <w:rStyle w:val="CommentReference"/>
        </w:rPr>
        <w:annotationRef/>
      </w:r>
      <w:r>
        <w:t xml:space="preserve">Not clear what knowledge, tech, skills are addressed in each course. </w:t>
      </w:r>
    </w:p>
    <w:p w14:paraId="0154A8EB" w14:textId="389A86A6" w:rsidR="003C1564" w:rsidRDefault="003C1564">
      <w:pPr>
        <w:pStyle w:val="CommentText"/>
      </w:pPr>
    </w:p>
    <w:p w14:paraId="1B2C6500" w14:textId="67898F29" w:rsidR="003C1564" w:rsidRDefault="003C1564">
      <w:pPr>
        <w:pStyle w:val="CommentText"/>
      </w:pPr>
      <w:r>
        <w:t>Complete this table.</w:t>
      </w:r>
    </w:p>
  </w:comment>
  <w:comment w:id="406" w:author="Eck, Kimberly" w:date="2017-01-22T16:11:00Z" w:initials="EK">
    <w:p w14:paraId="619170A1" w14:textId="28C120CA" w:rsidR="003C1564" w:rsidRDefault="003C1564">
      <w:pPr>
        <w:pStyle w:val="CommentText"/>
      </w:pPr>
      <w:r>
        <w:rPr>
          <w:rStyle w:val="CommentReference"/>
        </w:rPr>
        <w:annotationRef/>
      </w:r>
      <w:r>
        <w:t>Why font change?</w:t>
      </w:r>
    </w:p>
  </w:comment>
  <w:comment w:id="404" w:author="Brian O'Meara" w:date="2017-01-25T05:57:00Z" w:initials="BCO">
    <w:p w14:paraId="2E8B6E06" w14:textId="52DF154B" w:rsidR="003C1564" w:rsidRDefault="003C1564">
      <w:pPr>
        <w:pStyle w:val="CommentText"/>
      </w:pPr>
      <w:r>
        <w:rPr>
          <w:rStyle w:val="CommentReference"/>
        </w:rPr>
        <w:annotationRef/>
      </w:r>
      <w:r>
        <w:t>Need to move this table up, but I can’t</w:t>
      </w:r>
    </w:p>
  </w:comment>
  <w:comment w:id="461" w:author="Eck, Kimberly" w:date="2017-01-22T16:14:00Z" w:initials="EK">
    <w:p w14:paraId="3BF18C6B" w14:textId="5D66A1C9" w:rsidR="003C1564" w:rsidRDefault="003C1564">
      <w:pPr>
        <w:pStyle w:val="CommentText"/>
      </w:pPr>
      <w:r>
        <w:rPr>
          <w:rStyle w:val="CommentReference"/>
        </w:rPr>
        <w:annotationRef/>
      </w:r>
      <w:r>
        <w:t>Need to strengthen this and substantially expand.</w:t>
      </w:r>
    </w:p>
  </w:comment>
  <w:comment w:id="463" w:author="Pound, Sharon Sweetser" w:date="2017-01-20T13:51:00Z" w:initials="PSS">
    <w:p w14:paraId="10354ABA" w14:textId="6780787E" w:rsidR="003C1564" w:rsidRDefault="003C1564">
      <w:pPr>
        <w:pStyle w:val="CommentText"/>
      </w:pPr>
      <w:r>
        <w:rPr>
          <w:rStyle w:val="CommentReference"/>
        </w:rPr>
        <w:annotationRef/>
      </w:r>
      <w:r>
        <w:rPr>
          <w:noProof/>
        </w:rPr>
        <w:t>These skills workshops seem like technology courses to me?</w:t>
      </w:r>
    </w:p>
  </w:comment>
  <w:comment w:id="466" w:author="Pound, Sharon Sweetser" w:date="2017-01-20T13:44:00Z" w:initials="PSS">
    <w:p w14:paraId="567CB8E9" w14:textId="09CE99F1" w:rsidR="003C1564" w:rsidRDefault="003C1564">
      <w:pPr>
        <w:pStyle w:val="CommentText"/>
      </w:pPr>
      <w:r>
        <w:rPr>
          <w:rStyle w:val="CommentReference"/>
        </w:rPr>
        <w:annotationRef/>
      </w:r>
      <w:r>
        <w:rPr>
          <w:noProof/>
        </w:rPr>
        <w:t>How is something made available by posting ...?</w:t>
      </w:r>
    </w:p>
  </w:comment>
  <w:comment w:id="469" w:author="Pound, Sharon Sweetser" w:date="2017-01-20T13:45:00Z" w:initials="PSS">
    <w:p w14:paraId="28F92373" w14:textId="78D1AAD2" w:rsidR="003C1564" w:rsidRDefault="003C1564">
      <w:pPr>
        <w:pStyle w:val="CommentText"/>
      </w:pPr>
      <w:r>
        <w:rPr>
          <w:rStyle w:val="CommentReference"/>
        </w:rPr>
        <w:annotationRef/>
      </w:r>
      <w:r>
        <w:rPr>
          <w:noProof/>
        </w:rPr>
        <w:t>First reference - should probably spell it all out</w:t>
      </w:r>
    </w:p>
  </w:comment>
  <w:comment w:id="472" w:author="Eck, Kimberly" w:date="2017-01-22T16:13:00Z" w:initials="EK">
    <w:p w14:paraId="26F32AAF" w14:textId="05A732E6" w:rsidR="003C1564" w:rsidRDefault="003C1564">
      <w:pPr>
        <w:pStyle w:val="CommentText"/>
      </w:pPr>
      <w:r>
        <w:rPr>
          <w:rStyle w:val="CommentReference"/>
        </w:rPr>
        <w:annotationRef/>
      </w:r>
      <w:r>
        <w:t>Expand this. Too important for such a limited description. Build on UG</w:t>
      </w:r>
    </w:p>
  </w:comment>
  <w:comment w:id="476" w:author="O'Meara, Brian C" w:date="2017-01-22T01:21:00Z" w:initials="OBC">
    <w:p w14:paraId="70165375" w14:textId="7E184658" w:rsidR="003C1564" w:rsidRDefault="003C1564">
      <w:pPr>
        <w:pStyle w:val="CommentText"/>
      </w:pPr>
      <w:r>
        <w:rPr>
          <w:rStyle w:val="CommentReference"/>
        </w:rPr>
        <w:annotationRef/>
      </w:r>
      <w:r>
        <w:t>Adjusts with budget</w:t>
      </w:r>
    </w:p>
  </w:comment>
  <w:comment w:id="475" w:author="Eck, Kimberly" w:date="2017-01-22T16:21:00Z" w:initials="EK">
    <w:p w14:paraId="3B5330B4" w14:textId="091FA706" w:rsidR="003C1564" w:rsidRDefault="003C1564">
      <w:pPr>
        <w:pStyle w:val="CommentText"/>
      </w:pPr>
      <w:r>
        <w:rPr>
          <w:rStyle w:val="CommentReference"/>
        </w:rPr>
        <w:annotationRef/>
      </w:r>
      <w:r>
        <w:t>Need more on these students in this section. Mention academic background and demographics (e.g. of current students)</w:t>
      </w:r>
    </w:p>
  </w:comment>
  <w:comment w:id="485" w:author="Pound, Sharon Sweetser" w:date="2017-01-20T13:53:00Z" w:initials="PSS">
    <w:p w14:paraId="74105EC6" w14:textId="3310CBFD" w:rsidR="003C1564" w:rsidRDefault="003C1564">
      <w:pPr>
        <w:pStyle w:val="CommentText"/>
      </w:pPr>
      <w:r>
        <w:rPr>
          <w:rStyle w:val="CommentReference"/>
        </w:rPr>
        <w:annotationRef/>
      </w:r>
      <w:r>
        <w:rPr>
          <w:noProof/>
        </w:rPr>
        <w:t>This might be a red flag - can you/should you be more specific?</w:t>
      </w:r>
    </w:p>
  </w:comment>
  <w:comment w:id="486" w:author="Eck, Kimberly" w:date="2017-01-22T16:20:00Z" w:initials="EK">
    <w:p w14:paraId="7BDBBE09" w14:textId="008F46B0" w:rsidR="003C1564" w:rsidRDefault="003C1564">
      <w:pPr>
        <w:pStyle w:val="CommentText"/>
      </w:pPr>
      <w:r>
        <w:rPr>
          <w:rStyle w:val="CommentReference"/>
        </w:rPr>
        <w:annotationRef/>
      </w:r>
      <w:r>
        <w:t>I get it but don’t say you’re uncertain. Put an estimate. It’s okay to be wrong.</w:t>
      </w:r>
    </w:p>
  </w:comment>
  <w:comment w:id="487" w:author="Pound, Sharon Sweetser" w:date="2017-01-20T13:55:00Z" w:initials="PSS">
    <w:p w14:paraId="64CDE2E9" w14:textId="4986F509" w:rsidR="003C1564" w:rsidRDefault="003C1564">
      <w:pPr>
        <w:pStyle w:val="CommentText"/>
      </w:pPr>
      <w:r>
        <w:rPr>
          <w:rStyle w:val="CommentReference"/>
        </w:rPr>
        <w:annotationRef/>
      </w:r>
      <w:r>
        <w:rPr>
          <w:noProof/>
        </w:rPr>
        <w:t>This section seems a bit slim.</w:t>
      </w:r>
    </w:p>
  </w:comment>
  <w:comment w:id="488" w:author="Eck, Kimberly" w:date="2017-01-22T16:22:00Z" w:initials="EK">
    <w:p w14:paraId="726E15AF" w14:textId="452920CD" w:rsidR="003C1564" w:rsidRDefault="003C1564">
      <w:pPr>
        <w:pStyle w:val="CommentText"/>
      </w:pPr>
      <w:r>
        <w:rPr>
          <w:rStyle w:val="CommentReference"/>
        </w:rPr>
        <w:annotationRef/>
      </w:r>
      <w:r>
        <w:t>What did they say?! This info should probably be a part of the weakness/inadequacy of status quo description. Add quotes.</w:t>
      </w:r>
    </w:p>
  </w:comment>
  <w:comment w:id="492" w:author="O'Meara, Brian C" w:date="2017-01-20T01:03:00Z" w:initials="OBC">
    <w:p w14:paraId="68C96870" w14:textId="77777777" w:rsidR="003C1564" w:rsidRPr="00A717E1" w:rsidRDefault="003C1564" w:rsidP="001B0BC8">
      <w:pPr>
        <w:rPr>
          <w:rFonts w:ascii="Calibri" w:eastAsia="Times New Roman" w:hAnsi="Calibri" w:cs="Times New Roman"/>
          <w:color w:val="000000"/>
          <w:sz w:val="20"/>
          <w:szCs w:val="20"/>
        </w:rPr>
      </w:pPr>
      <w:r>
        <w:rPr>
          <w:rStyle w:val="CommentReference"/>
        </w:rPr>
        <w:annotationRef/>
      </w:r>
      <w:r w:rsidRPr="00A717E1">
        <w:rPr>
          <w:rFonts w:ascii="Calibri" w:eastAsia="Times New Roman" w:hAnsi="Calibri" w:cs="Times New Roman"/>
          <w:b/>
          <w:bCs/>
          <w:color w:val="000000"/>
          <w:sz w:val="20"/>
          <w:szCs w:val="20"/>
        </w:rPr>
        <w:t>4d. Major Research Efforts</w:t>
      </w:r>
      <w:r w:rsidRPr="00A717E1">
        <w:rPr>
          <w:rFonts w:ascii="Calibri" w:eastAsia="Times New Roman" w:hAnsi="Calibri" w:cs="Times New Roman"/>
          <w:color w:val="000000"/>
          <w:sz w:val="20"/>
          <w:szCs w:val="20"/>
        </w:rPr>
        <w:t>: Describe the novel, potentially transformative research that the NRT will catalyze throughinterdisciplinary synergies emerging from currently funded activities at the institution(s) and/or via separate NRT-fundedinterdisciplinary initiatives.</w:t>
      </w:r>
    </w:p>
    <w:p w14:paraId="11B8813C" w14:textId="77777777" w:rsidR="003C1564" w:rsidRDefault="003C1564" w:rsidP="001B0BC8"/>
    <w:p w14:paraId="6E428787" w14:textId="77777777" w:rsidR="003C1564" w:rsidRDefault="003C1564" w:rsidP="001B0BC8">
      <w:r>
        <w:t>Note that our assessment is also publishable research</w:t>
      </w:r>
    </w:p>
    <w:p w14:paraId="095630BF" w14:textId="77777777" w:rsidR="003C1564" w:rsidRDefault="003C1564" w:rsidP="001B0BC8"/>
    <w:p w14:paraId="4A98B5AD" w14:textId="77777777" w:rsidR="003C1564" w:rsidRDefault="003C1564" w:rsidP="001B0BC8">
      <w:r>
        <w:t>3 pages</w:t>
      </w:r>
    </w:p>
    <w:p w14:paraId="04D7786A" w14:textId="593331BB" w:rsidR="003C1564" w:rsidRDefault="003C1564">
      <w:pPr>
        <w:pStyle w:val="CommentText"/>
      </w:pPr>
    </w:p>
  </w:comment>
  <w:comment w:id="495" w:author="Eck, Kimberly" w:date="2017-01-22T16:24:00Z" w:initials="EK">
    <w:p w14:paraId="47A382A9" w14:textId="17D92F68" w:rsidR="003C1564" w:rsidRDefault="003C1564">
      <w:pPr>
        <w:pStyle w:val="CommentText"/>
      </w:pPr>
      <w:r>
        <w:rPr>
          <w:rStyle w:val="CommentReference"/>
        </w:rPr>
        <w:annotationRef/>
      </w:r>
      <w:r>
        <w:t>Commit these as options available to the students.</w:t>
      </w:r>
    </w:p>
  </w:comment>
  <w:comment w:id="496" w:author="Eck, Kimberly" w:date="2017-01-22T16:24:00Z" w:initials="EK">
    <w:p w14:paraId="74AC2824" w14:textId="2DAE8B1D" w:rsidR="003C1564" w:rsidRDefault="003C1564">
      <w:pPr>
        <w:pStyle w:val="CommentText"/>
      </w:pPr>
      <w:r>
        <w:rPr>
          <w:rStyle w:val="CommentReference"/>
        </w:rPr>
        <w:annotationRef/>
      </w:r>
      <w:r>
        <w:t>Labeling by PI sounds disjointed. Use topics as labels instead?</w:t>
      </w:r>
    </w:p>
  </w:comment>
  <w:comment w:id="503" w:author="Brian O'Meara" w:date="2017-01-20T01:03:00Z" w:initials="BCO">
    <w:p w14:paraId="6FE28A83" w14:textId="77777777" w:rsidR="003C1564" w:rsidRPr="009B5AFD" w:rsidRDefault="003C1564" w:rsidP="008F29F2">
      <w:pPr>
        <w:rPr>
          <w:rFonts w:ascii="Calibri" w:eastAsia="Times New Roman" w:hAnsi="Calibri" w:cs="Times New Roman"/>
          <w:color w:val="000000"/>
          <w:sz w:val="20"/>
          <w:szCs w:val="20"/>
        </w:rPr>
      </w:pPr>
      <w:r>
        <w:rPr>
          <w:rStyle w:val="CommentReference"/>
        </w:rPr>
        <w:annotationRef/>
      </w:r>
      <w:r w:rsidRPr="009B5AFD">
        <w:rPr>
          <w:rFonts w:ascii="Calibri" w:eastAsia="Times New Roman" w:hAnsi="Calibri" w:cs="Times New Roman"/>
          <w:b/>
          <w:bCs/>
          <w:color w:val="000000"/>
          <w:sz w:val="20"/>
          <w:szCs w:val="20"/>
        </w:rPr>
        <w:t>4e. Broader Impacts:</w:t>
      </w:r>
      <w:r w:rsidRPr="009B5AFD">
        <w:rPr>
          <w:rFonts w:ascii="Calibri" w:eastAsia="Times New Roman" w:hAnsi="Calibri" w:cs="Times New Roman"/>
          <w:color w:val="000000"/>
          <w:sz w:val="20"/>
          <w:szCs w:val="20"/>
        </w:rPr>
        <w:t xml:space="preserve"> The Project Description must contain, as a separate section within the narrative, a discussion of how both thetraining components and the major research efforts will contribute more broadly to the achievement of societally relevant outcomes. If a collaborative project is proposed, describe the role of the non-lead institution(s) and its (their) participating personnel, theorganizational structure(s), and the mechanisms for project communication.</w:t>
      </w:r>
    </w:p>
    <w:p w14:paraId="60E8A405" w14:textId="77777777" w:rsidR="003C1564" w:rsidRDefault="003C1564" w:rsidP="008F29F2"/>
    <w:p w14:paraId="57E94B53" w14:textId="77777777" w:rsidR="003C1564" w:rsidRPr="009B5AFD" w:rsidRDefault="003C1564" w:rsidP="008F29F2">
      <w:r>
        <w:t>1 page</w:t>
      </w:r>
    </w:p>
    <w:p w14:paraId="23B5525A" w14:textId="7E2516A4" w:rsidR="003C1564" w:rsidRDefault="003C1564">
      <w:pPr>
        <w:pStyle w:val="CommentText"/>
      </w:pPr>
    </w:p>
  </w:comment>
  <w:comment w:id="504" w:author="Eck, Kimberly" w:date="2017-01-22T16:27:00Z" w:initials="EK">
    <w:p w14:paraId="20E1BA66" w14:textId="0761C7A3" w:rsidR="003C1564" w:rsidRDefault="003C1564">
      <w:pPr>
        <w:pStyle w:val="CommentText"/>
      </w:pPr>
      <w:r>
        <w:rPr>
          <w:rStyle w:val="CommentReference"/>
        </w:rPr>
        <w:annotationRef/>
      </w:r>
      <w:r>
        <w:t>This is conceptually weak. How can K-1, Undergrads, campus community be involved?</w:t>
      </w:r>
    </w:p>
  </w:comment>
  <w:comment w:id="509" w:author="Eck, Kimberly" w:date="2017-01-22T16:26:00Z" w:initials="EK">
    <w:p w14:paraId="7A2153E0" w14:textId="04447359" w:rsidR="003C1564" w:rsidRDefault="003C1564">
      <w:pPr>
        <w:pStyle w:val="CommentText"/>
      </w:pPr>
      <w:r>
        <w:rPr>
          <w:rStyle w:val="CommentReference"/>
        </w:rPr>
        <w:annotationRef/>
      </w:r>
      <w:r>
        <w:t>Should be included in weakness/inadequacy of status qup statement above</w:t>
      </w:r>
    </w:p>
  </w:comment>
  <w:comment w:id="515" w:author="Brian O'Meara" w:date="2017-01-20T01:03:00Z" w:initials="BCO">
    <w:p w14:paraId="01750275" w14:textId="77777777" w:rsidR="003C1564" w:rsidRDefault="003C1564" w:rsidP="00FF25FD">
      <w:pPr>
        <w:rPr>
          <w:rFonts w:ascii="Calibri" w:eastAsia="Times New Roman" w:hAnsi="Calibri" w:cs="Times New Roman"/>
          <w:noProof/>
          <w:color w:val="000000"/>
          <w:sz w:val="20"/>
          <w:szCs w:val="20"/>
        </w:rPr>
      </w:pPr>
      <w:r>
        <w:rPr>
          <w:rStyle w:val="CommentReference"/>
        </w:rPr>
        <w:annotationRef/>
      </w:r>
      <w:r w:rsidRPr="00217E99">
        <w:rPr>
          <w:rFonts w:ascii="Calibri" w:eastAsia="Times New Roman" w:hAnsi="Calibri" w:cs="Times New Roman"/>
          <w:b/>
          <w:bCs/>
          <w:color w:val="000000"/>
          <w:sz w:val="20"/>
          <w:szCs w:val="20"/>
        </w:rPr>
        <w:t>4f. Organization and Management</w:t>
      </w:r>
      <w:r w:rsidRPr="00217E99">
        <w:rPr>
          <w:rFonts w:ascii="Calibri" w:eastAsia="Times New Roman" w:hAnsi="Calibri" w:cs="Times New Roman"/>
          <w:color w:val="000000"/>
          <w:sz w:val="20"/>
          <w:szCs w:val="20"/>
        </w:rPr>
        <w:t xml:space="preserve">: Present the plans for the organization and management of the NRT project, including theresponsibilities of key personnel and reporting lines. Describe how the leadership team will foster a sense of community amongproject participants (faculty, trainees, the evaluator, staff, and collaborators) through activities and practices. The PI must possessthe scientific, teaching, and mentoring expertise and the project management experience necessary to lead and administer the NRT.Projects should include a half- to full-time NRT Project </w:t>
      </w:r>
    </w:p>
    <w:p w14:paraId="5362AC12" w14:textId="77777777" w:rsidR="003C1564" w:rsidRDefault="003C1564" w:rsidP="00FF25FD">
      <w:pPr>
        <w:rPr>
          <w:rFonts w:ascii="Calibri" w:eastAsia="Times New Roman" w:hAnsi="Calibri" w:cs="Times New Roman"/>
          <w:noProof/>
          <w:color w:val="000000"/>
          <w:sz w:val="20"/>
          <w:szCs w:val="20"/>
        </w:rPr>
      </w:pPr>
    </w:p>
    <w:p w14:paraId="69C0EE2B" w14:textId="77777777" w:rsidR="003C1564" w:rsidRDefault="003C1564" w:rsidP="00FF25FD">
      <w:pPr>
        <w:rPr>
          <w:rFonts w:ascii="Calibri" w:eastAsia="Times New Roman" w:hAnsi="Calibri" w:cs="Times New Roman"/>
          <w:noProof/>
          <w:color w:val="000000"/>
          <w:sz w:val="20"/>
          <w:szCs w:val="20"/>
        </w:rPr>
      </w:pPr>
    </w:p>
    <w:p w14:paraId="2C53F2C1" w14:textId="7385A968" w:rsidR="003C1564" w:rsidRPr="00217E99" w:rsidRDefault="003C1564" w:rsidP="00FF25FD">
      <w:pPr>
        <w:rPr>
          <w:rFonts w:ascii="Calibri" w:eastAsia="Times New Roman" w:hAnsi="Calibri" w:cs="Times New Roman"/>
          <w:color w:val="000000"/>
          <w:sz w:val="20"/>
          <w:szCs w:val="20"/>
        </w:rPr>
      </w:pPr>
      <w:r w:rsidRPr="00217E99">
        <w:rPr>
          <w:rFonts w:ascii="Calibri" w:eastAsia="Times New Roman" w:hAnsi="Calibri" w:cs="Times New Roman"/>
          <w:color w:val="000000"/>
          <w:sz w:val="20"/>
          <w:szCs w:val="20"/>
        </w:rPr>
        <w:t>Coordinator as a member of the management team. Proposers shouldidentify formal mechanisms for recurring, substantive communication with administrators (e.g., department chairs, college deans,graduate school dean(s), and others) about the NRT’s progress and any institutional barriers.</w:t>
      </w:r>
    </w:p>
    <w:p w14:paraId="2B94A0F8" w14:textId="77777777" w:rsidR="003C1564" w:rsidRDefault="003C1564" w:rsidP="00FF25FD"/>
    <w:p w14:paraId="7FF00F2D" w14:textId="77777777" w:rsidR="003C1564" w:rsidRDefault="003C1564" w:rsidP="00FF25FD">
      <w:r>
        <w:t>1 page</w:t>
      </w:r>
    </w:p>
    <w:p w14:paraId="4A7CB590" w14:textId="2D4E34FF" w:rsidR="003C1564" w:rsidRDefault="003C1564">
      <w:pPr>
        <w:pStyle w:val="CommentText"/>
      </w:pPr>
    </w:p>
  </w:comment>
  <w:comment w:id="511" w:author="Pound, Sharon Sweetser" w:date="2017-01-20T14:19:00Z" w:initials="PSS">
    <w:p w14:paraId="0D981F99" w14:textId="428541A5" w:rsidR="003C1564" w:rsidRDefault="003C1564">
      <w:pPr>
        <w:pStyle w:val="CommentText"/>
      </w:pPr>
      <w:r>
        <w:rPr>
          <w:rStyle w:val="CommentReference"/>
        </w:rPr>
        <w:annotationRef/>
      </w:r>
      <w:r>
        <w:rPr>
          <w:noProof/>
        </w:rPr>
        <w:t>Need to add an External Advisory Board?</w:t>
      </w:r>
    </w:p>
  </w:comment>
  <w:comment w:id="512" w:author="Pound, Sharon Sweetser" w:date="2017-01-22T12:30:00Z" w:initials="PSS">
    <w:p w14:paraId="63EEE0CF" w14:textId="13C3E1E4" w:rsidR="003C1564" w:rsidRDefault="003C1564">
      <w:pPr>
        <w:pStyle w:val="CommentText"/>
      </w:pPr>
      <w:r>
        <w:rPr>
          <w:rStyle w:val="CommentReference"/>
        </w:rPr>
        <w:annotationRef/>
      </w:r>
      <w:r>
        <w:rPr>
          <w:noProof/>
        </w:rPr>
        <w:t>From the solicitation: Include reporting lines; describe role of NRT Project Coordinator</w:t>
      </w:r>
    </w:p>
  </w:comment>
  <w:comment w:id="517" w:author="Eck, Kimberly" w:date="2017-01-22T16:31:00Z" w:initials="EK">
    <w:p w14:paraId="41474E11" w14:textId="5C588189" w:rsidR="003C1564" w:rsidRDefault="003C1564">
      <w:pPr>
        <w:pStyle w:val="CommentText"/>
      </w:pPr>
      <w:r>
        <w:rPr>
          <w:rStyle w:val="CommentReference"/>
        </w:rPr>
        <w:annotationRef/>
      </w:r>
      <w:r>
        <w:t>Need a figure here</w:t>
      </w:r>
    </w:p>
  </w:comment>
  <w:comment w:id="518" w:author="Pound, Sharon Sweetser" w:date="2017-01-20T14:10:00Z" w:initials="PSS">
    <w:p w14:paraId="4E29CD21" w14:textId="34AF4042" w:rsidR="003C1564" w:rsidRDefault="003C1564">
      <w:pPr>
        <w:pStyle w:val="CommentText"/>
      </w:pPr>
      <w:r>
        <w:rPr>
          <w:rStyle w:val="CommentReference"/>
        </w:rPr>
        <w:annotationRef/>
      </w:r>
      <w:r>
        <w:rPr>
          <w:noProof/>
        </w:rPr>
        <w:t>Can you talk about your project management experience?</w:t>
      </w:r>
    </w:p>
  </w:comment>
  <w:comment w:id="519" w:author="Pound, Sharon Sweetser" w:date="2017-01-20T14:13:00Z" w:initials="PSS">
    <w:p w14:paraId="7FB5C2CA" w14:textId="7AFEBFCF" w:rsidR="003C1564" w:rsidRDefault="003C1564">
      <w:pPr>
        <w:pStyle w:val="CommentText"/>
      </w:pPr>
      <w:r>
        <w:rPr>
          <w:rStyle w:val="CommentReference"/>
        </w:rPr>
        <w:annotationRef/>
      </w:r>
      <w:r>
        <w:rPr>
          <w:noProof/>
        </w:rPr>
        <w:t>consider an org chart with clear lines of reporting - reporting to two people might be a red flag?</w:t>
      </w:r>
    </w:p>
  </w:comment>
  <w:comment w:id="521" w:author="Pound, Sharon Sweetser" w:date="2017-01-20T14:16:00Z" w:initials="PSS">
    <w:p w14:paraId="46AE3804" w14:textId="24A7DC61" w:rsidR="003C1564" w:rsidRDefault="003C1564">
      <w:pPr>
        <w:pStyle w:val="CommentText"/>
      </w:pPr>
      <w:r>
        <w:rPr>
          <w:rStyle w:val="CommentReference"/>
        </w:rPr>
        <w:annotationRef/>
      </w:r>
      <w:r>
        <w:rPr>
          <w:noProof/>
        </w:rPr>
        <w:t>Who has buy in?</w:t>
      </w:r>
    </w:p>
  </w:comment>
  <w:comment w:id="525" w:author="Charles" w:date="2017-01-20T01:03:00Z" w:initials="C">
    <w:p w14:paraId="556C1CA6" w14:textId="598918BF" w:rsidR="003C1564" w:rsidRDefault="003C1564">
      <w:pPr>
        <w:pStyle w:val="CommentText"/>
      </w:pPr>
      <w:r>
        <w:rPr>
          <w:rStyle w:val="CommentReference"/>
        </w:rPr>
        <w:annotationRef/>
      </w:r>
      <w:r>
        <w:t>If we want to be super technical and cover all bases</w:t>
      </w:r>
    </w:p>
  </w:comment>
  <w:comment w:id="530" w:author="Eck, Kimberly" w:date="2017-01-22T16:33:00Z" w:initials="EK">
    <w:p w14:paraId="122DB098" w14:textId="75335943" w:rsidR="003C1564" w:rsidRDefault="003C1564">
      <w:pPr>
        <w:pStyle w:val="CommentText"/>
      </w:pPr>
      <w:r>
        <w:rPr>
          <w:rStyle w:val="CommentReference"/>
        </w:rPr>
        <w:annotationRef/>
      </w:r>
      <w:r>
        <w:t>How does this relate to the Tiers?</w:t>
      </w:r>
    </w:p>
  </w:comment>
  <w:comment w:id="549" w:author="Brian O'Meara" w:date="2017-01-20T01:03:00Z" w:initials="BCO">
    <w:p w14:paraId="7E71A25C" w14:textId="77777777" w:rsidR="003C1564" w:rsidRPr="00671644" w:rsidRDefault="003C1564" w:rsidP="001C4EE3">
      <w:pPr>
        <w:rPr>
          <w:rFonts w:ascii="Calibri" w:eastAsia="Times New Roman" w:hAnsi="Calibri" w:cs="Times New Roman"/>
          <w:color w:val="000000"/>
          <w:sz w:val="20"/>
          <w:szCs w:val="20"/>
        </w:rPr>
      </w:pPr>
      <w:r>
        <w:rPr>
          <w:rStyle w:val="CommentReference"/>
        </w:rPr>
        <w:annotationRef/>
      </w:r>
      <w:r w:rsidRPr="00671644">
        <w:rPr>
          <w:rFonts w:ascii="Calibri" w:eastAsia="Times New Roman" w:hAnsi="Calibri" w:cs="Times New Roman"/>
          <w:b/>
          <w:bCs/>
          <w:color w:val="000000"/>
          <w:sz w:val="20"/>
          <w:szCs w:val="20"/>
        </w:rPr>
        <w:t>4g. Recruitment, Mentoring, and Retention</w:t>
      </w:r>
      <w:r w:rsidRPr="00671644">
        <w:rPr>
          <w:rFonts w:ascii="Calibri" w:eastAsia="Times New Roman" w:hAnsi="Calibri" w:cs="Times New Roman"/>
          <w:color w:val="000000"/>
          <w:sz w:val="20"/>
          <w:szCs w:val="20"/>
        </w:rPr>
        <w:t>: Describe plans for recruitment, mentoring, and retention of trainees with a particularemphasis on broadening participation of groups underrepresented in STEM fields.</w:t>
      </w:r>
    </w:p>
    <w:p w14:paraId="686E9157" w14:textId="77777777" w:rsidR="003C1564" w:rsidRDefault="003C1564" w:rsidP="001C4EE3"/>
    <w:p w14:paraId="27EDCE97" w14:textId="42F4DAC4" w:rsidR="003C1564" w:rsidRDefault="003C1564" w:rsidP="001C4EE3">
      <w:r>
        <w:t>1 page</w:t>
      </w:r>
    </w:p>
  </w:comment>
  <w:comment w:id="556" w:author="Eck, Kimberly" w:date="2017-01-23T17:22:00Z" w:initials="EK">
    <w:p w14:paraId="40A0D2B9" w14:textId="2C71810B" w:rsidR="003C1564" w:rsidRDefault="003C1564">
      <w:pPr>
        <w:pStyle w:val="CommentText"/>
      </w:pPr>
      <w:r>
        <w:rPr>
          <w:rStyle w:val="CommentReference"/>
        </w:rPr>
        <w:annotationRef/>
      </w:r>
      <w:r>
        <w:t>What about other institutions? How about in reach?</w:t>
      </w:r>
    </w:p>
  </w:comment>
  <w:comment w:id="561" w:author="Eck, Kimberly" w:date="2017-01-23T17:24:00Z" w:initials="EK">
    <w:p w14:paraId="0775C150" w14:textId="438A6EE6" w:rsidR="003C1564" w:rsidRDefault="003C1564">
      <w:pPr>
        <w:pStyle w:val="CommentText"/>
      </w:pPr>
      <w:r>
        <w:rPr>
          <w:rStyle w:val="CommentReference"/>
        </w:rPr>
        <w:annotationRef/>
      </w:r>
      <w:r>
        <w:t>This is not an example of mentoring. Might belong somewhere else/</w:t>
      </w:r>
    </w:p>
  </w:comment>
  <w:comment w:id="562" w:author="Eck, Kimberly" w:date="2017-01-23T17:25:00Z" w:initials="EK">
    <w:p w14:paraId="159AA24A" w14:textId="10F58A1D" w:rsidR="003C1564" w:rsidRDefault="003C1564">
      <w:pPr>
        <w:pStyle w:val="CommentText"/>
      </w:pPr>
      <w:r>
        <w:rPr>
          <w:rStyle w:val="CommentReference"/>
        </w:rPr>
        <w:annotationRef/>
      </w:r>
      <w:r>
        <w:t>Need to explain this better.</w:t>
      </w:r>
    </w:p>
  </w:comment>
  <w:comment w:id="569" w:author="Eck, Kimberly" w:date="2017-01-23T17:23:00Z" w:initials="EK">
    <w:p w14:paraId="50742404" w14:textId="108604FC" w:rsidR="003C1564" w:rsidRDefault="003C1564">
      <w:pPr>
        <w:pStyle w:val="CommentText"/>
      </w:pPr>
      <w:r>
        <w:rPr>
          <w:rStyle w:val="CommentReference"/>
        </w:rPr>
        <w:annotationRef/>
      </w:r>
      <w:r>
        <w:t>They should already be developed</w:t>
      </w:r>
    </w:p>
  </w:comment>
  <w:comment w:id="575" w:author="Eck, Kimberly" w:date="2017-01-23T17:25:00Z" w:initials="EK">
    <w:p w14:paraId="3529BCCB" w14:textId="12F89E6E" w:rsidR="003C1564" w:rsidRDefault="003C1564">
      <w:pPr>
        <w:pStyle w:val="CommentText"/>
      </w:pPr>
      <w:r>
        <w:rPr>
          <w:rStyle w:val="CommentReference"/>
        </w:rPr>
        <w:annotationRef/>
      </w:r>
      <w:r>
        <w:t>This is really good, say more. Highlight.</w:t>
      </w:r>
    </w:p>
  </w:comment>
  <w:comment w:id="576" w:author="Eck, Kimberly" w:date="2017-01-23T17:25:00Z" w:initials="EK">
    <w:p w14:paraId="5E5EE1DA" w14:textId="0187BA67" w:rsidR="003C1564" w:rsidRDefault="003C1564">
      <w:pPr>
        <w:pStyle w:val="CommentText"/>
      </w:pPr>
      <w:r>
        <w:rPr>
          <w:rStyle w:val="CommentReference"/>
        </w:rPr>
        <w:annotationRef/>
      </w:r>
      <w:r>
        <w:t>Also really good, highlight.</w:t>
      </w:r>
    </w:p>
  </w:comment>
  <w:comment w:id="580" w:author="Brian O'Meara" w:date="2017-01-20T01:03:00Z" w:initials="BCO">
    <w:p w14:paraId="0D647327" w14:textId="77777777" w:rsidR="003C1564" w:rsidRPr="002C35A5" w:rsidRDefault="003C1564" w:rsidP="003F40E5">
      <w:pPr>
        <w:rPr>
          <w:rFonts w:ascii="Calibri" w:eastAsia="Times New Roman" w:hAnsi="Calibri" w:cs="Times New Roman"/>
          <w:color w:val="000000"/>
          <w:sz w:val="20"/>
          <w:szCs w:val="20"/>
        </w:rPr>
      </w:pPr>
      <w:r>
        <w:rPr>
          <w:rStyle w:val="CommentReference"/>
        </w:rPr>
        <w:annotationRef/>
      </w:r>
      <w:r w:rsidRPr="002C35A5">
        <w:rPr>
          <w:rFonts w:ascii="Calibri" w:eastAsia="Times New Roman" w:hAnsi="Calibri" w:cs="Times New Roman"/>
          <w:b/>
          <w:bCs/>
          <w:color w:val="000000"/>
          <w:sz w:val="20"/>
          <w:szCs w:val="20"/>
        </w:rPr>
        <w:t>4h. Performance Assessment/Project Evaluation</w:t>
      </w:r>
      <w:r w:rsidRPr="002C35A5">
        <w:rPr>
          <w:rFonts w:ascii="Calibri" w:eastAsia="Times New Roman" w:hAnsi="Calibri" w:cs="Times New Roman"/>
          <w:color w:val="000000"/>
          <w:sz w:val="20"/>
          <w:szCs w:val="20"/>
        </w:rPr>
        <w:t>: Assessment of the project is a high priority for the NRT program. Projectsshould include plans to evaluate the success of the training. In particular, the proposal should identify specific, expecte</w:t>
      </w:r>
      <w:r w:rsidRPr="002C35A5">
        <w:rPr>
          <w:rFonts w:ascii="Calibri" w:eastAsia="Times New Roman" w:hAnsi="Calibri" w:cs="Times New Roman"/>
          <w:b/>
          <w:bCs/>
          <w:color w:val="000000"/>
          <w:sz w:val="20"/>
          <w:szCs w:val="20"/>
        </w:rPr>
        <w:t>d competencies and outcomes</w:t>
      </w:r>
      <w:r w:rsidRPr="002C35A5">
        <w:rPr>
          <w:rFonts w:ascii="Calibri" w:eastAsia="Times New Roman" w:hAnsi="Calibri" w:cs="Times New Roman"/>
          <w:color w:val="000000"/>
          <w:sz w:val="20"/>
          <w:szCs w:val="20"/>
        </w:rPr>
        <w:t xml:space="preserve"> along with</w:t>
      </w:r>
      <w:r w:rsidRPr="002C35A5">
        <w:rPr>
          <w:rFonts w:ascii="Calibri" w:eastAsia="Times New Roman" w:hAnsi="Calibri" w:cs="Times New Roman"/>
          <w:b/>
          <w:bCs/>
          <w:color w:val="000000"/>
          <w:sz w:val="20"/>
          <w:szCs w:val="20"/>
        </w:rPr>
        <w:t xml:space="preserve"> performance measures and an evaluation timetable</w:t>
      </w:r>
      <w:r w:rsidRPr="002C35A5">
        <w:rPr>
          <w:rFonts w:ascii="Calibri" w:eastAsia="Times New Roman" w:hAnsi="Calibri" w:cs="Times New Roman"/>
          <w:color w:val="000000"/>
          <w:sz w:val="20"/>
          <w:szCs w:val="20"/>
        </w:rPr>
        <w:t xml:space="preserve">. Although the focus should be ontrainees, the evaluation plan should also assess how the NRT project </w:t>
      </w:r>
      <w:r w:rsidRPr="002C35A5">
        <w:rPr>
          <w:rFonts w:ascii="Calibri" w:eastAsia="Times New Roman" w:hAnsi="Calibri" w:cs="Times New Roman"/>
          <w:b/>
          <w:bCs/>
          <w:color w:val="000000"/>
          <w:sz w:val="20"/>
          <w:szCs w:val="20"/>
        </w:rPr>
        <w:t>affects faculty teaching and research, academic programs, and institutional policies</w:t>
      </w:r>
      <w:r w:rsidRPr="002C35A5">
        <w:rPr>
          <w:rFonts w:ascii="Calibri" w:eastAsia="Times New Roman" w:hAnsi="Calibri" w:cs="Times New Roman"/>
          <w:color w:val="000000"/>
          <w:sz w:val="20"/>
          <w:szCs w:val="20"/>
        </w:rPr>
        <w:t>. Assessments should be both</w:t>
      </w:r>
      <w:r w:rsidRPr="002C35A5">
        <w:rPr>
          <w:rFonts w:ascii="Calibri" w:eastAsia="Times New Roman" w:hAnsi="Calibri" w:cs="Times New Roman"/>
          <w:b/>
          <w:bCs/>
          <w:color w:val="000000"/>
          <w:sz w:val="20"/>
          <w:szCs w:val="20"/>
        </w:rPr>
        <w:t xml:space="preserve"> formative and summative,</w:t>
      </w:r>
      <w:r w:rsidRPr="002C35A5">
        <w:rPr>
          <w:rFonts w:ascii="Calibri" w:eastAsia="Times New Roman" w:hAnsi="Calibri" w:cs="Times New Roman"/>
          <w:color w:val="000000"/>
          <w:sz w:val="20"/>
          <w:szCs w:val="20"/>
        </w:rPr>
        <w:t xml:space="preserve"> and the plan should describe how and when formative assessments would be shared with the project participants, including trainees, and institutional administration. Describe mechanismsfor regular feedback from the evaluator and the trainees to the leadership team and how that feedback informs practice. Awardees should be prepared to contribute to NRT program evaluation, including participation in periodic cross-award, joint video conferences to share insights, effective practices, and evaluation findings. </w:t>
      </w:r>
      <w:r w:rsidRPr="002C35A5">
        <w:rPr>
          <w:rFonts w:ascii="Calibri" w:eastAsia="Times New Roman" w:hAnsi="Calibri" w:cs="Times New Roman"/>
          <w:b/>
          <w:bCs/>
          <w:color w:val="000000"/>
          <w:sz w:val="20"/>
          <w:szCs w:val="20"/>
        </w:rPr>
        <w:t>EXTERNAL EVALUATOR; INDEPENDENT ADVISORY COMMITTEE</w:t>
      </w:r>
    </w:p>
    <w:p w14:paraId="61A25E7B" w14:textId="77777777" w:rsidR="003C1564" w:rsidRDefault="003C1564" w:rsidP="003F40E5"/>
    <w:p w14:paraId="2D0F812E" w14:textId="77777777" w:rsidR="003C1564" w:rsidRPr="002C35A5" w:rsidRDefault="003C1564" w:rsidP="003F40E5">
      <w:r>
        <w:t>2 pages</w:t>
      </w:r>
    </w:p>
    <w:p w14:paraId="0A2054A7" w14:textId="155C34DB" w:rsidR="003C1564" w:rsidRDefault="003C1564">
      <w:pPr>
        <w:pStyle w:val="CommentText"/>
      </w:pPr>
    </w:p>
  </w:comment>
  <w:comment w:id="597" w:author="Pound, Sharon Sweetser" w:date="2017-01-22T12:13:00Z" w:initials="PSS">
    <w:p w14:paraId="28AC98A4" w14:textId="0068820E" w:rsidR="003C1564" w:rsidRDefault="003C1564">
      <w:pPr>
        <w:pStyle w:val="CommentText"/>
      </w:pPr>
      <w:r>
        <w:rPr>
          <w:rStyle w:val="CommentReference"/>
        </w:rPr>
        <w:annotationRef/>
      </w:r>
      <w:r>
        <w:rPr>
          <w:noProof/>
        </w:rPr>
        <w:t>See what tables?</w:t>
      </w:r>
    </w:p>
  </w:comment>
  <w:comment w:id="654" w:author="Eck, Kimberly" w:date="2017-01-23T17:41:00Z" w:initials="EK">
    <w:p w14:paraId="1F1A4F9F" w14:textId="2955B372" w:rsidR="003C1564" w:rsidRDefault="003C1564">
      <w:pPr>
        <w:pStyle w:val="CommentText"/>
      </w:pPr>
      <w:r>
        <w:rPr>
          <w:rStyle w:val="CommentReference"/>
        </w:rPr>
        <w:annotationRef/>
      </w:r>
      <w:r>
        <w:t>These outcomes do not exactly match up with the way the components are described above. May need to add in one place or the other.</w:t>
      </w:r>
    </w:p>
  </w:comment>
  <w:comment w:id="655" w:author="Eck, Kimberly" w:date="2017-01-23T17:42:00Z" w:initials="EK">
    <w:p w14:paraId="41B24EC4" w14:textId="50559E23" w:rsidR="003C1564" w:rsidRDefault="003C1564">
      <w:pPr>
        <w:pStyle w:val="CommentText"/>
      </w:pPr>
      <w:r>
        <w:rPr>
          <w:rStyle w:val="CommentReference"/>
        </w:rPr>
        <w:annotationRef/>
      </w:r>
      <w:r>
        <w:t>Should add education/outreach component.</w:t>
      </w:r>
    </w:p>
  </w:comment>
  <w:comment w:id="816" w:author="Brian O'Meara" w:date="2017-01-20T01:03:00Z" w:initials="BCO">
    <w:p w14:paraId="24495019" w14:textId="6E9077D9" w:rsidR="003C1564" w:rsidRPr="003F40E5" w:rsidRDefault="003C1564" w:rsidP="003F40E5">
      <w:pPr>
        <w:rPr>
          <w:rFonts w:ascii="Calibri" w:eastAsia="Times New Roman" w:hAnsi="Calibri" w:cs="Times New Roman"/>
          <w:color w:val="000000"/>
          <w:sz w:val="20"/>
          <w:szCs w:val="20"/>
        </w:rPr>
      </w:pPr>
      <w:r>
        <w:rPr>
          <w:rStyle w:val="CommentReference"/>
        </w:rPr>
        <w:annotationRef/>
      </w:r>
      <w:r w:rsidRPr="0096563F">
        <w:rPr>
          <w:rFonts w:ascii="Calibri" w:eastAsia="Times New Roman" w:hAnsi="Calibri" w:cs="Times New Roman"/>
          <w:b/>
          <w:bCs/>
          <w:color w:val="000000"/>
          <w:sz w:val="20"/>
          <w:szCs w:val="20"/>
        </w:rPr>
        <w:t>4i. Recent Student Training Experiences</w:t>
      </w:r>
      <w:r w:rsidRPr="0096563F">
        <w:rPr>
          <w:rFonts w:ascii="Calibri" w:eastAsia="Times New Roman" w:hAnsi="Calibri" w:cs="Times New Roman"/>
          <w:color w:val="000000"/>
          <w:sz w:val="20"/>
          <w:szCs w:val="20"/>
        </w:rPr>
        <w:t>: Describe the experience of the PI and Co-PIs with leading or participating in STEM education and training over the past five years. Describe any overlap and/or complementarity between the training and the proposed</w:t>
      </w:r>
      <w:r>
        <w:rPr>
          <w:rFonts w:ascii="Calibri" w:eastAsia="Times New Roman" w:hAnsi="Calibri" w:cs="Times New Roman"/>
          <w:color w:val="000000"/>
          <w:sz w:val="20"/>
          <w:szCs w:val="20"/>
        </w:rPr>
        <w:t xml:space="preserve"> </w:t>
      </w:r>
      <w:r w:rsidRPr="0096563F">
        <w:rPr>
          <w:rFonts w:ascii="Calibri" w:eastAsia="Times New Roman" w:hAnsi="Calibri" w:cs="Times New Roman"/>
          <w:color w:val="000000"/>
          <w:sz w:val="20"/>
          <w:szCs w:val="20"/>
        </w:rPr>
        <w:t>NRT program.</w:t>
      </w:r>
      <w:r>
        <w:rPr>
          <w:rFonts w:ascii="Calibri" w:eastAsia="Times New Roman" w:hAnsi="Calibri" w:cs="Times New Roman"/>
          <w:color w:val="000000"/>
          <w:sz w:val="20"/>
          <w:szCs w:val="20"/>
        </w:rPr>
        <w:t>. 1 page</w:t>
      </w:r>
    </w:p>
  </w:comment>
  <w:comment w:id="860" w:author="Brian O'Meara" w:date="2017-01-20T01:03:00Z" w:initials="BCO">
    <w:p w14:paraId="0E2D640C" w14:textId="77777777" w:rsidR="003C1564" w:rsidRPr="00474578" w:rsidRDefault="003C1564" w:rsidP="00A97F5F">
      <w:pPr>
        <w:rPr>
          <w:rFonts w:ascii="Calibri" w:eastAsia="Times New Roman" w:hAnsi="Calibri" w:cs="Times New Roman"/>
          <w:color w:val="000000"/>
          <w:sz w:val="20"/>
          <w:szCs w:val="20"/>
        </w:rPr>
      </w:pPr>
      <w:r>
        <w:rPr>
          <w:rStyle w:val="CommentReference"/>
        </w:rPr>
        <w:annotationRef/>
      </w: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0D1ABBBB" w14:textId="55A0A02B" w:rsidR="003C1564" w:rsidRDefault="003C1564">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99E4" w15:done="0"/>
  <w15:commentEx w15:paraId="4AE89499" w15:done="0"/>
  <w15:commentEx w15:paraId="3AC41412" w15:done="0"/>
  <w15:commentEx w15:paraId="348B5C2E" w15:done="0"/>
  <w15:commentEx w15:paraId="19D32EA2" w15:done="1"/>
  <w15:commentEx w15:paraId="074BFD93" w15:done="0"/>
  <w15:commentEx w15:paraId="651222A9" w15:done="0"/>
  <w15:commentEx w15:paraId="1238B1AD" w15:done="0"/>
  <w15:commentEx w15:paraId="15930CE2" w15:done="0"/>
  <w15:commentEx w15:paraId="1278D4BE" w15:done="0"/>
  <w15:commentEx w15:paraId="65DD4EDC" w15:done="0"/>
  <w15:commentEx w15:paraId="4D7C52B7" w15:done="0"/>
  <w15:commentEx w15:paraId="1B2C6500" w15:done="0"/>
  <w15:commentEx w15:paraId="619170A1" w15:done="0"/>
  <w15:commentEx w15:paraId="2E8B6E06" w15:done="0"/>
  <w15:commentEx w15:paraId="3BF18C6B" w15:done="0"/>
  <w15:commentEx w15:paraId="10354ABA" w15:done="0"/>
  <w15:commentEx w15:paraId="567CB8E9" w15:done="1"/>
  <w15:commentEx w15:paraId="28F92373" w15:done="1"/>
  <w15:commentEx w15:paraId="26F32AAF" w15:done="0"/>
  <w15:commentEx w15:paraId="70165375" w15:done="0"/>
  <w15:commentEx w15:paraId="3B5330B4" w15:done="0"/>
  <w15:commentEx w15:paraId="74105EC6" w15:done="0"/>
  <w15:commentEx w15:paraId="7BDBBE09" w15:done="0"/>
  <w15:commentEx w15:paraId="64CDE2E9" w15:done="0"/>
  <w15:commentEx w15:paraId="726E15AF" w15:done="0"/>
  <w15:commentEx w15:paraId="04D7786A" w15:done="0"/>
  <w15:commentEx w15:paraId="47A382A9" w15:done="0"/>
  <w15:commentEx w15:paraId="74AC2824" w15:done="0"/>
  <w15:commentEx w15:paraId="23B5525A" w15:done="0"/>
  <w15:commentEx w15:paraId="20E1BA66" w15:done="0"/>
  <w15:commentEx w15:paraId="7A2153E0" w15:done="0"/>
  <w15:commentEx w15:paraId="4A7CB590" w15:done="0"/>
  <w15:commentEx w15:paraId="0D981F99" w15:done="0"/>
  <w15:commentEx w15:paraId="63EEE0CF" w15:done="0"/>
  <w15:commentEx w15:paraId="41474E11" w15:done="0"/>
  <w15:commentEx w15:paraId="4E29CD21" w15:done="0"/>
  <w15:commentEx w15:paraId="7FB5C2CA" w15:done="0"/>
  <w15:commentEx w15:paraId="46AE3804" w15:done="0"/>
  <w15:commentEx w15:paraId="556C1CA6" w15:done="0"/>
  <w15:commentEx w15:paraId="122DB098" w15:done="0"/>
  <w15:commentEx w15:paraId="27EDCE97" w15:done="0"/>
  <w15:commentEx w15:paraId="40A0D2B9" w15:done="0"/>
  <w15:commentEx w15:paraId="0775C150" w15:done="0"/>
  <w15:commentEx w15:paraId="159AA24A" w15:done="0"/>
  <w15:commentEx w15:paraId="50742404" w15:done="0"/>
  <w15:commentEx w15:paraId="3529BCCB" w15:done="0"/>
  <w15:commentEx w15:paraId="5E5EE1DA" w15:done="0"/>
  <w15:commentEx w15:paraId="0A2054A7" w15:done="0"/>
  <w15:commentEx w15:paraId="28AC98A4" w15:done="0"/>
  <w15:commentEx w15:paraId="1F1A4F9F" w15:done="0"/>
  <w15:commentEx w15:paraId="41B24EC4" w15:done="0"/>
  <w15:commentEx w15:paraId="24495019" w15:done="0"/>
  <w15:commentEx w15:paraId="0D1ABB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52995" w14:textId="77777777" w:rsidR="005A7FD9" w:rsidRDefault="005A7FD9" w:rsidP="0014600F">
      <w:r>
        <w:separator/>
      </w:r>
    </w:p>
  </w:endnote>
  <w:endnote w:type="continuationSeparator" w:id="0">
    <w:p w14:paraId="07E19E9A" w14:textId="77777777" w:rsidR="005A7FD9" w:rsidRDefault="005A7FD9" w:rsidP="0014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701237"/>
      <w:docPartObj>
        <w:docPartGallery w:val="Page Numbers (Bottom of Page)"/>
        <w:docPartUnique/>
      </w:docPartObj>
    </w:sdtPr>
    <w:sdtEndPr>
      <w:rPr>
        <w:noProof/>
      </w:rPr>
    </w:sdtEndPr>
    <w:sdtContent>
      <w:p w14:paraId="78AAC4A5" w14:textId="14806BF3" w:rsidR="003C1564" w:rsidRDefault="003C1564">
        <w:pPr>
          <w:pStyle w:val="Footer"/>
          <w:jc w:val="center"/>
        </w:pPr>
        <w:r>
          <w:fldChar w:fldCharType="begin"/>
        </w:r>
        <w:r>
          <w:instrText xml:space="preserve"> PAGE   \* MERGEFORMAT </w:instrText>
        </w:r>
        <w:r>
          <w:fldChar w:fldCharType="separate"/>
        </w:r>
        <w:r w:rsidR="000359B6">
          <w:rPr>
            <w:noProof/>
          </w:rPr>
          <w:t>12</w:t>
        </w:r>
        <w:r>
          <w:rPr>
            <w:noProof/>
          </w:rPr>
          <w:fldChar w:fldCharType="end"/>
        </w:r>
      </w:p>
    </w:sdtContent>
  </w:sdt>
  <w:p w14:paraId="7585F772" w14:textId="77777777" w:rsidR="003C1564" w:rsidRDefault="003C156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5BD67" w14:textId="77777777" w:rsidR="005A7FD9" w:rsidRDefault="005A7FD9" w:rsidP="0014600F">
      <w:r>
        <w:separator/>
      </w:r>
    </w:p>
  </w:footnote>
  <w:footnote w:type="continuationSeparator" w:id="0">
    <w:p w14:paraId="2AB8608A" w14:textId="77777777" w:rsidR="005A7FD9" w:rsidRDefault="005A7FD9" w:rsidP="00146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7E"/>
    <w:multiLevelType w:val="hybridMultilevel"/>
    <w:tmpl w:val="1076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D2739"/>
    <w:multiLevelType w:val="hybridMultilevel"/>
    <w:tmpl w:val="C6CE59CC"/>
    <w:lvl w:ilvl="0" w:tplc="04090001">
      <w:start w:val="1"/>
      <w:numFmt w:val="bullet"/>
      <w:lvlText w:val=""/>
      <w:lvlJc w:val="left"/>
      <w:pPr>
        <w:ind w:left="522" w:hanging="360"/>
      </w:pPr>
      <w:rPr>
        <w:rFonts w:ascii="Symbol" w:hAnsi="Symbo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3C34454"/>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279D8"/>
    <w:multiLevelType w:val="hybridMultilevel"/>
    <w:tmpl w:val="5F222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062C2"/>
    <w:multiLevelType w:val="hybridMultilevel"/>
    <w:tmpl w:val="F476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42F08"/>
    <w:multiLevelType w:val="hybridMultilevel"/>
    <w:tmpl w:val="7C6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22B2A"/>
    <w:multiLevelType w:val="hybridMultilevel"/>
    <w:tmpl w:val="27C4E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42AA8"/>
    <w:multiLevelType w:val="hybridMultilevel"/>
    <w:tmpl w:val="744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6383A"/>
    <w:multiLevelType w:val="hybridMultilevel"/>
    <w:tmpl w:val="5BC6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190291"/>
    <w:multiLevelType w:val="hybridMultilevel"/>
    <w:tmpl w:val="2EDE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21C83"/>
    <w:multiLevelType w:val="hybridMultilevel"/>
    <w:tmpl w:val="F21C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6C33DA"/>
    <w:multiLevelType w:val="hybridMultilevel"/>
    <w:tmpl w:val="F826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096B24"/>
    <w:multiLevelType w:val="hybridMultilevel"/>
    <w:tmpl w:val="08367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2D5365F"/>
    <w:multiLevelType w:val="hybridMultilevel"/>
    <w:tmpl w:val="265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0"/>
  </w:num>
  <w:num w:numId="5">
    <w:abstractNumId w:val="4"/>
  </w:num>
  <w:num w:numId="6">
    <w:abstractNumId w:val="11"/>
  </w:num>
  <w:num w:numId="7">
    <w:abstractNumId w:val="13"/>
  </w:num>
  <w:num w:numId="8">
    <w:abstractNumId w:val="5"/>
  </w:num>
  <w:num w:numId="9">
    <w:abstractNumId w:val="7"/>
  </w:num>
  <w:num w:numId="10">
    <w:abstractNumId w:val="1"/>
  </w:num>
  <w:num w:numId="11">
    <w:abstractNumId w:val="2"/>
  </w:num>
  <w:num w:numId="12">
    <w:abstractNumId w:val="9"/>
  </w:num>
  <w:num w:numId="13">
    <w:abstractNumId w:val="3"/>
  </w:num>
  <w:num w:numId="14">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und, Sharon Sweetser">
    <w15:presenceInfo w15:providerId="AD" w15:userId="S-1-5-21-1126177620-2786831117-424237298-142849"/>
  </w15:person>
  <w15:person w15:author="O'Meara, Brian C">
    <w15:presenceInfo w15:providerId="None" w15:userId="O'Meara, Brian C"/>
  </w15:person>
  <w15:person w15:author="Eck, Kimberly">
    <w15:presenceInfo w15:providerId="AD" w15:userId="S-1-5-21-1126177620-2786831117-424237298-382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040&lt;/item&gt;&lt;item&gt;14213&lt;/item&gt;&lt;item&gt;21317&lt;/item&gt;&lt;item&gt;29059&lt;/item&gt;&lt;item&gt;29060&lt;/item&gt;&lt;item&gt;29062&lt;/item&gt;&lt;item&gt;29063&lt;/item&gt;&lt;item&gt;29064&lt;/item&gt;&lt;item&gt;29069&lt;/item&gt;&lt;/record-ids&gt;&lt;/item&gt;&lt;/Libraries&gt;"/>
  </w:docVars>
  <w:rsids>
    <w:rsidRoot w:val="00853D59"/>
    <w:rsid w:val="000050BC"/>
    <w:rsid w:val="000119E4"/>
    <w:rsid w:val="00016714"/>
    <w:rsid w:val="00022C36"/>
    <w:rsid w:val="000359B6"/>
    <w:rsid w:val="00047DD7"/>
    <w:rsid w:val="00052FE5"/>
    <w:rsid w:val="00055076"/>
    <w:rsid w:val="00055371"/>
    <w:rsid w:val="00065B77"/>
    <w:rsid w:val="0007497B"/>
    <w:rsid w:val="00075F23"/>
    <w:rsid w:val="00082A78"/>
    <w:rsid w:val="00083BD3"/>
    <w:rsid w:val="0009151C"/>
    <w:rsid w:val="00097E06"/>
    <w:rsid w:val="000B00BE"/>
    <w:rsid w:val="000C0C18"/>
    <w:rsid w:val="000C3F33"/>
    <w:rsid w:val="000F09CB"/>
    <w:rsid w:val="000F246B"/>
    <w:rsid w:val="00100CD9"/>
    <w:rsid w:val="0010139B"/>
    <w:rsid w:val="00101A54"/>
    <w:rsid w:val="00114461"/>
    <w:rsid w:val="00121725"/>
    <w:rsid w:val="001271C2"/>
    <w:rsid w:val="0014600F"/>
    <w:rsid w:val="00152AC4"/>
    <w:rsid w:val="0017188C"/>
    <w:rsid w:val="00171B8D"/>
    <w:rsid w:val="0017377C"/>
    <w:rsid w:val="00177601"/>
    <w:rsid w:val="00183425"/>
    <w:rsid w:val="00183CAF"/>
    <w:rsid w:val="00184414"/>
    <w:rsid w:val="001906B4"/>
    <w:rsid w:val="00192026"/>
    <w:rsid w:val="00193E14"/>
    <w:rsid w:val="00194EE3"/>
    <w:rsid w:val="001B0BC8"/>
    <w:rsid w:val="001B5ED6"/>
    <w:rsid w:val="001C0CB1"/>
    <w:rsid w:val="001C44DC"/>
    <w:rsid w:val="001C4EE3"/>
    <w:rsid w:val="001D31E3"/>
    <w:rsid w:val="001D323B"/>
    <w:rsid w:val="001D36A4"/>
    <w:rsid w:val="001D4DB2"/>
    <w:rsid w:val="001D69F9"/>
    <w:rsid w:val="001E16BC"/>
    <w:rsid w:val="00200AEE"/>
    <w:rsid w:val="00203AC4"/>
    <w:rsid w:val="00212F3E"/>
    <w:rsid w:val="00214B52"/>
    <w:rsid w:val="002442A1"/>
    <w:rsid w:val="00254F06"/>
    <w:rsid w:val="00257979"/>
    <w:rsid w:val="00261E6E"/>
    <w:rsid w:val="0026557D"/>
    <w:rsid w:val="002658DC"/>
    <w:rsid w:val="002703FC"/>
    <w:rsid w:val="00271B3F"/>
    <w:rsid w:val="002740B0"/>
    <w:rsid w:val="002750C3"/>
    <w:rsid w:val="00286385"/>
    <w:rsid w:val="0028712C"/>
    <w:rsid w:val="00292947"/>
    <w:rsid w:val="00293928"/>
    <w:rsid w:val="002A6B4B"/>
    <w:rsid w:val="002D4D4F"/>
    <w:rsid w:val="002E08CA"/>
    <w:rsid w:val="002E13D9"/>
    <w:rsid w:val="002E1DA4"/>
    <w:rsid w:val="002E4EDD"/>
    <w:rsid w:val="002F3838"/>
    <w:rsid w:val="00303713"/>
    <w:rsid w:val="003213FA"/>
    <w:rsid w:val="00323D5C"/>
    <w:rsid w:val="00327567"/>
    <w:rsid w:val="00327D38"/>
    <w:rsid w:val="00343756"/>
    <w:rsid w:val="00344464"/>
    <w:rsid w:val="003458E4"/>
    <w:rsid w:val="00345B38"/>
    <w:rsid w:val="00352E9B"/>
    <w:rsid w:val="00354D23"/>
    <w:rsid w:val="00356EE6"/>
    <w:rsid w:val="0036251A"/>
    <w:rsid w:val="0036391A"/>
    <w:rsid w:val="0037624F"/>
    <w:rsid w:val="0038392A"/>
    <w:rsid w:val="00390BB6"/>
    <w:rsid w:val="00394A93"/>
    <w:rsid w:val="00394FB2"/>
    <w:rsid w:val="00396450"/>
    <w:rsid w:val="003B0BFE"/>
    <w:rsid w:val="003C1564"/>
    <w:rsid w:val="003C1867"/>
    <w:rsid w:val="003C6416"/>
    <w:rsid w:val="003F3317"/>
    <w:rsid w:val="003F40E5"/>
    <w:rsid w:val="00405D03"/>
    <w:rsid w:val="00407F4A"/>
    <w:rsid w:val="00411EA9"/>
    <w:rsid w:val="004128DE"/>
    <w:rsid w:val="00417A91"/>
    <w:rsid w:val="00426651"/>
    <w:rsid w:val="00440A54"/>
    <w:rsid w:val="004416CE"/>
    <w:rsid w:val="00441976"/>
    <w:rsid w:val="00463E4F"/>
    <w:rsid w:val="004864CC"/>
    <w:rsid w:val="00492CCC"/>
    <w:rsid w:val="004B6C77"/>
    <w:rsid w:val="004C28BC"/>
    <w:rsid w:val="004C2BDD"/>
    <w:rsid w:val="004C49C5"/>
    <w:rsid w:val="004D1A6C"/>
    <w:rsid w:val="004D6C9D"/>
    <w:rsid w:val="004F3221"/>
    <w:rsid w:val="00500959"/>
    <w:rsid w:val="00502F29"/>
    <w:rsid w:val="00517672"/>
    <w:rsid w:val="00537DEC"/>
    <w:rsid w:val="00552B12"/>
    <w:rsid w:val="00554EF6"/>
    <w:rsid w:val="005554C2"/>
    <w:rsid w:val="0056098A"/>
    <w:rsid w:val="0056277C"/>
    <w:rsid w:val="00562CB3"/>
    <w:rsid w:val="00566096"/>
    <w:rsid w:val="00570589"/>
    <w:rsid w:val="00571E5E"/>
    <w:rsid w:val="00575587"/>
    <w:rsid w:val="00580325"/>
    <w:rsid w:val="00584569"/>
    <w:rsid w:val="00594E50"/>
    <w:rsid w:val="005A1FF0"/>
    <w:rsid w:val="005A34EE"/>
    <w:rsid w:val="005A4913"/>
    <w:rsid w:val="005A6E48"/>
    <w:rsid w:val="005A7FD9"/>
    <w:rsid w:val="005C1C50"/>
    <w:rsid w:val="005C36F9"/>
    <w:rsid w:val="005C3ED6"/>
    <w:rsid w:val="005E47B4"/>
    <w:rsid w:val="005F612D"/>
    <w:rsid w:val="005F70ED"/>
    <w:rsid w:val="00622012"/>
    <w:rsid w:val="00650BEC"/>
    <w:rsid w:val="006510A0"/>
    <w:rsid w:val="006542DF"/>
    <w:rsid w:val="00665666"/>
    <w:rsid w:val="0066647E"/>
    <w:rsid w:val="0066649D"/>
    <w:rsid w:val="006767B0"/>
    <w:rsid w:val="00680D21"/>
    <w:rsid w:val="0068264E"/>
    <w:rsid w:val="00685C98"/>
    <w:rsid w:val="006874A7"/>
    <w:rsid w:val="00695C27"/>
    <w:rsid w:val="006A68E8"/>
    <w:rsid w:val="006A6A5B"/>
    <w:rsid w:val="006B3BB5"/>
    <w:rsid w:val="006B62B9"/>
    <w:rsid w:val="006C168B"/>
    <w:rsid w:val="006C38A2"/>
    <w:rsid w:val="006F0985"/>
    <w:rsid w:val="006F3634"/>
    <w:rsid w:val="006F6CD4"/>
    <w:rsid w:val="00701F80"/>
    <w:rsid w:val="00710D2F"/>
    <w:rsid w:val="0072026D"/>
    <w:rsid w:val="00722D78"/>
    <w:rsid w:val="0072630F"/>
    <w:rsid w:val="00732A46"/>
    <w:rsid w:val="0074483A"/>
    <w:rsid w:val="00753EEB"/>
    <w:rsid w:val="00754060"/>
    <w:rsid w:val="0075551D"/>
    <w:rsid w:val="0076071C"/>
    <w:rsid w:val="00764423"/>
    <w:rsid w:val="0076456E"/>
    <w:rsid w:val="00790EF9"/>
    <w:rsid w:val="007920AE"/>
    <w:rsid w:val="00792B70"/>
    <w:rsid w:val="00793A04"/>
    <w:rsid w:val="007942DE"/>
    <w:rsid w:val="007A2121"/>
    <w:rsid w:val="007A57B5"/>
    <w:rsid w:val="007C38EF"/>
    <w:rsid w:val="007C487D"/>
    <w:rsid w:val="007D1316"/>
    <w:rsid w:val="007F007B"/>
    <w:rsid w:val="00806668"/>
    <w:rsid w:val="0081247F"/>
    <w:rsid w:val="008158E9"/>
    <w:rsid w:val="00815CCF"/>
    <w:rsid w:val="00817EC2"/>
    <w:rsid w:val="008426F0"/>
    <w:rsid w:val="00846899"/>
    <w:rsid w:val="00847BA7"/>
    <w:rsid w:val="0085153F"/>
    <w:rsid w:val="00852C97"/>
    <w:rsid w:val="00853D59"/>
    <w:rsid w:val="00860AC2"/>
    <w:rsid w:val="00866C97"/>
    <w:rsid w:val="00881CE9"/>
    <w:rsid w:val="008A2396"/>
    <w:rsid w:val="008A3D44"/>
    <w:rsid w:val="008A64CA"/>
    <w:rsid w:val="008B25AC"/>
    <w:rsid w:val="008B77BD"/>
    <w:rsid w:val="008C2C02"/>
    <w:rsid w:val="008C3408"/>
    <w:rsid w:val="008C3736"/>
    <w:rsid w:val="008C505F"/>
    <w:rsid w:val="008D1D6D"/>
    <w:rsid w:val="008E01FF"/>
    <w:rsid w:val="008F29F2"/>
    <w:rsid w:val="00915DB2"/>
    <w:rsid w:val="0092363A"/>
    <w:rsid w:val="009244B4"/>
    <w:rsid w:val="00950493"/>
    <w:rsid w:val="00952289"/>
    <w:rsid w:val="009525CF"/>
    <w:rsid w:val="00953CFD"/>
    <w:rsid w:val="00957E60"/>
    <w:rsid w:val="00960928"/>
    <w:rsid w:val="0096113F"/>
    <w:rsid w:val="00961429"/>
    <w:rsid w:val="00964FB4"/>
    <w:rsid w:val="009731B5"/>
    <w:rsid w:val="00976361"/>
    <w:rsid w:val="009939A6"/>
    <w:rsid w:val="00996B8E"/>
    <w:rsid w:val="009979FB"/>
    <w:rsid w:val="009A1683"/>
    <w:rsid w:val="009A68D7"/>
    <w:rsid w:val="009B3A73"/>
    <w:rsid w:val="009C38D3"/>
    <w:rsid w:val="009C73B3"/>
    <w:rsid w:val="009D1041"/>
    <w:rsid w:val="009D1F58"/>
    <w:rsid w:val="009F2937"/>
    <w:rsid w:val="00A00188"/>
    <w:rsid w:val="00A04A25"/>
    <w:rsid w:val="00A1146B"/>
    <w:rsid w:val="00A11590"/>
    <w:rsid w:val="00A323E3"/>
    <w:rsid w:val="00A336BB"/>
    <w:rsid w:val="00A35705"/>
    <w:rsid w:val="00A37AA0"/>
    <w:rsid w:val="00A427B0"/>
    <w:rsid w:val="00A6076C"/>
    <w:rsid w:val="00A90A44"/>
    <w:rsid w:val="00A9456B"/>
    <w:rsid w:val="00A97F5F"/>
    <w:rsid w:val="00AB4D94"/>
    <w:rsid w:val="00AB4F40"/>
    <w:rsid w:val="00AB57AD"/>
    <w:rsid w:val="00AC566C"/>
    <w:rsid w:val="00AD1DAE"/>
    <w:rsid w:val="00AD552D"/>
    <w:rsid w:val="00AD6A3A"/>
    <w:rsid w:val="00AD7484"/>
    <w:rsid w:val="00AE6F22"/>
    <w:rsid w:val="00AE7CEF"/>
    <w:rsid w:val="00AF573E"/>
    <w:rsid w:val="00B01201"/>
    <w:rsid w:val="00B13D04"/>
    <w:rsid w:val="00B167E0"/>
    <w:rsid w:val="00B17F10"/>
    <w:rsid w:val="00B17FC2"/>
    <w:rsid w:val="00B21649"/>
    <w:rsid w:val="00B25091"/>
    <w:rsid w:val="00B407E4"/>
    <w:rsid w:val="00B4414F"/>
    <w:rsid w:val="00B470EB"/>
    <w:rsid w:val="00B5005C"/>
    <w:rsid w:val="00B50AE1"/>
    <w:rsid w:val="00B62350"/>
    <w:rsid w:val="00B6307A"/>
    <w:rsid w:val="00B64D8A"/>
    <w:rsid w:val="00B652A9"/>
    <w:rsid w:val="00B75B9F"/>
    <w:rsid w:val="00B8156E"/>
    <w:rsid w:val="00B90870"/>
    <w:rsid w:val="00B9382F"/>
    <w:rsid w:val="00BA3AC0"/>
    <w:rsid w:val="00BA71D3"/>
    <w:rsid w:val="00BB1099"/>
    <w:rsid w:val="00BB54F7"/>
    <w:rsid w:val="00BC2893"/>
    <w:rsid w:val="00BC28E3"/>
    <w:rsid w:val="00BC3D15"/>
    <w:rsid w:val="00BD15E8"/>
    <w:rsid w:val="00BE2155"/>
    <w:rsid w:val="00BF4CC4"/>
    <w:rsid w:val="00BF7076"/>
    <w:rsid w:val="00C06725"/>
    <w:rsid w:val="00C111F1"/>
    <w:rsid w:val="00C12439"/>
    <w:rsid w:val="00C1735F"/>
    <w:rsid w:val="00C3104A"/>
    <w:rsid w:val="00C472BC"/>
    <w:rsid w:val="00C47C9A"/>
    <w:rsid w:val="00C50423"/>
    <w:rsid w:val="00C702E5"/>
    <w:rsid w:val="00C76184"/>
    <w:rsid w:val="00C806BC"/>
    <w:rsid w:val="00C80A45"/>
    <w:rsid w:val="00C80CB5"/>
    <w:rsid w:val="00C816A6"/>
    <w:rsid w:val="00C9718A"/>
    <w:rsid w:val="00CB3A83"/>
    <w:rsid w:val="00CB5A11"/>
    <w:rsid w:val="00CC46AC"/>
    <w:rsid w:val="00CE2DC9"/>
    <w:rsid w:val="00CF402E"/>
    <w:rsid w:val="00D10D87"/>
    <w:rsid w:val="00D11E8A"/>
    <w:rsid w:val="00D15C22"/>
    <w:rsid w:val="00D16DA5"/>
    <w:rsid w:val="00D201F6"/>
    <w:rsid w:val="00D21BA4"/>
    <w:rsid w:val="00D307F5"/>
    <w:rsid w:val="00D369B3"/>
    <w:rsid w:val="00D47E08"/>
    <w:rsid w:val="00D568B0"/>
    <w:rsid w:val="00D57F32"/>
    <w:rsid w:val="00D67DBC"/>
    <w:rsid w:val="00D80D3C"/>
    <w:rsid w:val="00D823C3"/>
    <w:rsid w:val="00D8404B"/>
    <w:rsid w:val="00DA7064"/>
    <w:rsid w:val="00DC4EF2"/>
    <w:rsid w:val="00DC7784"/>
    <w:rsid w:val="00DD1D75"/>
    <w:rsid w:val="00DD5643"/>
    <w:rsid w:val="00DE6531"/>
    <w:rsid w:val="00DF4C4B"/>
    <w:rsid w:val="00E038EB"/>
    <w:rsid w:val="00E04485"/>
    <w:rsid w:val="00E34F1B"/>
    <w:rsid w:val="00E37968"/>
    <w:rsid w:val="00E53B99"/>
    <w:rsid w:val="00E63374"/>
    <w:rsid w:val="00E7119C"/>
    <w:rsid w:val="00E734AD"/>
    <w:rsid w:val="00E73B6C"/>
    <w:rsid w:val="00E76211"/>
    <w:rsid w:val="00E860D8"/>
    <w:rsid w:val="00E91267"/>
    <w:rsid w:val="00EA13B9"/>
    <w:rsid w:val="00EA7154"/>
    <w:rsid w:val="00EC212F"/>
    <w:rsid w:val="00EC5E6B"/>
    <w:rsid w:val="00EC7CA2"/>
    <w:rsid w:val="00ED6DB2"/>
    <w:rsid w:val="00EE298A"/>
    <w:rsid w:val="00EF3262"/>
    <w:rsid w:val="00EF3263"/>
    <w:rsid w:val="00F0687E"/>
    <w:rsid w:val="00F06997"/>
    <w:rsid w:val="00F1153A"/>
    <w:rsid w:val="00F11CCE"/>
    <w:rsid w:val="00F258AE"/>
    <w:rsid w:val="00F31CD3"/>
    <w:rsid w:val="00F34665"/>
    <w:rsid w:val="00F374A4"/>
    <w:rsid w:val="00F424D5"/>
    <w:rsid w:val="00F47A3F"/>
    <w:rsid w:val="00F54773"/>
    <w:rsid w:val="00F625FF"/>
    <w:rsid w:val="00F672C7"/>
    <w:rsid w:val="00F87523"/>
    <w:rsid w:val="00F95DE0"/>
    <w:rsid w:val="00FA6F8E"/>
    <w:rsid w:val="00FA7309"/>
    <w:rsid w:val="00FC40B0"/>
    <w:rsid w:val="00FC6185"/>
    <w:rsid w:val="00FC7271"/>
    <w:rsid w:val="00FE69ED"/>
    <w:rsid w:val="00FF25FD"/>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A3502"/>
  <w14:defaultImageDpi w14:val="32767"/>
  <w15:docId w15:val="{20E973BE-D0D7-484F-AE60-ADE694D5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53D59"/>
    <w:rPr>
      <w:sz w:val="18"/>
      <w:szCs w:val="18"/>
    </w:rPr>
  </w:style>
  <w:style w:type="paragraph" w:styleId="CommentText">
    <w:name w:val="annotation text"/>
    <w:basedOn w:val="Normal"/>
    <w:link w:val="CommentTextChar"/>
    <w:uiPriority w:val="99"/>
    <w:semiHidden/>
    <w:unhideWhenUsed/>
    <w:rsid w:val="00853D59"/>
  </w:style>
  <w:style w:type="character" w:customStyle="1" w:styleId="CommentTextChar">
    <w:name w:val="Comment Text Char"/>
    <w:basedOn w:val="DefaultParagraphFont"/>
    <w:link w:val="CommentText"/>
    <w:uiPriority w:val="99"/>
    <w:semiHidden/>
    <w:rsid w:val="00853D59"/>
  </w:style>
  <w:style w:type="paragraph" w:styleId="CommentSubject">
    <w:name w:val="annotation subject"/>
    <w:basedOn w:val="CommentText"/>
    <w:next w:val="CommentText"/>
    <w:link w:val="CommentSubjectChar"/>
    <w:uiPriority w:val="99"/>
    <w:semiHidden/>
    <w:unhideWhenUsed/>
    <w:rsid w:val="00853D59"/>
    <w:rPr>
      <w:b/>
      <w:bCs/>
      <w:sz w:val="20"/>
      <w:szCs w:val="20"/>
    </w:rPr>
  </w:style>
  <w:style w:type="character" w:customStyle="1" w:styleId="CommentSubjectChar">
    <w:name w:val="Comment Subject Char"/>
    <w:basedOn w:val="CommentTextChar"/>
    <w:link w:val="CommentSubject"/>
    <w:uiPriority w:val="99"/>
    <w:semiHidden/>
    <w:rsid w:val="00853D59"/>
    <w:rPr>
      <w:b/>
      <w:bCs/>
      <w:sz w:val="20"/>
      <w:szCs w:val="20"/>
    </w:rPr>
  </w:style>
  <w:style w:type="paragraph" w:styleId="Revision">
    <w:name w:val="Revision"/>
    <w:hidden/>
    <w:uiPriority w:val="99"/>
    <w:semiHidden/>
    <w:rsid w:val="00853D59"/>
  </w:style>
  <w:style w:type="paragraph" w:styleId="BalloonText">
    <w:name w:val="Balloon Text"/>
    <w:basedOn w:val="Normal"/>
    <w:link w:val="BalloonTextChar"/>
    <w:uiPriority w:val="99"/>
    <w:semiHidden/>
    <w:unhideWhenUsed/>
    <w:rsid w:val="00853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3D59"/>
    <w:rPr>
      <w:rFonts w:ascii="Times New Roman" w:hAnsi="Times New Roman" w:cs="Times New Roman"/>
      <w:sz w:val="18"/>
      <w:szCs w:val="18"/>
    </w:rPr>
  </w:style>
  <w:style w:type="paragraph" w:styleId="NormalWeb">
    <w:name w:val="Normal (Web)"/>
    <w:basedOn w:val="Normal"/>
    <w:uiPriority w:val="99"/>
    <w:unhideWhenUsed/>
    <w:rsid w:val="00271B3F"/>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C3104A"/>
    <w:pPr>
      <w:spacing w:after="200"/>
    </w:pPr>
    <w:rPr>
      <w:b/>
      <w:bCs/>
      <w:color w:val="5B9BD5" w:themeColor="accent1"/>
      <w:sz w:val="18"/>
      <w:szCs w:val="18"/>
    </w:rPr>
  </w:style>
  <w:style w:type="paragraph" w:customStyle="1" w:styleId="EndNoteBibliographyTitle">
    <w:name w:val="EndNote Bibliography Title"/>
    <w:basedOn w:val="Normal"/>
    <w:rsid w:val="00964FB4"/>
    <w:pPr>
      <w:jc w:val="center"/>
    </w:pPr>
    <w:rPr>
      <w:rFonts w:ascii="Arial" w:hAnsi="Arial" w:cs="Arial"/>
      <w:sz w:val="22"/>
    </w:rPr>
  </w:style>
  <w:style w:type="paragraph" w:customStyle="1" w:styleId="EndNoteBibliography">
    <w:name w:val="EndNote Bibliography"/>
    <w:basedOn w:val="Normal"/>
    <w:rsid w:val="00964FB4"/>
    <w:rPr>
      <w:rFonts w:ascii="Arial" w:hAnsi="Arial" w:cs="Arial"/>
      <w:sz w:val="22"/>
    </w:rPr>
  </w:style>
  <w:style w:type="paragraph" w:styleId="ListParagraph">
    <w:name w:val="List Paragraph"/>
    <w:basedOn w:val="Normal"/>
    <w:uiPriority w:val="34"/>
    <w:qFormat/>
    <w:rsid w:val="00D15C22"/>
    <w:pPr>
      <w:ind w:left="720"/>
      <w:contextualSpacing/>
    </w:pPr>
  </w:style>
  <w:style w:type="table" w:styleId="TableGrid">
    <w:name w:val="Table Grid"/>
    <w:basedOn w:val="TableNormal"/>
    <w:uiPriority w:val="59"/>
    <w:rsid w:val="005755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5587"/>
    <w:rPr>
      <w:color w:val="0563C1" w:themeColor="hyperlink"/>
      <w:u w:val="single"/>
    </w:rPr>
  </w:style>
  <w:style w:type="character" w:styleId="FollowedHyperlink">
    <w:name w:val="FollowedHyperlink"/>
    <w:basedOn w:val="DefaultParagraphFont"/>
    <w:uiPriority w:val="99"/>
    <w:semiHidden/>
    <w:unhideWhenUsed/>
    <w:rsid w:val="00C80A45"/>
    <w:rPr>
      <w:color w:val="954F72" w:themeColor="followedHyperlink"/>
      <w:u w:val="single"/>
    </w:rPr>
  </w:style>
  <w:style w:type="paragraph" w:styleId="Header">
    <w:name w:val="header"/>
    <w:basedOn w:val="Normal"/>
    <w:link w:val="HeaderChar"/>
    <w:uiPriority w:val="99"/>
    <w:unhideWhenUsed/>
    <w:rsid w:val="0014600F"/>
    <w:pPr>
      <w:tabs>
        <w:tab w:val="center" w:pos="4680"/>
        <w:tab w:val="right" w:pos="9360"/>
      </w:tabs>
    </w:pPr>
  </w:style>
  <w:style w:type="character" w:customStyle="1" w:styleId="HeaderChar">
    <w:name w:val="Header Char"/>
    <w:basedOn w:val="DefaultParagraphFont"/>
    <w:link w:val="Header"/>
    <w:uiPriority w:val="99"/>
    <w:rsid w:val="0014600F"/>
  </w:style>
  <w:style w:type="paragraph" w:styleId="Footer">
    <w:name w:val="footer"/>
    <w:basedOn w:val="Normal"/>
    <w:link w:val="FooterChar"/>
    <w:uiPriority w:val="99"/>
    <w:unhideWhenUsed/>
    <w:rsid w:val="0014600F"/>
    <w:pPr>
      <w:tabs>
        <w:tab w:val="center" w:pos="4680"/>
        <w:tab w:val="right" w:pos="9360"/>
      </w:tabs>
    </w:pPr>
  </w:style>
  <w:style w:type="character" w:customStyle="1" w:styleId="FooterChar">
    <w:name w:val="Footer Char"/>
    <w:basedOn w:val="DefaultParagraphFont"/>
    <w:link w:val="Footer"/>
    <w:uiPriority w:val="99"/>
    <w:rsid w:val="0014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D47481-EA1D-483B-8171-2B71079DABB8}" type="doc">
      <dgm:prSet loTypeId="urn:microsoft.com/office/officeart/2005/8/layout/chevron1" loCatId="process" qsTypeId="urn:microsoft.com/office/officeart/2005/8/quickstyle/simple3" qsCatId="simple" csTypeId="urn:microsoft.com/office/officeart/2005/8/colors/accent0_1" csCatId="mainScheme" phldr="1"/>
      <dgm:spPr/>
    </dgm:pt>
    <dgm:pt modelId="{97F344F1-C8EF-47CF-B36C-A40ADE31CAD7}">
      <dgm:prSet phldrT="[Text]"/>
      <dgm:spPr/>
      <dgm:t>
        <a:bodyPr/>
        <a:lstStyle/>
        <a:p>
          <a:r>
            <a:rPr lang="en-US"/>
            <a:t>Program Activities</a:t>
          </a:r>
        </a:p>
      </dgm:t>
    </dgm:pt>
    <dgm:pt modelId="{F020B756-A7D8-4F1F-AA74-B9D73A4DA34A}" type="parTrans" cxnId="{EDEFD373-4B80-4DBF-B6BF-BA069E0E249D}">
      <dgm:prSet/>
      <dgm:spPr/>
      <dgm:t>
        <a:bodyPr/>
        <a:lstStyle/>
        <a:p>
          <a:endParaRPr lang="en-US">
            <a:solidFill>
              <a:schemeClr val="tx1"/>
            </a:solidFill>
          </a:endParaRPr>
        </a:p>
      </dgm:t>
    </dgm:pt>
    <dgm:pt modelId="{8BC92B1A-E8A3-41A5-8990-898D07E267B0}" type="sibTrans" cxnId="{EDEFD373-4B80-4DBF-B6BF-BA069E0E249D}">
      <dgm:prSet/>
      <dgm:spPr/>
      <dgm:t>
        <a:bodyPr/>
        <a:lstStyle/>
        <a:p>
          <a:endParaRPr lang="en-US">
            <a:solidFill>
              <a:schemeClr val="tx1"/>
            </a:solidFill>
          </a:endParaRPr>
        </a:p>
      </dgm:t>
    </dgm:pt>
    <dgm:pt modelId="{DDE821B0-F99B-4243-A1E7-0DFD5BBD6D69}">
      <dgm:prSet phldrT="[Text]"/>
      <dgm:spPr/>
      <dgm:t>
        <a:bodyPr/>
        <a:lstStyle/>
        <a:p>
          <a:r>
            <a:rPr lang="en-US"/>
            <a:t>Intermediate Outcomes</a:t>
          </a:r>
        </a:p>
      </dgm:t>
    </dgm:pt>
    <dgm:pt modelId="{232F400F-F76D-4FC8-978A-9C6E2DE81226}" type="parTrans" cxnId="{7D83D9C1-64AB-43F8-86C5-B98C3E579E0E}">
      <dgm:prSet/>
      <dgm:spPr/>
      <dgm:t>
        <a:bodyPr/>
        <a:lstStyle/>
        <a:p>
          <a:endParaRPr lang="en-US">
            <a:solidFill>
              <a:schemeClr val="tx1"/>
            </a:solidFill>
          </a:endParaRPr>
        </a:p>
      </dgm:t>
    </dgm:pt>
    <dgm:pt modelId="{ADB70AF4-0640-4417-AF0D-4048B314B7D5}" type="sibTrans" cxnId="{7D83D9C1-64AB-43F8-86C5-B98C3E579E0E}">
      <dgm:prSet/>
      <dgm:spPr/>
      <dgm:t>
        <a:bodyPr/>
        <a:lstStyle/>
        <a:p>
          <a:endParaRPr lang="en-US">
            <a:solidFill>
              <a:schemeClr val="tx1"/>
            </a:solidFill>
          </a:endParaRPr>
        </a:p>
      </dgm:t>
    </dgm:pt>
    <dgm:pt modelId="{7AB30BD9-F5D5-4B40-A673-5FDCDF3AC60E}">
      <dgm:prSet phldrT="[Text]"/>
      <dgm:spPr/>
      <dgm:t>
        <a:bodyPr/>
        <a:lstStyle/>
        <a:p>
          <a:r>
            <a:rPr lang="en-US"/>
            <a:t>Long-term Outcomes</a:t>
          </a:r>
        </a:p>
      </dgm:t>
    </dgm:pt>
    <dgm:pt modelId="{34E8318F-8BD9-40C2-A7DF-9D67EA38277F}" type="parTrans" cxnId="{AEC2E671-3DB8-4A78-801E-32A1B0FD6D26}">
      <dgm:prSet/>
      <dgm:spPr/>
      <dgm:t>
        <a:bodyPr/>
        <a:lstStyle/>
        <a:p>
          <a:endParaRPr lang="en-US">
            <a:solidFill>
              <a:schemeClr val="tx1"/>
            </a:solidFill>
          </a:endParaRPr>
        </a:p>
      </dgm:t>
    </dgm:pt>
    <dgm:pt modelId="{9C4AC2F5-B381-40D3-9D0A-C306EBF6220E}" type="sibTrans" cxnId="{AEC2E671-3DB8-4A78-801E-32A1B0FD6D26}">
      <dgm:prSet/>
      <dgm:spPr/>
      <dgm:t>
        <a:bodyPr/>
        <a:lstStyle/>
        <a:p>
          <a:endParaRPr lang="en-US">
            <a:solidFill>
              <a:schemeClr val="tx1"/>
            </a:solidFill>
          </a:endParaRPr>
        </a:p>
      </dgm:t>
    </dgm:pt>
    <dgm:pt modelId="{1380403C-F676-4526-B075-3246449ACEB6}" type="pres">
      <dgm:prSet presAssocID="{D1D47481-EA1D-483B-8171-2B71079DABB8}" presName="Name0" presStyleCnt="0">
        <dgm:presLayoutVars>
          <dgm:dir/>
          <dgm:animLvl val="lvl"/>
          <dgm:resizeHandles val="exact"/>
        </dgm:presLayoutVars>
      </dgm:prSet>
      <dgm:spPr/>
    </dgm:pt>
    <dgm:pt modelId="{5E3C18D0-EE80-4876-9D74-712A70BF21B2}" type="pres">
      <dgm:prSet presAssocID="{97F344F1-C8EF-47CF-B36C-A40ADE31CAD7}" presName="parTxOnly" presStyleLbl="node1" presStyleIdx="0" presStyleCnt="3">
        <dgm:presLayoutVars>
          <dgm:chMax val="0"/>
          <dgm:chPref val="0"/>
          <dgm:bulletEnabled val="1"/>
        </dgm:presLayoutVars>
      </dgm:prSet>
      <dgm:spPr/>
      <dgm:t>
        <a:bodyPr/>
        <a:lstStyle/>
        <a:p>
          <a:endParaRPr lang="en-US"/>
        </a:p>
      </dgm:t>
    </dgm:pt>
    <dgm:pt modelId="{DDC1B03F-CCB8-4747-8876-8E88FACB0049}" type="pres">
      <dgm:prSet presAssocID="{8BC92B1A-E8A3-41A5-8990-898D07E267B0}" presName="parTxOnlySpace" presStyleCnt="0"/>
      <dgm:spPr/>
    </dgm:pt>
    <dgm:pt modelId="{F4BEE48F-D28B-4956-8617-8476F1B79D2C}" type="pres">
      <dgm:prSet presAssocID="{DDE821B0-F99B-4243-A1E7-0DFD5BBD6D69}" presName="parTxOnly" presStyleLbl="node1" presStyleIdx="1" presStyleCnt="3">
        <dgm:presLayoutVars>
          <dgm:chMax val="0"/>
          <dgm:chPref val="0"/>
          <dgm:bulletEnabled val="1"/>
        </dgm:presLayoutVars>
      </dgm:prSet>
      <dgm:spPr/>
      <dgm:t>
        <a:bodyPr/>
        <a:lstStyle/>
        <a:p>
          <a:endParaRPr lang="en-US"/>
        </a:p>
      </dgm:t>
    </dgm:pt>
    <dgm:pt modelId="{1DD6EB0B-0E72-4427-838E-6CCC52877FF5}" type="pres">
      <dgm:prSet presAssocID="{ADB70AF4-0640-4417-AF0D-4048B314B7D5}" presName="parTxOnlySpace" presStyleCnt="0"/>
      <dgm:spPr/>
    </dgm:pt>
    <dgm:pt modelId="{1F0A64A0-C811-4719-BDB0-0F5D31CB5C0D}" type="pres">
      <dgm:prSet presAssocID="{7AB30BD9-F5D5-4B40-A673-5FDCDF3AC60E}" presName="parTxOnly" presStyleLbl="node1" presStyleIdx="2" presStyleCnt="3">
        <dgm:presLayoutVars>
          <dgm:chMax val="0"/>
          <dgm:chPref val="0"/>
          <dgm:bulletEnabled val="1"/>
        </dgm:presLayoutVars>
      </dgm:prSet>
      <dgm:spPr/>
      <dgm:t>
        <a:bodyPr/>
        <a:lstStyle/>
        <a:p>
          <a:endParaRPr lang="en-US"/>
        </a:p>
      </dgm:t>
    </dgm:pt>
  </dgm:ptLst>
  <dgm:cxnLst>
    <dgm:cxn modelId="{EDEFD373-4B80-4DBF-B6BF-BA069E0E249D}" srcId="{D1D47481-EA1D-483B-8171-2B71079DABB8}" destId="{97F344F1-C8EF-47CF-B36C-A40ADE31CAD7}" srcOrd="0" destOrd="0" parTransId="{F020B756-A7D8-4F1F-AA74-B9D73A4DA34A}" sibTransId="{8BC92B1A-E8A3-41A5-8990-898D07E267B0}"/>
    <dgm:cxn modelId="{F3046546-0CD2-BC44-B263-405FC8B09EBF}" type="presOf" srcId="{DDE821B0-F99B-4243-A1E7-0DFD5BBD6D69}" destId="{F4BEE48F-D28B-4956-8617-8476F1B79D2C}" srcOrd="0" destOrd="0" presId="urn:microsoft.com/office/officeart/2005/8/layout/chevron1"/>
    <dgm:cxn modelId="{7D83D9C1-64AB-43F8-86C5-B98C3E579E0E}" srcId="{D1D47481-EA1D-483B-8171-2B71079DABB8}" destId="{DDE821B0-F99B-4243-A1E7-0DFD5BBD6D69}" srcOrd="1" destOrd="0" parTransId="{232F400F-F76D-4FC8-978A-9C6E2DE81226}" sibTransId="{ADB70AF4-0640-4417-AF0D-4048B314B7D5}"/>
    <dgm:cxn modelId="{6FF5902D-6174-8348-AB7D-ECB3BBB396B5}" type="presOf" srcId="{7AB30BD9-F5D5-4B40-A673-5FDCDF3AC60E}" destId="{1F0A64A0-C811-4719-BDB0-0F5D31CB5C0D}" srcOrd="0" destOrd="0" presId="urn:microsoft.com/office/officeart/2005/8/layout/chevron1"/>
    <dgm:cxn modelId="{AEC2E671-3DB8-4A78-801E-32A1B0FD6D26}" srcId="{D1D47481-EA1D-483B-8171-2B71079DABB8}" destId="{7AB30BD9-F5D5-4B40-A673-5FDCDF3AC60E}" srcOrd="2" destOrd="0" parTransId="{34E8318F-8BD9-40C2-A7DF-9D67EA38277F}" sibTransId="{9C4AC2F5-B381-40D3-9D0A-C306EBF6220E}"/>
    <dgm:cxn modelId="{A95A8378-AC82-DC44-9C9B-C4B415704914}" type="presOf" srcId="{97F344F1-C8EF-47CF-B36C-A40ADE31CAD7}" destId="{5E3C18D0-EE80-4876-9D74-712A70BF21B2}" srcOrd="0" destOrd="0" presId="urn:microsoft.com/office/officeart/2005/8/layout/chevron1"/>
    <dgm:cxn modelId="{FED77FD8-489E-7F4E-BE4D-7EC0B4D21BC6}" type="presOf" srcId="{D1D47481-EA1D-483B-8171-2B71079DABB8}" destId="{1380403C-F676-4526-B075-3246449ACEB6}" srcOrd="0" destOrd="0" presId="urn:microsoft.com/office/officeart/2005/8/layout/chevron1"/>
    <dgm:cxn modelId="{27C12846-1D2D-C240-87C1-84406E6FCB42}" type="presParOf" srcId="{1380403C-F676-4526-B075-3246449ACEB6}" destId="{5E3C18D0-EE80-4876-9D74-712A70BF21B2}" srcOrd="0" destOrd="0" presId="urn:microsoft.com/office/officeart/2005/8/layout/chevron1"/>
    <dgm:cxn modelId="{04D7CCCD-E552-6747-8D22-904E0B794CD3}" type="presParOf" srcId="{1380403C-F676-4526-B075-3246449ACEB6}" destId="{DDC1B03F-CCB8-4747-8876-8E88FACB0049}" srcOrd="1" destOrd="0" presId="urn:microsoft.com/office/officeart/2005/8/layout/chevron1"/>
    <dgm:cxn modelId="{15ADB392-BBEF-D047-90DD-50CFE0F23B17}" type="presParOf" srcId="{1380403C-F676-4526-B075-3246449ACEB6}" destId="{F4BEE48F-D28B-4956-8617-8476F1B79D2C}" srcOrd="2" destOrd="0" presId="urn:microsoft.com/office/officeart/2005/8/layout/chevron1"/>
    <dgm:cxn modelId="{86A80EE7-A2AE-7D40-A732-F484DE4F1CE9}" type="presParOf" srcId="{1380403C-F676-4526-B075-3246449ACEB6}" destId="{1DD6EB0B-0E72-4427-838E-6CCC52877FF5}" srcOrd="3" destOrd="0" presId="urn:microsoft.com/office/officeart/2005/8/layout/chevron1"/>
    <dgm:cxn modelId="{BF9EAEFA-0E6A-1A4E-A0F3-0A7BA569CD07}" type="presParOf" srcId="{1380403C-F676-4526-B075-3246449ACEB6}" destId="{1F0A64A0-C811-4719-BDB0-0F5D31CB5C0D}" srcOrd="4"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C18D0-EE80-4876-9D74-712A70BF21B2}">
      <dsp:nvSpPr>
        <dsp:cNvPr id="0" name=""/>
        <dsp:cNvSpPr/>
      </dsp:nvSpPr>
      <dsp:spPr>
        <a:xfrm>
          <a:off x="1379"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Program Activities</a:t>
          </a:r>
        </a:p>
      </dsp:txBody>
      <dsp:txXfrm>
        <a:off x="194650" y="0"/>
        <a:ext cx="1294316" cy="386541"/>
      </dsp:txXfrm>
    </dsp:sp>
    <dsp:sp modelId="{F4BEE48F-D28B-4956-8617-8476F1B79D2C}">
      <dsp:nvSpPr>
        <dsp:cNvPr id="0" name=""/>
        <dsp:cNvSpPr/>
      </dsp:nvSpPr>
      <dsp:spPr>
        <a:xfrm>
          <a:off x="1514151"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Intermediate Outcomes</a:t>
          </a:r>
        </a:p>
      </dsp:txBody>
      <dsp:txXfrm>
        <a:off x="1707422" y="0"/>
        <a:ext cx="1294316" cy="386541"/>
      </dsp:txXfrm>
    </dsp:sp>
    <dsp:sp modelId="{1F0A64A0-C811-4719-BDB0-0F5D31CB5C0D}">
      <dsp:nvSpPr>
        <dsp:cNvPr id="0" name=""/>
        <dsp:cNvSpPr/>
      </dsp:nvSpPr>
      <dsp:spPr>
        <a:xfrm>
          <a:off x="3026922" y="0"/>
          <a:ext cx="1680857" cy="386541"/>
        </a:xfrm>
        <a:prstGeom prst="chevron">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Long-term Outcomes</a:t>
          </a:r>
        </a:p>
      </dsp:txBody>
      <dsp:txXfrm>
        <a:off x="3220193" y="0"/>
        <a:ext cx="1294316" cy="38654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12151</Words>
  <Characters>69261</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University of Tennessee, Knoxville</Company>
  <LinksUpToDate>false</LinksUpToDate>
  <CharactersWithSpaces>81250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6</cp:revision>
  <cp:lastPrinted>2017-01-24T12:53:00Z</cp:lastPrinted>
  <dcterms:created xsi:type="dcterms:W3CDTF">2017-01-25T19:01:00Z</dcterms:created>
  <dcterms:modified xsi:type="dcterms:W3CDTF">2017-01-25T19:19:00Z</dcterms:modified>
</cp:coreProperties>
</file>